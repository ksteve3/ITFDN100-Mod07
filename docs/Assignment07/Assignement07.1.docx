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10745" w14:textId="1AC81468" w:rsidR="00A95FED" w:rsidRDefault="00521265" w:rsidP="007333AC">
      <w:pPr>
        <w:spacing w:after="0"/>
        <w:rPr>
          <w:rFonts w:ascii="Calibri" w:eastAsia="Calibri" w:hAnsi="Calibri" w:cs="Calibri"/>
        </w:rPr>
      </w:pPr>
      <w:r>
        <w:rPr>
          <w:rFonts w:ascii="Calibri" w:eastAsia="Calibri" w:hAnsi="Calibri" w:cs="Calibri"/>
        </w:rPr>
        <w:t>Kate Stevens</w:t>
      </w:r>
    </w:p>
    <w:p w14:paraId="2AB09937" w14:textId="03EF5A1E" w:rsidR="00A95FED" w:rsidRDefault="0002755D" w:rsidP="007333AC">
      <w:pPr>
        <w:spacing w:after="0"/>
        <w:rPr>
          <w:rFonts w:ascii="Calibri" w:eastAsia="Calibri" w:hAnsi="Calibri" w:cs="Calibri"/>
        </w:rPr>
      </w:pPr>
      <w:r>
        <w:rPr>
          <w:rFonts w:ascii="Calibri" w:eastAsia="Calibri" w:hAnsi="Calibri" w:cs="Calibri"/>
        </w:rPr>
        <w:t xml:space="preserve">November </w:t>
      </w:r>
      <w:r w:rsidR="00B671ED">
        <w:rPr>
          <w:rFonts w:ascii="Calibri" w:eastAsia="Calibri" w:hAnsi="Calibri" w:cs="Calibri"/>
        </w:rPr>
        <w:t>20</w:t>
      </w:r>
      <w:r w:rsidR="00521265">
        <w:rPr>
          <w:rFonts w:ascii="Calibri" w:eastAsia="Calibri" w:hAnsi="Calibri" w:cs="Calibri"/>
        </w:rPr>
        <w:t>, 2019</w:t>
      </w:r>
    </w:p>
    <w:p w14:paraId="53F2A0D4" w14:textId="77777777" w:rsidR="00A95FED" w:rsidRDefault="00521265" w:rsidP="007333AC">
      <w:pPr>
        <w:spacing w:after="0"/>
        <w:rPr>
          <w:rFonts w:ascii="Calibri" w:eastAsia="Calibri" w:hAnsi="Calibri" w:cs="Calibri"/>
        </w:rPr>
      </w:pPr>
      <w:r>
        <w:rPr>
          <w:rFonts w:ascii="Calibri" w:eastAsia="Calibri" w:hAnsi="Calibri" w:cs="Calibri"/>
        </w:rPr>
        <w:t>IT FDN 100 A</w:t>
      </w:r>
    </w:p>
    <w:p w14:paraId="1E10DAA8" w14:textId="07E54024" w:rsidR="00A95FED" w:rsidRDefault="00521265" w:rsidP="007333AC">
      <w:pPr>
        <w:spacing w:after="0"/>
        <w:rPr>
          <w:rFonts w:ascii="Calibri" w:eastAsia="Calibri" w:hAnsi="Calibri" w:cs="Calibri"/>
        </w:rPr>
      </w:pPr>
      <w:r>
        <w:rPr>
          <w:rFonts w:ascii="Calibri" w:eastAsia="Calibri" w:hAnsi="Calibri" w:cs="Calibri"/>
        </w:rPr>
        <w:t>Assignment0</w:t>
      </w:r>
      <w:r w:rsidR="00E3554C">
        <w:rPr>
          <w:rFonts w:ascii="Calibri" w:eastAsia="Calibri" w:hAnsi="Calibri" w:cs="Calibri"/>
        </w:rPr>
        <w:t>7</w:t>
      </w:r>
    </w:p>
    <w:p w14:paraId="07A11941" w14:textId="77777777" w:rsidR="00A95FED" w:rsidRPr="00FB19C9" w:rsidRDefault="00A95FED">
      <w:pPr>
        <w:rPr>
          <w:rFonts w:ascii="Calibri" w:eastAsia="Calibri" w:hAnsi="Calibri" w:cs="Calibri"/>
          <w:b/>
          <w:bCs/>
        </w:rPr>
      </w:pPr>
    </w:p>
    <w:p w14:paraId="4A528B42" w14:textId="2F3C3BE0" w:rsidR="00A95FED" w:rsidRDefault="003D5F52" w:rsidP="004D0935">
      <w:pPr>
        <w:pStyle w:val="Title"/>
        <w:jc w:val="center"/>
        <w:rPr>
          <w:rFonts w:eastAsia="Calibri Light"/>
          <w:shd w:val="clear" w:color="auto" w:fill="F9F9F9"/>
        </w:rPr>
      </w:pPr>
      <w:bookmarkStart w:id="5" w:name="_Hlk25268148"/>
      <w:r>
        <w:rPr>
          <w:rFonts w:eastAsia="Calibri Light"/>
          <w:shd w:val="clear" w:color="auto" w:fill="F9F9F9"/>
        </w:rPr>
        <w:t>Exception Handling</w:t>
      </w:r>
      <w:r w:rsidR="007F5653">
        <w:rPr>
          <w:rFonts w:eastAsia="Calibri Light"/>
          <w:shd w:val="clear" w:color="auto" w:fill="F9F9F9"/>
        </w:rPr>
        <w:t xml:space="preserve"> &amp; Pickl</w:t>
      </w:r>
      <w:r>
        <w:rPr>
          <w:rFonts w:eastAsia="Calibri Light"/>
          <w:shd w:val="clear" w:color="auto" w:fill="F9F9F9"/>
        </w:rPr>
        <w:t>ing</w:t>
      </w:r>
    </w:p>
    <w:bookmarkEnd w:id="5"/>
    <w:p w14:paraId="53B6C1EA" w14:textId="08B776C4" w:rsidR="00780E0C" w:rsidRDefault="00521265" w:rsidP="004D0935">
      <w:pPr>
        <w:pStyle w:val="topicparagraphs"/>
        <w:jc w:val="center"/>
      </w:pPr>
      <w:r w:rsidRPr="002156CF">
        <w:rPr>
          <w:rFonts w:eastAsia="Calibri Light"/>
        </w:rPr>
        <w:t>Assignment0</w:t>
      </w:r>
      <w:r w:rsidR="007F5653" w:rsidRPr="002156CF">
        <w:rPr>
          <w:rFonts w:eastAsia="Calibri Light"/>
        </w:rPr>
        <w:t>7</w:t>
      </w:r>
      <w:r w:rsidRPr="002156CF">
        <w:rPr>
          <w:rFonts w:eastAsia="Calibri Light"/>
        </w:rPr>
        <w:t xml:space="preserve">: </w:t>
      </w:r>
      <w:r w:rsidR="00B671ED" w:rsidRPr="002156CF">
        <w:t xml:space="preserve">Research and document your knowledge about the use and benefits of the Pickle module and exception handling in Python. </w:t>
      </w:r>
      <w:r w:rsidR="00B671ED" w:rsidRPr="002156CF">
        <w:rPr>
          <w:rFonts w:eastAsia="Times New Roman"/>
        </w:rPr>
        <w:t>The full assignment and further notes following this week</w:t>
      </w:r>
      <w:r w:rsidR="002156CF">
        <w:rPr>
          <w:rFonts w:eastAsia="Times New Roman"/>
        </w:rPr>
        <w:t>’</w:t>
      </w:r>
      <w:r w:rsidR="00B671ED" w:rsidRPr="002156CF">
        <w:rPr>
          <w:rFonts w:eastAsia="Times New Roman"/>
        </w:rPr>
        <w:t xml:space="preserve">s discussions can be viewed or downloaded </w:t>
      </w:r>
      <w:r w:rsidR="006F0E0A" w:rsidRPr="002156CF">
        <w:rPr>
          <w:rFonts w:eastAsia="Times New Roman"/>
        </w:rPr>
        <w:t xml:space="preserve">here: </w:t>
      </w:r>
      <w:hyperlink r:id="rId8" w:history="1">
        <w:r w:rsidR="0002755D" w:rsidRPr="002156CF">
          <w:rPr>
            <w:rStyle w:val="Hyperlink"/>
            <w:rFonts w:eastAsia="Times New Roman" w:cstheme="minorHAnsi"/>
            <w:color w:val="023160" w:themeColor="hyperlink" w:themeShade="80"/>
          </w:rPr>
          <w:t>Assigment0</w:t>
        </w:r>
        <w:r w:rsidR="00B671ED" w:rsidRPr="002156CF">
          <w:rPr>
            <w:rStyle w:val="Hyperlink"/>
            <w:rFonts w:eastAsia="Times New Roman" w:cstheme="minorHAnsi"/>
            <w:color w:val="023160" w:themeColor="hyperlink" w:themeShade="80"/>
          </w:rPr>
          <w:t>7.pdf</w:t>
        </w:r>
      </w:hyperlink>
      <w:r w:rsidR="0002755D" w:rsidRPr="002156CF">
        <w:rPr>
          <w:rFonts w:eastAsia="Times New Roman"/>
        </w:rPr>
        <w:t xml:space="preserve"> (external link)</w:t>
      </w:r>
      <w:r w:rsidR="006F0E0A" w:rsidRPr="002156CF">
        <w:rPr>
          <w:rFonts w:eastAsia="Times New Roman"/>
        </w:rPr>
        <w:t xml:space="preserve">, </w:t>
      </w:r>
      <w:hyperlink r:id="rId9" w:tooltip="_Mod7PythonProgrammingNotes.pdf" w:history="1">
        <w:r w:rsidR="002156CF" w:rsidRPr="002156CF">
          <w:rPr>
            <w:rStyle w:val="Hyperlink"/>
            <w:rFonts w:cstheme="minorHAnsi"/>
            <w:color w:val="0081BD"/>
            <w:shd w:val="clear" w:color="auto" w:fill="EEF7FF"/>
            <w14:textFill>
              <w14:solidFill>
                <w14:srgbClr w14:val="0081BD">
                  <w14:lumMod w14:val="50000"/>
                </w14:srgbClr>
              </w14:solidFill>
            </w14:textFill>
          </w:rPr>
          <w:t>_Mod7PythonProgrammingNotes.pdf</w:t>
        </w:r>
      </w:hyperlink>
      <w:r w:rsidR="002156CF" w:rsidRPr="002156CF">
        <w:t xml:space="preserve"> (external link).</w:t>
      </w:r>
    </w:p>
    <w:p w14:paraId="0153F6E7" w14:textId="77777777" w:rsidR="00F958F5" w:rsidRDefault="00F958F5" w:rsidP="00E77EEF">
      <w:pPr>
        <w:pStyle w:val="topicparagraphs"/>
      </w:pPr>
    </w:p>
    <w:p w14:paraId="6659D3BA" w14:textId="2BF7A86F" w:rsidR="00E02508" w:rsidRPr="00E02508" w:rsidRDefault="00E02508" w:rsidP="00E77EEF">
      <w:pPr>
        <w:pStyle w:val="NewTopicSubTitle"/>
        <w:rPr>
          <w:rStyle w:val="IntenseEmphasis"/>
          <w:i w:val="0"/>
          <w:iCs w:val="0"/>
        </w:rPr>
      </w:pPr>
      <w:r>
        <w:rPr>
          <w:rStyle w:val="IntenseEmphasis"/>
          <w:i w:val="0"/>
          <w:iCs w:val="0"/>
        </w:rPr>
        <w:t>Intro</w:t>
      </w:r>
    </w:p>
    <w:p w14:paraId="7A6E91BB" w14:textId="7ED9A066" w:rsidR="00780E0C" w:rsidRDefault="00780E0C" w:rsidP="009139E3">
      <w:pPr>
        <w:spacing w:after="0"/>
        <w:rPr>
          <w:rFonts w:cstheme="minorHAnsi"/>
        </w:rPr>
      </w:pPr>
    </w:p>
    <w:p w14:paraId="3404AEF6" w14:textId="04CC2E10" w:rsidR="00CA54C0" w:rsidRDefault="00A00024" w:rsidP="00CA54C0">
      <w:pPr>
        <w:rPr>
          <w:rFonts w:cstheme="minorHAnsi"/>
          <w:color w:val="24292E"/>
        </w:rPr>
      </w:pPr>
      <w:r w:rsidRPr="00CA54C0">
        <w:rPr>
          <w:rFonts w:cstheme="minorHAnsi"/>
        </w:rPr>
        <w:t xml:space="preserve">The primary focus of </w:t>
      </w:r>
      <w:r w:rsidR="00F535E1" w:rsidRPr="00CA54C0">
        <w:rPr>
          <w:rFonts w:cstheme="minorHAnsi"/>
        </w:rPr>
        <w:t>week seven</w:t>
      </w:r>
      <w:r w:rsidR="00CA54C0">
        <w:rPr>
          <w:rFonts w:cstheme="minorHAnsi"/>
        </w:rPr>
        <w:t xml:space="preserve"> of </w:t>
      </w:r>
      <w:r w:rsidRPr="00CA54C0">
        <w:rPr>
          <w:rFonts w:cstheme="minorHAnsi"/>
        </w:rPr>
        <w:t xml:space="preserve">Introduction to Python Programing, consisted of demonstrations on </w:t>
      </w:r>
      <w:r w:rsidR="00CA54C0">
        <w:rPr>
          <w:rFonts w:cstheme="minorHAnsi"/>
        </w:rPr>
        <w:t>how to work with and configure</w:t>
      </w:r>
      <w:r w:rsidR="000234A3" w:rsidRPr="00CA54C0">
        <w:rPr>
          <w:rFonts w:cstheme="minorHAnsi"/>
        </w:rPr>
        <w:t xml:space="preserve"> </w:t>
      </w:r>
      <w:r w:rsidR="00CA54C0">
        <w:rPr>
          <w:rFonts w:cstheme="minorHAnsi"/>
        </w:rPr>
        <w:t xml:space="preserve">error handling in Python which included the topics of </w:t>
      </w:r>
      <w:r w:rsidRPr="00CA54C0">
        <w:rPr>
          <w:rFonts w:cstheme="minorHAnsi"/>
        </w:rPr>
        <w:t xml:space="preserve">try/except blocks, exception errors, </w:t>
      </w:r>
      <w:r w:rsidR="000234A3" w:rsidRPr="00CA54C0">
        <w:rPr>
          <w:rFonts w:cstheme="minorHAnsi"/>
        </w:rPr>
        <w:t>built-in</w:t>
      </w:r>
      <w:r w:rsidR="00CA54C0">
        <w:rPr>
          <w:rFonts w:cstheme="minorHAnsi"/>
        </w:rPr>
        <w:t xml:space="preserve"> and </w:t>
      </w:r>
      <w:r w:rsidRPr="00CA54C0">
        <w:rPr>
          <w:rFonts w:cstheme="minorHAnsi"/>
        </w:rPr>
        <w:t>custom error exceptions</w:t>
      </w:r>
      <w:r w:rsidR="000234A3" w:rsidRPr="00CA54C0">
        <w:rPr>
          <w:rFonts w:cstheme="minorHAnsi"/>
        </w:rPr>
        <w:t xml:space="preserve"> and </w:t>
      </w:r>
      <w:r w:rsidRPr="00CA54C0">
        <w:rPr>
          <w:rFonts w:cstheme="minorHAnsi"/>
        </w:rPr>
        <w:t>exception classes</w:t>
      </w:r>
      <w:r w:rsidR="00CA54C0">
        <w:rPr>
          <w:rFonts w:cstheme="minorHAnsi"/>
        </w:rPr>
        <w:t xml:space="preserve">, and </w:t>
      </w:r>
      <w:r w:rsidR="000234A3" w:rsidRPr="00CA54C0">
        <w:rPr>
          <w:rFonts w:cstheme="minorHAnsi"/>
        </w:rPr>
        <w:t>Python’s Pickling Module. The secondary focus of this week was on learning</w:t>
      </w:r>
      <w:r w:rsidR="00CA54C0">
        <w:rPr>
          <w:rFonts w:cstheme="minorHAnsi"/>
        </w:rPr>
        <w:t xml:space="preserve"> </w:t>
      </w:r>
      <w:r w:rsidR="00CA54C0">
        <w:rPr>
          <w:rFonts w:cstheme="minorHAnsi"/>
          <w:color w:val="24292E"/>
        </w:rPr>
        <w:t xml:space="preserve">how to use </w:t>
      </w:r>
      <w:hyperlink r:id="rId10" w:history="1">
        <w:r w:rsidR="00CA54C0" w:rsidRPr="008A526E">
          <w:rPr>
            <w:rStyle w:val="Hyperlink"/>
            <w:rFonts w:cstheme="minorHAnsi"/>
          </w:rPr>
          <w:t>basic writing and formatting syntax</w:t>
        </w:r>
      </w:hyperlink>
      <w:r w:rsidR="008A526E">
        <w:rPr>
          <w:rFonts w:cstheme="minorHAnsi"/>
          <w:color w:val="24292E"/>
        </w:rPr>
        <w:t xml:space="preserve"> (external link ) using </w:t>
      </w:r>
      <w:r w:rsidR="00CA54C0" w:rsidRPr="00CA54C0">
        <w:rPr>
          <w:rFonts w:cstheme="minorHAnsi"/>
          <w:color w:val="000000"/>
        </w:rPr>
        <w:t>Jekyll</w:t>
      </w:r>
      <w:r w:rsidR="008A526E">
        <w:rPr>
          <w:rFonts w:cstheme="minorHAnsi"/>
          <w:color w:val="24292E"/>
        </w:rPr>
        <w:t>.</w:t>
      </w:r>
      <w:r w:rsidR="00CA54C0">
        <w:rPr>
          <w:rFonts w:cstheme="minorHAnsi"/>
          <w:color w:val="24292E"/>
        </w:rPr>
        <w:t xml:space="preserve"> used to build and present </w:t>
      </w:r>
      <w:r w:rsidR="00A22B85">
        <w:rPr>
          <w:rFonts w:cstheme="minorHAnsi"/>
          <w:color w:val="24292E"/>
        </w:rPr>
        <w:t xml:space="preserve">personal and </w:t>
      </w:r>
      <w:r w:rsidR="00CA54C0">
        <w:rPr>
          <w:rFonts w:cstheme="minorHAnsi"/>
          <w:color w:val="24292E"/>
        </w:rPr>
        <w:t xml:space="preserve">professional </w:t>
      </w:r>
      <w:r w:rsidR="00A22B85">
        <w:rPr>
          <w:rFonts w:cstheme="minorHAnsi"/>
          <w:color w:val="24292E"/>
        </w:rPr>
        <w:t xml:space="preserve">scripting projects with </w:t>
      </w:r>
      <w:r w:rsidR="008A526E">
        <w:rPr>
          <w:rFonts w:cstheme="minorHAnsi"/>
          <w:color w:val="24292E"/>
        </w:rPr>
        <w:t>GitHub</w:t>
      </w:r>
      <w:r w:rsidR="00CA54C0">
        <w:rPr>
          <w:rFonts w:cstheme="minorHAnsi"/>
          <w:color w:val="24292E"/>
        </w:rPr>
        <w:t xml:space="preserve"> Web</w:t>
      </w:r>
      <w:r w:rsidR="00A22B85">
        <w:rPr>
          <w:rFonts w:cstheme="minorHAnsi"/>
          <w:color w:val="24292E"/>
        </w:rPr>
        <w:t>p</w:t>
      </w:r>
      <w:r w:rsidR="00CA54C0">
        <w:rPr>
          <w:rFonts w:cstheme="minorHAnsi"/>
          <w:color w:val="24292E"/>
        </w:rPr>
        <w:t>ages.</w:t>
      </w:r>
      <w:r w:rsidR="0094568F">
        <w:rPr>
          <w:rFonts w:cstheme="minorHAnsi"/>
          <w:color w:val="24292E"/>
        </w:rPr>
        <w:t xml:space="preserve"> </w:t>
      </w:r>
    </w:p>
    <w:p w14:paraId="0817D3CA" w14:textId="042DDD6D" w:rsidR="0094568F" w:rsidRPr="00545DD6" w:rsidRDefault="0094568F" w:rsidP="00CA54C0">
      <w:pPr>
        <w:rPr>
          <w:rFonts w:cstheme="minorHAnsi"/>
          <w:color w:val="24292E"/>
        </w:rPr>
      </w:pPr>
      <w:r w:rsidRPr="00545DD6">
        <w:rPr>
          <w:rFonts w:cstheme="minorHAnsi"/>
          <w:color w:val="24292E"/>
        </w:rPr>
        <w:t xml:space="preserve">This </w:t>
      </w:r>
      <w:proofErr w:type="spellStart"/>
      <w:r w:rsidRPr="00545DD6">
        <w:rPr>
          <w:rFonts w:cstheme="minorHAnsi"/>
          <w:color w:val="24292E"/>
        </w:rPr>
        <w:t>weeks</w:t>
      </w:r>
      <w:proofErr w:type="spellEnd"/>
      <w:r w:rsidRPr="00545DD6">
        <w:rPr>
          <w:rFonts w:cstheme="minorHAnsi"/>
          <w:color w:val="24292E"/>
        </w:rPr>
        <w:t xml:space="preserve"> assignment consists of researching and documenting knowledge on the following bullet point topics and programming methods and presenting our research </w:t>
      </w:r>
      <w:r w:rsidR="00545DD6" w:rsidRPr="00545DD6">
        <w:rPr>
          <w:rFonts w:cstheme="minorHAnsi"/>
          <w:color w:val="24292E"/>
        </w:rPr>
        <w:t xml:space="preserve">on </w:t>
      </w:r>
      <w:r w:rsidR="008A526E" w:rsidRPr="00545DD6">
        <w:rPr>
          <w:rFonts w:cstheme="minorHAnsi"/>
          <w:color w:val="24292E"/>
        </w:rPr>
        <w:t>GitHub</w:t>
      </w:r>
      <w:r w:rsidR="00545DD6" w:rsidRPr="00545DD6">
        <w:rPr>
          <w:rFonts w:cstheme="minorHAnsi"/>
          <w:color w:val="24292E"/>
        </w:rPr>
        <w:t xml:space="preserve"> Webpages using </w:t>
      </w:r>
      <w:r w:rsidR="00545DD6" w:rsidRPr="00545DD6">
        <w:rPr>
          <w:rFonts w:cstheme="minorHAnsi"/>
          <w:color w:val="000000"/>
        </w:rPr>
        <w:t>Jekyll</w:t>
      </w:r>
      <w:r w:rsidR="00545DD6" w:rsidRPr="00545DD6">
        <w:rPr>
          <w:rFonts w:cstheme="minorHAnsi"/>
          <w:color w:val="24292E"/>
        </w:rPr>
        <w:t xml:space="preserve">’s writing and formatting syntax discussed in </w:t>
      </w:r>
      <w:r w:rsidRPr="00545DD6">
        <w:rPr>
          <w:rFonts w:cstheme="minorHAnsi"/>
          <w:color w:val="24292E"/>
        </w:rPr>
        <w:t xml:space="preserve"> </w:t>
      </w:r>
      <w:r w:rsidR="00545DD6" w:rsidRPr="00545DD6">
        <w:rPr>
          <w:rFonts w:cstheme="minorHAnsi"/>
          <w:color w:val="24292E"/>
        </w:rPr>
        <w:t xml:space="preserve">Mod07 </w:t>
      </w:r>
      <w:r w:rsidR="00545DD6">
        <w:rPr>
          <w:rFonts w:cstheme="minorHAnsi"/>
          <w:color w:val="24292E"/>
        </w:rPr>
        <w:t xml:space="preserve">YouTube </w:t>
      </w:r>
      <w:r w:rsidRPr="00545DD6">
        <w:rPr>
          <w:rFonts w:cstheme="minorHAnsi"/>
          <w:color w:val="24292E"/>
        </w:rPr>
        <w:t>tutori</w:t>
      </w:r>
      <w:r w:rsidR="00545DD6" w:rsidRPr="00545DD6">
        <w:rPr>
          <w:rFonts w:cstheme="minorHAnsi"/>
          <w:color w:val="24292E"/>
        </w:rPr>
        <w:t xml:space="preserve">al found at </w:t>
      </w:r>
      <w:hyperlink r:id="rId11" w:tgtFrame="_blank" w:tooltip="Module07 Course Video" w:history="1">
        <w:r w:rsidR="00545DD6" w:rsidRPr="00545DD6">
          <w:rPr>
            <w:rStyle w:val="Hyperlink"/>
            <w:rFonts w:cstheme="minorHAnsi"/>
            <w:color w:val="0081BD"/>
            <w:shd w:val="clear" w:color="auto" w:fill="EEF7FF"/>
          </w:rPr>
          <w:t>Module07 Course Video </w:t>
        </w:r>
      </w:hyperlink>
      <w:r w:rsidR="00545DD6" w:rsidRPr="00545DD6">
        <w:rPr>
          <w:rFonts w:cstheme="minorHAnsi"/>
          <w:color w:val="24292E"/>
        </w:rPr>
        <w:t>(external link)</w:t>
      </w:r>
      <w:r w:rsidR="00545DD6">
        <w:rPr>
          <w:rFonts w:cstheme="minorHAnsi"/>
          <w:color w:val="24292E"/>
        </w:rPr>
        <w:t>, starting at 1:30:00</w:t>
      </w:r>
      <w:r w:rsidR="00545DD6" w:rsidRPr="00545DD6">
        <w:rPr>
          <w:rFonts w:cstheme="minorHAnsi"/>
          <w:color w:val="24292E"/>
        </w:rPr>
        <w:t>.</w:t>
      </w:r>
    </w:p>
    <w:p w14:paraId="59816DF1" w14:textId="32B8EB42" w:rsidR="00CA54C0" w:rsidRPr="006C67E5" w:rsidRDefault="00CA54C0" w:rsidP="00CA54C0">
      <w:pPr>
        <w:spacing w:after="0" w:line="240" w:lineRule="auto"/>
        <w:rPr>
          <w:rFonts w:cstheme="minorHAnsi"/>
        </w:rPr>
      </w:pPr>
    </w:p>
    <w:p w14:paraId="667DFAE7" w14:textId="0E7BAE18" w:rsidR="009139E3" w:rsidRPr="006C67E5" w:rsidRDefault="003325C8" w:rsidP="009139E3">
      <w:pPr>
        <w:spacing w:after="0" w:line="240" w:lineRule="auto"/>
        <w:rPr>
          <w:rFonts w:eastAsia="Times New Roman" w:cstheme="minorHAnsi"/>
        </w:rPr>
      </w:pPr>
      <w:r w:rsidRPr="006C67E5">
        <w:rPr>
          <w:rFonts w:eastAsia="Times New Roman" w:cstheme="minorHAnsi"/>
        </w:rPr>
        <w:t xml:space="preserve">The following topics will be </w:t>
      </w:r>
      <w:r w:rsidR="006C67E5" w:rsidRPr="006C67E5">
        <w:rPr>
          <w:rFonts w:eastAsia="Times New Roman" w:cstheme="minorHAnsi"/>
        </w:rPr>
        <w:t xml:space="preserve">briefly </w:t>
      </w:r>
      <w:r w:rsidRPr="006C67E5">
        <w:rPr>
          <w:rFonts w:eastAsia="Times New Roman" w:cstheme="minorHAnsi"/>
        </w:rPr>
        <w:t xml:space="preserve">discussed in </w:t>
      </w:r>
      <w:r w:rsidR="006C67E5" w:rsidRPr="006C67E5">
        <w:rPr>
          <w:rFonts w:eastAsia="Times New Roman" w:cstheme="minorHAnsi"/>
        </w:rPr>
        <w:t xml:space="preserve">this document containing the </w:t>
      </w:r>
      <w:r w:rsidR="003A559B">
        <w:rPr>
          <w:rFonts w:eastAsia="Times New Roman" w:cstheme="minorHAnsi"/>
        </w:rPr>
        <w:t xml:space="preserve">sources and conclusions </w:t>
      </w:r>
      <w:r w:rsidR="006C67E5" w:rsidRPr="006C67E5">
        <w:rPr>
          <w:rFonts w:eastAsia="Times New Roman" w:cstheme="minorHAnsi"/>
        </w:rPr>
        <w:t xml:space="preserve">of my research pertaining to Assignment07’s </w:t>
      </w:r>
      <w:r w:rsidR="003A559B">
        <w:rPr>
          <w:rFonts w:eastAsia="Times New Roman" w:cstheme="minorHAnsi"/>
        </w:rPr>
        <w:t>research</w:t>
      </w:r>
      <w:r w:rsidR="006C67E5" w:rsidRPr="006C67E5">
        <w:rPr>
          <w:rFonts w:eastAsia="Times New Roman" w:cstheme="minorHAnsi"/>
        </w:rPr>
        <w:t xml:space="preserve"> exercise</w:t>
      </w:r>
      <w:r w:rsidR="003A559B">
        <w:rPr>
          <w:rFonts w:eastAsia="Times New Roman" w:cstheme="minorHAnsi"/>
        </w:rPr>
        <w:t xml:space="preserve"> detailed in</w:t>
      </w:r>
      <w:r w:rsidR="001C0B8E">
        <w:rPr>
          <w:rFonts w:eastAsia="Times New Roman" w:cstheme="minorHAnsi"/>
        </w:rPr>
        <w:t xml:space="preserve"> </w:t>
      </w:r>
      <w:hyperlink r:id="rId12" w:history="1">
        <w:r w:rsidR="001C0B8E" w:rsidRPr="002156CF">
          <w:rPr>
            <w:rStyle w:val="Hyperlink"/>
            <w:rFonts w:eastAsia="Times New Roman" w:cstheme="minorHAnsi"/>
          </w:rPr>
          <w:t>Assigment07.pdf</w:t>
        </w:r>
      </w:hyperlink>
      <w:r w:rsidR="001C0B8E" w:rsidRPr="002156CF">
        <w:rPr>
          <w:rFonts w:eastAsia="Times New Roman" w:cstheme="minorHAnsi"/>
        </w:rPr>
        <w:t xml:space="preserve"> (external link)</w:t>
      </w:r>
      <w:r w:rsidR="006C67E5" w:rsidRPr="006C67E5">
        <w:rPr>
          <w:rFonts w:eastAsia="Times New Roman" w:cstheme="minorHAnsi"/>
        </w:rPr>
        <w:t>.</w:t>
      </w:r>
    </w:p>
    <w:p w14:paraId="14826D93" w14:textId="4451211F" w:rsidR="006C67E5" w:rsidRDefault="006C67E5" w:rsidP="009139E3">
      <w:pPr>
        <w:spacing w:after="0" w:line="240" w:lineRule="auto"/>
        <w:rPr>
          <w:rFonts w:eastAsia="Times New Roman" w:cstheme="minorHAnsi"/>
        </w:rPr>
      </w:pPr>
    </w:p>
    <w:p w14:paraId="08D34D84" w14:textId="72C509C1" w:rsidR="003A559B" w:rsidRPr="00E02508" w:rsidRDefault="003A559B" w:rsidP="003A559B">
      <w:pPr>
        <w:pStyle w:val="Heading1"/>
        <w:numPr>
          <w:ilvl w:val="0"/>
          <w:numId w:val="1"/>
        </w:numPr>
        <w:rPr>
          <w:rStyle w:val="IntenseEmphasis"/>
          <w:color w:val="auto"/>
        </w:rPr>
      </w:pPr>
      <w:bookmarkStart w:id="6" w:name="_Toc25521604"/>
      <w:bookmarkStart w:id="7" w:name="_Toc25523947"/>
      <w:r w:rsidRPr="00E02508">
        <w:rPr>
          <w:rStyle w:val="IntenseEmphasis"/>
          <w:color w:val="auto"/>
        </w:rPr>
        <w:t xml:space="preserve">Exception </w:t>
      </w:r>
      <w:r w:rsidR="00E02508">
        <w:rPr>
          <w:rStyle w:val="IntenseEmphasis"/>
          <w:color w:val="auto"/>
        </w:rPr>
        <w:t>H</w:t>
      </w:r>
      <w:r w:rsidRPr="00E02508">
        <w:rPr>
          <w:rStyle w:val="IntenseEmphasis"/>
          <w:color w:val="auto"/>
        </w:rPr>
        <w:t>andling in Python</w:t>
      </w:r>
      <w:bookmarkEnd w:id="6"/>
      <w:bookmarkEnd w:id="7"/>
      <w:r w:rsidRPr="00E02508">
        <w:rPr>
          <w:rStyle w:val="IntenseEmphasis"/>
          <w:color w:val="auto"/>
        </w:rPr>
        <w:t xml:space="preserve"> </w:t>
      </w:r>
    </w:p>
    <w:p w14:paraId="3F579704" w14:textId="77777777" w:rsidR="003A559B" w:rsidRPr="00E02508" w:rsidRDefault="003A559B" w:rsidP="003A559B">
      <w:pPr>
        <w:pStyle w:val="Heading1"/>
        <w:numPr>
          <w:ilvl w:val="0"/>
          <w:numId w:val="1"/>
        </w:numPr>
        <w:rPr>
          <w:rStyle w:val="IntenseEmphasis"/>
          <w:color w:val="auto"/>
        </w:rPr>
      </w:pPr>
      <w:bookmarkStart w:id="8" w:name="_Toc25521605"/>
      <w:bookmarkStart w:id="9" w:name="_Toc25523948"/>
      <w:r w:rsidRPr="00E02508">
        <w:rPr>
          <w:rStyle w:val="IntenseEmphasis"/>
          <w:color w:val="auto"/>
        </w:rPr>
        <w:t>Pickling in Python</w:t>
      </w:r>
      <w:bookmarkEnd w:id="8"/>
      <w:bookmarkEnd w:id="9"/>
      <w:r w:rsidRPr="00E02508">
        <w:rPr>
          <w:rStyle w:val="IntenseEmphasis"/>
          <w:color w:val="auto"/>
        </w:rPr>
        <w:t xml:space="preserve"> </w:t>
      </w:r>
    </w:p>
    <w:p w14:paraId="7F772366" w14:textId="77777777" w:rsidR="00780E0C" w:rsidRPr="002156CF" w:rsidRDefault="00780E0C" w:rsidP="00256D6F">
      <w:pPr>
        <w:spacing w:after="0"/>
        <w:rPr>
          <w:rFonts w:eastAsia="Times New Roman" w:cstheme="minorHAnsi"/>
        </w:rPr>
      </w:pPr>
    </w:p>
    <w:p w14:paraId="366FAE60" w14:textId="77777777" w:rsidR="0032461B" w:rsidRPr="004D0935" w:rsidRDefault="0032461B" w:rsidP="004D0935">
      <w:pPr>
        <w:pStyle w:val="SubTitle-NewTopic"/>
        <w:rPr>
          <w:rStyle w:val="IntenseEmphasis"/>
        </w:rPr>
      </w:pPr>
    </w:p>
    <w:p w14:paraId="7FE461A0" w14:textId="77777777" w:rsidR="0032461B" w:rsidRDefault="0032461B" w:rsidP="00E77EEF">
      <w:pPr>
        <w:pStyle w:val="NewTopicSubTitle"/>
        <w:rPr>
          <w:rStyle w:val="IntenseEmphasis"/>
          <w:i w:val="0"/>
          <w:iCs w:val="0"/>
        </w:rPr>
      </w:pPr>
    </w:p>
    <w:p w14:paraId="0716D3FF" w14:textId="479F9000" w:rsidR="009139E3" w:rsidRPr="004D0935" w:rsidRDefault="00780E0C" w:rsidP="00EC7B06">
      <w:pPr>
        <w:pStyle w:val="Topicheadliner"/>
        <w:rPr>
          <w:rStyle w:val="IntenseEmphasis"/>
          <w:i/>
          <w:iCs w:val="0"/>
        </w:rPr>
      </w:pPr>
      <w:r w:rsidRPr="004D0935">
        <w:rPr>
          <w:rStyle w:val="IntenseEmphasis"/>
          <w:i/>
          <w:iCs w:val="0"/>
        </w:rPr>
        <w:t xml:space="preserve">Exception </w:t>
      </w:r>
      <w:r w:rsidR="000811E5" w:rsidRPr="004D0935">
        <w:rPr>
          <w:rStyle w:val="IntenseEmphasis"/>
          <w:i/>
          <w:iCs w:val="0"/>
        </w:rPr>
        <w:t>H</w:t>
      </w:r>
      <w:r w:rsidRPr="004D0935">
        <w:rPr>
          <w:rStyle w:val="IntenseEmphasis"/>
          <w:i/>
          <w:iCs w:val="0"/>
        </w:rPr>
        <w:t>andling</w:t>
      </w:r>
      <w:r w:rsidR="009139E3" w:rsidRPr="004D0935">
        <w:rPr>
          <w:rStyle w:val="IntenseEmphasis"/>
          <w:i/>
          <w:iCs w:val="0"/>
        </w:rPr>
        <w:t xml:space="preserve"> </w:t>
      </w:r>
      <w:r w:rsidR="003A559B" w:rsidRPr="004D0935">
        <w:rPr>
          <w:rStyle w:val="IntenseEmphasis"/>
          <w:i/>
          <w:iCs w:val="0"/>
        </w:rPr>
        <w:t xml:space="preserve">in Python </w:t>
      </w:r>
    </w:p>
    <w:p w14:paraId="338E0192" w14:textId="5A60BB7B" w:rsidR="000811E5" w:rsidRPr="00E02508" w:rsidRDefault="000811E5" w:rsidP="000811E5">
      <w:pPr>
        <w:pStyle w:val="Heading4"/>
        <w:rPr>
          <w:rStyle w:val="IntenseEmphasis"/>
          <w:rFonts w:eastAsia="Calibri Light"/>
          <w:i/>
          <w:iCs/>
          <w:color w:val="2F5496" w:themeColor="accent1" w:themeShade="BF"/>
          <w:sz w:val="28"/>
          <w:szCs w:val="28"/>
        </w:rPr>
      </w:pPr>
      <w:bookmarkStart w:id="10" w:name="_Toc25521606"/>
      <w:r w:rsidRPr="00E02508">
        <w:rPr>
          <w:rFonts w:eastAsia="Calibri Light"/>
          <w:sz w:val="28"/>
          <w:szCs w:val="28"/>
        </w:rPr>
        <w:t>(Assignment Overview)</w:t>
      </w:r>
      <w:bookmarkEnd w:id="10"/>
    </w:p>
    <w:p w14:paraId="2005F61D" w14:textId="4C701AD5" w:rsidR="003A559B" w:rsidRPr="00E61186" w:rsidRDefault="003A559B" w:rsidP="000811E5">
      <w:pPr>
        <w:pStyle w:val="Heading4"/>
        <w:rPr>
          <w:color w:val="808080" w:themeColor="background1" w:themeShade="80"/>
        </w:rPr>
      </w:pPr>
      <w:bookmarkStart w:id="11" w:name="_Toc25521607"/>
      <w:r w:rsidRPr="00E61186">
        <w:rPr>
          <w:color w:val="808080" w:themeColor="background1" w:themeShade="80"/>
        </w:rPr>
        <w:t>Search the web for examples of how to use Python’s exception handing features. Make note of the URL for any pages you feel are good at explaining the subject, and why you feel that way.</w:t>
      </w:r>
      <w:bookmarkEnd w:id="11"/>
      <w:r w:rsidRPr="00E61186">
        <w:rPr>
          <w:color w:val="808080" w:themeColor="background1" w:themeShade="80"/>
        </w:rPr>
        <w:t xml:space="preserve"> </w:t>
      </w:r>
    </w:p>
    <w:p w14:paraId="03C24D67" w14:textId="77777777" w:rsidR="00E02508" w:rsidRPr="00E02508" w:rsidRDefault="00E02508" w:rsidP="00E02508"/>
    <w:p w14:paraId="3EDDD9D7" w14:textId="418910E9" w:rsidR="00E02508" w:rsidRDefault="00E02508" w:rsidP="0032461B">
      <w:pPr>
        <w:pStyle w:val="Heading1"/>
        <w:spacing w:after="240"/>
      </w:pPr>
      <w:bookmarkStart w:id="12" w:name="_Toc25521608"/>
      <w:bookmarkStart w:id="13" w:name="_Toc25523949"/>
      <w:r>
        <w:t>Topic overview</w:t>
      </w:r>
      <w:bookmarkEnd w:id="12"/>
      <w:bookmarkEnd w:id="13"/>
    </w:p>
    <w:p w14:paraId="68AA9E09" w14:textId="74F84ACF" w:rsidR="00FF1D87" w:rsidRPr="00721277" w:rsidRDefault="00FF1D87" w:rsidP="0032461B">
      <w:pPr>
        <w:spacing w:after="240" w:line="240" w:lineRule="auto"/>
        <w:rPr>
          <w:rFonts w:eastAsia="Times New Roman" w:cstheme="minorHAnsi"/>
          <w:color w:val="000000"/>
        </w:rPr>
      </w:pPr>
      <w:r>
        <w:rPr>
          <w:rFonts w:eastAsia="Times New Roman" w:cstheme="minorHAnsi"/>
          <w:color w:val="000000"/>
        </w:rPr>
        <w:t xml:space="preserve">Exception </w:t>
      </w:r>
      <w:r w:rsidRPr="00721277">
        <w:rPr>
          <w:rFonts w:eastAsia="Times New Roman" w:cstheme="minorHAnsi"/>
          <w:color w:val="000000"/>
        </w:rPr>
        <w:t>hand</w:t>
      </w:r>
      <w:r w:rsidR="00E3554C">
        <w:rPr>
          <w:rFonts w:eastAsia="Times New Roman" w:cstheme="minorHAnsi"/>
          <w:color w:val="000000"/>
        </w:rPr>
        <w:t>l</w:t>
      </w:r>
      <w:r w:rsidRPr="00721277">
        <w:rPr>
          <w:rFonts w:eastAsia="Times New Roman" w:cstheme="minorHAnsi"/>
          <w:color w:val="000000"/>
        </w:rPr>
        <w:t xml:space="preserve">ing protocols are written/implemented by a script’s author(s) with the intention of making troubleshooting easier for users or other developers. This type of script editing helps to replace </w:t>
      </w:r>
      <w:r w:rsidRPr="00236ACC">
        <w:rPr>
          <w:rFonts w:eastAsia="Times New Roman" w:cstheme="minorHAnsi"/>
          <w:color w:val="000000"/>
        </w:rPr>
        <w:t>long</w:t>
      </w:r>
      <w:r w:rsidRPr="00721277">
        <w:rPr>
          <w:rFonts w:eastAsia="Times New Roman" w:cstheme="minorHAnsi"/>
          <w:color w:val="000000"/>
        </w:rPr>
        <w:t>,</w:t>
      </w:r>
      <w:r w:rsidRPr="00236ACC">
        <w:rPr>
          <w:rFonts w:eastAsia="Times New Roman" w:cstheme="minorHAnsi"/>
          <w:color w:val="000000"/>
        </w:rPr>
        <w:t xml:space="preserve"> </w:t>
      </w:r>
      <w:r w:rsidRPr="00721277">
        <w:rPr>
          <w:rFonts w:eastAsia="Times New Roman" w:cstheme="minorHAnsi"/>
          <w:color w:val="000000"/>
        </w:rPr>
        <w:t xml:space="preserve">incomprehensible </w:t>
      </w:r>
      <w:r w:rsidRPr="00236ACC">
        <w:rPr>
          <w:rFonts w:eastAsia="Times New Roman" w:cstheme="minorHAnsi"/>
          <w:color w:val="000000"/>
        </w:rPr>
        <w:t>trace back error</w:t>
      </w:r>
      <w:r w:rsidRPr="00721277">
        <w:rPr>
          <w:rFonts w:eastAsia="Times New Roman" w:cstheme="minorHAnsi"/>
          <w:color w:val="000000"/>
        </w:rPr>
        <w:t xml:space="preserve"> messages</w:t>
      </w:r>
      <w:r w:rsidRPr="00236ACC">
        <w:rPr>
          <w:rFonts w:eastAsia="Times New Roman" w:cstheme="minorHAnsi"/>
          <w:color w:val="000000"/>
        </w:rPr>
        <w:t xml:space="preserve"> </w:t>
      </w:r>
      <w:r w:rsidRPr="00721277">
        <w:rPr>
          <w:rFonts w:eastAsia="Times New Roman" w:cstheme="minorHAnsi"/>
          <w:color w:val="000000"/>
        </w:rPr>
        <w:t xml:space="preserve">(for those who are not developers) with more specific and/or conducive instruction to follow if an error occurs while running a script/program.   </w:t>
      </w:r>
    </w:p>
    <w:p w14:paraId="13018CFD" w14:textId="6958B107" w:rsidR="00FF1D87" w:rsidRPr="00236ACC" w:rsidRDefault="00FF1D87" w:rsidP="0032461B">
      <w:pPr>
        <w:spacing w:after="240" w:line="240" w:lineRule="auto"/>
        <w:rPr>
          <w:rFonts w:eastAsia="Times New Roman" w:cstheme="minorHAnsi"/>
          <w:color w:val="000000"/>
        </w:rPr>
      </w:pPr>
      <w:r w:rsidRPr="00721277">
        <w:rPr>
          <w:rFonts w:eastAsia="Times New Roman" w:cstheme="minorHAnsi"/>
          <w:color w:val="000000"/>
        </w:rPr>
        <w:t xml:space="preserve">These </w:t>
      </w:r>
      <w:r w:rsidR="00256D6F">
        <w:rPr>
          <w:rFonts w:eastAsia="Times New Roman" w:cstheme="minorHAnsi"/>
          <w:color w:val="000000"/>
        </w:rPr>
        <w:t xml:space="preserve">traceback </w:t>
      </w:r>
      <w:r w:rsidRPr="00721277">
        <w:rPr>
          <w:rFonts w:eastAsia="Times New Roman" w:cstheme="minorHAnsi"/>
          <w:color w:val="000000"/>
        </w:rPr>
        <w:t>errors can appear with basic user interaction, reading /writing data files and edits or manipulation to the code that prevent the program from running correctly. If traceback messages are not addressed and met with some form of error anticipation/moderation by the script author(s), it will cut back on intended efficiency and productivity for other developers as well as deter others from using, utilizing or running the program all together.  To help guide or provide a user or fellow developer with a good experience using your program/script, many programmers will start by refining their code using “if/</w:t>
      </w:r>
      <w:proofErr w:type="spellStart"/>
      <w:r w:rsidRPr="00721277">
        <w:rPr>
          <w:rFonts w:eastAsia="Times New Roman" w:cstheme="minorHAnsi"/>
          <w:color w:val="000000"/>
        </w:rPr>
        <w:t>elif</w:t>
      </w:r>
      <w:proofErr w:type="spellEnd"/>
      <w:r w:rsidRPr="00721277">
        <w:rPr>
          <w:rFonts w:eastAsia="Times New Roman" w:cstheme="minorHAnsi"/>
          <w:color w:val="000000"/>
        </w:rPr>
        <w:t>” Error Handling processes</w:t>
      </w:r>
      <w:r w:rsidR="0032461B">
        <w:rPr>
          <w:rFonts w:eastAsia="Times New Roman" w:cstheme="minorHAnsi"/>
          <w:color w:val="000000"/>
        </w:rPr>
        <w:t>.</w:t>
      </w:r>
    </w:p>
    <w:p w14:paraId="22920FB3" w14:textId="0A8C49A4" w:rsidR="00A548AD" w:rsidRPr="00236ACC" w:rsidRDefault="00FF1D87" w:rsidP="0032461B">
      <w:pPr>
        <w:spacing w:after="240" w:line="240" w:lineRule="auto"/>
        <w:rPr>
          <w:rFonts w:eastAsia="Times New Roman" w:cstheme="minorHAnsi"/>
        </w:rPr>
      </w:pPr>
      <w:r w:rsidRPr="00721277">
        <w:rPr>
          <w:rFonts w:eastAsia="Times New Roman" w:cstheme="minorHAnsi"/>
        </w:rPr>
        <w:t>Error handling is also useful</w:t>
      </w:r>
      <w:r w:rsidRPr="00236ACC">
        <w:rPr>
          <w:rFonts w:eastAsia="Times New Roman" w:cstheme="minorHAnsi"/>
        </w:rPr>
        <w:t xml:space="preserve"> for developers because</w:t>
      </w:r>
      <w:r w:rsidRPr="00721277">
        <w:rPr>
          <w:rFonts w:eastAsia="Times New Roman" w:cstheme="minorHAnsi"/>
        </w:rPr>
        <w:t xml:space="preserve"> </w:t>
      </w:r>
      <w:r w:rsidRPr="00236ACC">
        <w:rPr>
          <w:rFonts w:eastAsia="Times New Roman" w:cstheme="minorHAnsi"/>
        </w:rPr>
        <w:t>it</w:t>
      </w:r>
      <w:r w:rsidRPr="00721277">
        <w:rPr>
          <w:rFonts w:eastAsia="Times New Roman" w:cstheme="minorHAnsi"/>
        </w:rPr>
        <w:t xml:space="preserve"> provides</w:t>
      </w:r>
      <w:r w:rsidRPr="00236ACC">
        <w:rPr>
          <w:rFonts w:eastAsia="Times New Roman" w:cstheme="minorHAnsi"/>
        </w:rPr>
        <w:t xml:space="preserve"> useful in</w:t>
      </w:r>
      <w:r w:rsidRPr="00721277">
        <w:rPr>
          <w:rFonts w:eastAsia="Times New Roman" w:cstheme="minorHAnsi"/>
        </w:rPr>
        <w:t xml:space="preserve">sight to </w:t>
      </w:r>
      <w:r w:rsidRPr="00236ACC">
        <w:rPr>
          <w:rFonts w:eastAsia="Times New Roman" w:cstheme="minorHAnsi"/>
        </w:rPr>
        <w:t>anticipate sections of our code that</w:t>
      </w:r>
      <w:r w:rsidRPr="00721277">
        <w:rPr>
          <w:rFonts w:eastAsia="Times New Roman" w:cstheme="minorHAnsi"/>
        </w:rPr>
        <w:t xml:space="preserve"> </w:t>
      </w:r>
      <w:r w:rsidRPr="00236ACC">
        <w:rPr>
          <w:rFonts w:eastAsia="Times New Roman" w:cstheme="minorHAnsi"/>
        </w:rPr>
        <w:t>might throw an error or an exception</w:t>
      </w:r>
      <w:r w:rsidRPr="00721277">
        <w:rPr>
          <w:rFonts w:eastAsia="Times New Roman" w:cstheme="minorHAnsi"/>
        </w:rPr>
        <w:t xml:space="preserve"> for other future users down the road. </w:t>
      </w:r>
    </w:p>
    <w:p w14:paraId="3F98A74C" w14:textId="42F1C1DD" w:rsidR="00E02508" w:rsidRPr="0032461B" w:rsidRDefault="00FF1D87" w:rsidP="0032461B">
      <w:pPr>
        <w:spacing w:after="240" w:line="240" w:lineRule="auto"/>
        <w:rPr>
          <w:rFonts w:eastAsia="Times New Roman" w:cstheme="minorHAnsi"/>
        </w:rPr>
      </w:pPr>
      <w:r w:rsidRPr="00721277">
        <w:rPr>
          <w:rFonts w:eastAsia="Times New Roman" w:cstheme="minorHAnsi"/>
        </w:rPr>
        <w:t>With this information</w:t>
      </w:r>
      <w:r w:rsidRPr="00236ACC">
        <w:rPr>
          <w:rFonts w:eastAsia="Times New Roman" w:cstheme="minorHAnsi"/>
        </w:rPr>
        <w:t xml:space="preserve"> </w:t>
      </w:r>
      <w:r w:rsidRPr="00721277">
        <w:rPr>
          <w:rFonts w:eastAsia="Times New Roman" w:cstheme="minorHAnsi"/>
        </w:rPr>
        <w:t>developers can</w:t>
      </w:r>
      <w:r w:rsidRPr="00236ACC">
        <w:rPr>
          <w:rFonts w:eastAsia="Times New Roman" w:cstheme="minorHAnsi"/>
        </w:rPr>
        <w:t xml:space="preserve"> try </w:t>
      </w:r>
      <w:r w:rsidRPr="00721277">
        <w:rPr>
          <w:rFonts w:eastAsia="Times New Roman" w:cstheme="minorHAnsi"/>
        </w:rPr>
        <w:t xml:space="preserve">to configure error </w:t>
      </w:r>
      <w:r w:rsidRPr="00236ACC">
        <w:rPr>
          <w:rFonts w:eastAsia="Times New Roman" w:cstheme="minorHAnsi"/>
        </w:rPr>
        <w:t xml:space="preserve">blocks </w:t>
      </w:r>
      <w:r w:rsidRPr="00721277">
        <w:rPr>
          <w:rFonts w:eastAsia="Times New Roman" w:cstheme="minorHAnsi"/>
        </w:rPr>
        <w:t xml:space="preserve">and </w:t>
      </w:r>
      <w:r w:rsidRPr="00236ACC">
        <w:rPr>
          <w:rFonts w:eastAsia="Times New Roman" w:cstheme="minorHAnsi"/>
        </w:rPr>
        <w:t>handle them in the way that we</w:t>
      </w:r>
      <w:r w:rsidRPr="00721277">
        <w:rPr>
          <w:rFonts w:eastAsia="Times New Roman" w:cstheme="minorHAnsi"/>
        </w:rPr>
        <w:t xml:space="preserve"> </w:t>
      </w:r>
      <w:r w:rsidRPr="00236ACC">
        <w:rPr>
          <w:rFonts w:eastAsia="Times New Roman" w:cstheme="minorHAnsi"/>
        </w:rPr>
        <w:t>want instead of</w:t>
      </w:r>
      <w:r w:rsidRPr="00721277">
        <w:rPr>
          <w:rFonts w:eastAsia="Times New Roman" w:cstheme="minorHAnsi"/>
        </w:rPr>
        <w:t xml:space="preserve"> allowing Python (and/or other programming languages) to auto generate and present a string of </w:t>
      </w:r>
      <w:r w:rsidRPr="00721277">
        <w:rPr>
          <w:rFonts w:cstheme="minorHAnsi"/>
          <w:shd w:val="clear" w:color="auto" w:fill="FFFFFF"/>
        </w:rPr>
        <w:t>obscure </w:t>
      </w:r>
      <w:r w:rsidRPr="00721277">
        <w:rPr>
          <w:rFonts w:eastAsia="Times New Roman" w:cstheme="minorHAnsi"/>
        </w:rPr>
        <w:t xml:space="preserve">and/or vague </w:t>
      </w:r>
      <w:r w:rsidRPr="00236ACC">
        <w:rPr>
          <w:rFonts w:eastAsia="Times New Roman" w:cstheme="minorHAnsi"/>
        </w:rPr>
        <w:t>error</w:t>
      </w:r>
      <w:r w:rsidRPr="00721277">
        <w:rPr>
          <w:rFonts w:eastAsia="Times New Roman" w:cstheme="minorHAnsi"/>
        </w:rPr>
        <w:t xml:space="preserve"> messages to the end user.</w:t>
      </w:r>
    </w:p>
    <w:p w14:paraId="48C1AECB" w14:textId="44E3586F" w:rsidR="00DD42EB" w:rsidRPr="00E9611C" w:rsidRDefault="002F7FC2" w:rsidP="0032461B">
      <w:pPr>
        <w:spacing w:after="240"/>
        <w:rPr>
          <w:ins w:id="14" w:author="Katie Stevens" w:date="2019-11-23T11:45:00Z"/>
          <w:rFonts w:cstheme="minorHAnsi"/>
          <w:color w:val="000000" w:themeColor="text1"/>
        </w:rPr>
      </w:pPr>
      <w:r w:rsidRPr="00F45591">
        <w:rPr>
          <w:rFonts w:cstheme="minorHAnsi"/>
        </w:rPr>
        <w:t xml:space="preserve">I located </w:t>
      </w:r>
      <w:r w:rsidR="00E02508">
        <w:rPr>
          <w:rFonts w:cstheme="minorHAnsi"/>
        </w:rPr>
        <w:t>external sources by searching</w:t>
      </w:r>
      <w:r w:rsidR="00F45591" w:rsidRPr="00F45591">
        <w:rPr>
          <w:rFonts w:cstheme="minorHAnsi"/>
        </w:rPr>
        <w:t xml:space="preserve"> </w:t>
      </w:r>
      <w:r w:rsidR="00CF3E04">
        <w:rPr>
          <w:rFonts w:cstheme="minorHAnsi"/>
        </w:rPr>
        <w:t>‘</w:t>
      </w:r>
      <w:r w:rsidR="00E02508">
        <w:rPr>
          <w:rFonts w:cstheme="minorHAnsi"/>
        </w:rPr>
        <w:t>Exception Handling</w:t>
      </w:r>
      <w:r w:rsidR="00CF3E04">
        <w:rPr>
          <w:rFonts w:cstheme="minorHAnsi"/>
        </w:rPr>
        <w:t>’</w:t>
      </w:r>
      <w:r w:rsidR="00E02508">
        <w:rPr>
          <w:rFonts w:cstheme="minorHAnsi"/>
        </w:rPr>
        <w:t xml:space="preserve"> </w:t>
      </w:r>
      <w:r w:rsidR="00F45591" w:rsidRPr="00F45591">
        <w:rPr>
          <w:rFonts w:cstheme="minorHAnsi"/>
        </w:rPr>
        <w:t>key phrases</w:t>
      </w:r>
      <w:r w:rsidRPr="00F45591">
        <w:rPr>
          <w:rFonts w:cstheme="minorHAnsi"/>
        </w:rPr>
        <w:t xml:space="preserve"> </w:t>
      </w:r>
      <w:r w:rsidR="00F45591" w:rsidRPr="00F45591">
        <w:rPr>
          <w:rFonts w:cstheme="minorHAnsi"/>
        </w:rPr>
        <w:t>mentioned in</w:t>
      </w:r>
      <w:r w:rsidRPr="00F45591">
        <w:rPr>
          <w:rFonts w:cstheme="minorHAnsi"/>
        </w:rPr>
        <w:t xml:space="preserve"> </w:t>
      </w:r>
      <w:hyperlink r:id="rId13" w:tooltip="_Mod7PythonProgrammingNotes.pdf" w:history="1">
        <w:r w:rsidR="00F45591" w:rsidRPr="00F45591">
          <w:rPr>
            <w:rStyle w:val="Hyperlink"/>
            <w:rFonts w:cstheme="minorHAnsi"/>
            <w:color w:val="0081BD"/>
            <w:shd w:val="clear" w:color="auto" w:fill="EEF7FF"/>
          </w:rPr>
          <w:t>_Mod7PythonProgrammingNotes.pdf</w:t>
        </w:r>
      </w:hyperlink>
      <w:r w:rsidR="00CF3E04">
        <w:rPr>
          <w:rStyle w:val="Hyperlink"/>
          <w:rFonts w:cstheme="minorHAnsi"/>
          <w:color w:val="0081BD"/>
          <w:shd w:val="clear" w:color="auto" w:fill="EEF7FF"/>
        </w:rPr>
        <w:t xml:space="preserve"> </w:t>
      </w:r>
      <w:r w:rsidR="00CF3E04">
        <w:rPr>
          <w:rFonts w:cstheme="minorHAnsi"/>
          <w:color w:val="000000" w:themeColor="text1"/>
        </w:rPr>
        <w:t>(external link</w:t>
      </w:r>
      <w:r w:rsidR="00E02508">
        <w:rPr>
          <w:rFonts w:cstheme="minorHAnsi"/>
        </w:rPr>
        <w:t>, L</w:t>
      </w:r>
      <w:r w:rsidR="00E02508" w:rsidRPr="00F45591">
        <w:rPr>
          <w:rFonts w:cstheme="minorHAnsi"/>
        </w:rPr>
        <w:t>isting 11-15</w:t>
      </w:r>
      <w:r w:rsidR="00CF3E04">
        <w:rPr>
          <w:rFonts w:cstheme="minorHAnsi"/>
        </w:rPr>
        <w:t xml:space="preserve">). </w:t>
      </w:r>
      <w:r w:rsidR="00F45591" w:rsidRPr="00F45591">
        <w:rPr>
          <w:rFonts w:cstheme="minorHAnsi"/>
        </w:rPr>
        <w:t xml:space="preserve">The </w:t>
      </w:r>
      <w:r w:rsidR="00CF3E04">
        <w:rPr>
          <w:rFonts w:cstheme="minorHAnsi"/>
        </w:rPr>
        <w:t>Top two resources</w:t>
      </w:r>
      <w:r w:rsidR="00F45591" w:rsidRPr="00F45591">
        <w:rPr>
          <w:rFonts w:cstheme="minorHAnsi"/>
        </w:rPr>
        <w:t xml:space="preserve"> I found most </w:t>
      </w:r>
      <w:r w:rsidR="00F45591">
        <w:rPr>
          <w:rFonts w:cstheme="minorHAnsi"/>
        </w:rPr>
        <w:t xml:space="preserve">useful </w:t>
      </w:r>
      <w:r w:rsidR="00F45591" w:rsidRPr="00F45591">
        <w:rPr>
          <w:rFonts w:cstheme="minorHAnsi"/>
        </w:rPr>
        <w:t xml:space="preserve">(other than the </w:t>
      </w:r>
      <w:hyperlink r:id="rId14" w:tgtFrame="_blank" w:tooltip="Module07 Course Video" w:history="1">
        <w:r w:rsidR="00F45591" w:rsidRPr="00F45591">
          <w:rPr>
            <w:rStyle w:val="Hyperlink"/>
            <w:rFonts w:cstheme="minorHAnsi"/>
            <w:color w:val="0081BD"/>
            <w:shd w:val="clear" w:color="auto" w:fill="EEF7FF"/>
          </w:rPr>
          <w:t>Module07 Course Video </w:t>
        </w:r>
      </w:hyperlink>
      <w:r w:rsidR="00CF3E04">
        <w:rPr>
          <w:rFonts w:cstheme="minorHAnsi"/>
          <w:color w:val="000000" w:themeColor="text1"/>
        </w:rPr>
        <w:t>(external link)</w:t>
      </w:r>
      <w:r w:rsidR="00F45591">
        <w:rPr>
          <w:rFonts w:cstheme="minorHAnsi"/>
        </w:rPr>
        <w:t xml:space="preserve">) </w:t>
      </w:r>
      <w:r w:rsidR="00CF3E04">
        <w:rPr>
          <w:rFonts w:cstheme="minorHAnsi"/>
        </w:rPr>
        <w:t>was in the format of a</w:t>
      </w:r>
      <w:r w:rsidR="00471EDA">
        <w:rPr>
          <w:rFonts w:cstheme="minorHAnsi"/>
        </w:rPr>
        <w:t xml:space="preserve"> YouTube Tutorial, </w:t>
      </w:r>
      <w:hyperlink r:id="rId15" w:history="1">
        <w:r w:rsidR="00471EDA" w:rsidRPr="00471EDA">
          <w:rPr>
            <w:rStyle w:val="Hyperlink"/>
            <w:rFonts w:cstheme="minorHAnsi"/>
          </w:rPr>
          <w:t>Python Tutorial: Using Try/Except Blocks for Error Handling</w:t>
        </w:r>
      </w:hyperlink>
      <w:r w:rsidR="00471EDA">
        <w:rPr>
          <w:rFonts w:cstheme="minorHAnsi"/>
          <w:color w:val="000000" w:themeColor="text1"/>
        </w:rPr>
        <w:t xml:space="preserve"> </w:t>
      </w:r>
      <w:r w:rsidR="00CF3E04">
        <w:rPr>
          <w:rFonts w:cstheme="minorHAnsi"/>
          <w:color w:val="000000" w:themeColor="text1"/>
        </w:rPr>
        <w:t xml:space="preserve">(external link) </w:t>
      </w:r>
      <w:r w:rsidR="00471EDA">
        <w:rPr>
          <w:rFonts w:cstheme="minorHAnsi"/>
          <w:color w:val="000000" w:themeColor="text1"/>
        </w:rPr>
        <w:t xml:space="preserve">and </w:t>
      </w:r>
      <w:r w:rsidR="00CF3E04">
        <w:rPr>
          <w:rFonts w:cstheme="minorHAnsi"/>
          <w:color w:val="000000" w:themeColor="text1"/>
        </w:rPr>
        <w:t xml:space="preserve">it’s linked </w:t>
      </w:r>
      <w:hyperlink r:id="rId16" w:history="1">
        <w:r w:rsidR="00471EDA" w:rsidRPr="00471EDA">
          <w:rPr>
            <w:rStyle w:val="Hyperlink"/>
            <w:rFonts w:cstheme="minorHAnsi"/>
          </w:rPr>
          <w:t>GitHub</w:t>
        </w:r>
      </w:hyperlink>
      <w:r w:rsidR="00CF3E04">
        <w:rPr>
          <w:rStyle w:val="Hyperlink"/>
          <w:rFonts w:cstheme="minorHAnsi"/>
        </w:rPr>
        <w:t xml:space="preserve"> Repository page</w:t>
      </w:r>
      <w:r w:rsidR="00471EDA">
        <w:rPr>
          <w:rFonts w:cstheme="minorHAnsi"/>
          <w:color w:val="000000" w:themeColor="text1"/>
        </w:rPr>
        <w:t xml:space="preserve"> (external link) posted in the authors information. I appreciated how closely related </w:t>
      </w:r>
      <w:r w:rsidR="002E6C36">
        <w:rPr>
          <w:rFonts w:cstheme="minorHAnsi"/>
          <w:color w:val="000000" w:themeColor="text1"/>
        </w:rPr>
        <w:t xml:space="preserve">the </w:t>
      </w:r>
      <w:r w:rsidR="00471EDA">
        <w:rPr>
          <w:rFonts w:cstheme="minorHAnsi"/>
          <w:color w:val="000000" w:themeColor="text1"/>
        </w:rPr>
        <w:t xml:space="preserve">examples were to the material discussed in the Mod07 </w:t>
      </w:r>
      <w:r w:rsidR="002E6C36">
        <w:rPr>
          <w:rFonts w:cstheme="minorHAnsi"/>
          <w:color w:val="000000" w:themeColor="text1"/>
        </w:rPr>
        <w:t>tutorial, as many of the outside resources I come across tend to be either more advanced/specialized modifications or workarounds with limited description.</w:t>
      </w:r>
    </w:p>
    <w:p w14:paraId="47B76920" w14:textId="6248D062" w:rsidR="00CF3E04" w:rsidRPr="00CF3E04" w:rsidRDefault="00DD42EB" w:rsidP="0032461B">
      <w:pPr>
        <w:pStyle w:val="Heading1"/>
        <w:spacing w:after="240"/>
      </w:pPr>
      <w:bookmarkStart w:id="15" w:name="_Toc25521609"/>
      <w:bookmarkStart w:id="16" w:name="_Toc25523950"/>
      <w:ins w:id="17" w:author="Katie Stevens" w:date="2019-11-23T11:45:00Z">
        <w:r>
          <w:lastRenderedPageBreak/>
          <w:t xml:space="preserve">Exception </w:t>
        </w:r>
        <w:commentRangeStart w:id="18"/>
        <w:r>
          <w:t>Handling</w:t>
        </w:r>
        <w:commentRangeEnd w:id="18"/>
        <w:r>
          <w:rPr>
            <w:rStyle w:val="CommentReference"/>
          </w:rPr>
          <w:commentReference w:id="18"/>
        </w:r>
        <w:r>
          <w:t xml:space="preserve"> Examples:</w:t>
        </w:r>
      </w:ins>
      <w:bookmarkEnd w:id="15"/>
      <w:bookmarkEnd w:id="16"/>
    </w:p>
    <w:p w14:paraId="198E5D24" w14:textId="04472569" w:rsidR="00B33CFC" w:rsidRDefault="00CB6EE5" w:rsidP="0032461B">
      <w:pPr>
        <w:spacing w:after="240"/>
      </w:pPr>
      <w:r>
        <w:t xml:space="preserve">The </w:t>
      </w:r>
      <w:r w:rsidR="004F6898">
        <w:t xml:space="preserve">Exception Handling </w:t>
      </w:r>
      <w:r>
        <w:t xml:space="preserve">examples </w:t>
      </w:r>
      <w:r w:rsidR="004F6898">
        <w:t>below</w:t>
      </w:r>
      <w:r>
        <w:t xml:space="preserve"> describe</w:t>
      </w:r>
      <w:r w:rsidR="004F6898">
        <w:t>s</w:t>
      </w:r>
      <w:r>
        <w:t xml:space="preserve"> three ways to implement Python’s Exception handling functionalities modelled </w:t>
      </w:r>
      <w:r w:rsidR="00346709">
        <w:t xml:space="preserve">in the </w:t>
      </w:r>
      <w:r w:rsidR="00CF3E04">
        <w:rPr>
          <w:rFonts w:cstheme="minorHAnsi"/>
        </w:rPr>
        <w:t xml:space="preserve">YouTube Tutorial, </w:t>
      </w:r>
      <w:hyperlink r:id="rId20" w:history="1">
        <w:r w:rsidR="00CF3E04" w:rsidRPr="00471EDA">
          <w:rPr>
            <w:rStyle w:val="Hyperlink"/>
            <w:rFonts w:cstheme="minorHAnsi"/>
          </w:rPr>
          <w:t>Python Tutorial: Using Try/Except Blocks for Error Handling</w:t>
        </w:r>
      </w:hyperlink>
      <w:r w:rsidR="00CF3E04">
        <w:rPr>
          <w:rFonts w:cstheme="minorHAnsi"/>
          <w:color w:val="000000" w:themeColor="text1"/>
        </w:rPr>
        <w:t xml:space="preserve"> </w:t>
      </w:r>
      <w:r>
        <w:t xml:space="preserve">(external link). </w:t>
      </w:r>
    </w:p>
    <w:p w14:paraId="2CE0DC83" w14:textId="4FCB4153" w:rsidR="00CF3E04" w:rsidRPr="00160688" w:rsidRDefault="00346709" w:rsidP="00160688">
      <w:pPr>
        <w:spacing w:after="240"/>
        <w:rPr>
          <w:rStyle w:val="Emphasis"/>
          <w:rFonts w:asciiTheme="minorHAnsi" w:eastAsiaTheme="minorEastAsia" w:hAnsiTheme="minorHAnsi"/>
          <w:i w:val="0"/>
          <w:iCs w:val="0"/>
          <w:color w:val="auto"/>
          <w:spacing w:val="0"/>
          <w:sz w:val="22"/>
        </w:rPr>
      </w:pPr>
      <w:r>
        <w:t xml:space="preserve">This tutorial </w:t>
      </w:r>
      <w:r w:rsidR="00160688">
        <w:t xml:space="preserve">I choose to model the following examples from,  </w:t>
      </w:r>
      <w:r>
        <w:t xml:space="preserve">stood out to me because it allowed the viewer to experience the narrators fluid and uncut thought process </w:t>
      </w:r>
      <w:r w:rsidR="00160688">
        <w:t xml:space="preserve"> while </w:t>
      </w:r>
      <w:r>
        <w:t>evolving the code through several stages of performance and efficiency allowing the viewer to "Thought Shadow" every step of his development process and</w:t>
      </w:r>
      <w:r w:rsidR="004F6898">
        <w:t xml:space="preserve"> logi</w:t>
      </w:r>
      <w:r w:rsidR="00160688">
        <w:t>c</w:t>
      </w:r>
      <w:r w:rsidR="004F6898">
        <w:t xml:space="preserve"> </w:t>
      </w:r>
      <w:r>
        <w:t xml:space="preserve">. </w:t>
      </w:r>
    </w:p>
    <w:p w14:paraId="332DAEA7" w14:textId="2A55C1F2" w:rsidR="00CF3E04" w:rsidRPr="000811E5" w:rsidRDefault="00CF3E04" w:rsidP="00CF3E04">
      <w:pPr>
        <w:pStyle w:val="Heading5"/>
        <w:rPr>
          <w:rStyle w:val="Emphasis"/>
          <w:sz w:val="44"/>
          <w:szCs w:val="32"/>
        </w:rPr>
      </w:pPr>
      <w:r w:rsidRPr="000811E5">
        <w:rPr>
          <w:rStyle w:val="Emphasis"/>
          <w:sz w:val="44"/>
          <w:szCs w:val="32"/>
        </w:rPr>
        <w:t>Example:7.</w:t>
      </w:r>
      <w:r>
        <w:rPr>
          <w:rStyle w:val="Emphasis"/>
          <w:sz w:val="44"/>
          <w:szCs w:val="32"/>
        </w:rPr>
        <w:t>1</w:t>
      </w:r>
    </w:p>
    <w:p w14:paraId="7A920C3D" w14:textId="77777777" w:rsidR="00CF3E04" w:rsidRPr="00461A19" w:rsidRDefault="00CF3E04" w:rsidP="00CF3E04"/>
    <w:p w14:paraId="4FEC7C9E" w14:textId="4395DD40" w:rsidR="00CF3E04" w:rsidRDefault="00CF3E04" w:rsidP="006F66D2">
      <w:pPr>
        <w:rPr>
          <w:rStyle w:val="ReferencesChar"/>
          <w:rFonts w:eastAsiaTheme="minorEastAsia"/>
        </w:rPr>
      </w:pPr>
      <w:r w:rsidRPr="00461A19">
        <w:rPr>
          <w:rStyle w:val="ReferencesChar"/>
          <w:rFonts w:eastAsiaTheme="minorEastAsia"/>
        </w:rPr>
        <w:t>Reference</w:t>
      </w:r>
      <w:ins w:id="19" w:author="Katie Stevens" w:date="2019-11-23T11:45:00Z">
        <w:r w:rsidRPr="00461A19">
          <w:rPr>
            <w:rStyle w:val="ReferencesChar"/>
            <w:rFonts w:eastAsiaTheme="minorEastAsia"/>
          </w:rPr>
          <w:t xml:space="preserve">: </w:t>
        </w:r>
      </w:ins>
    </w:p>
    <w:p w14:paraId="3E758800" w14:textId="52F96803" w:rsidR="00CF3E04" w:rsidRPr="00461A19" w:rsidRDefault="00135561" w:rsidP="006F66D2">
      <w:pPr>
        <w:rPr>
          <w:rFonts w:cstheme="majorHAnsi"/>
        </w:rPr>
      </w:pPr>
      <w:hyperlink r:id="rId21" w:history="1">
        <w:r w:rsidR="00CF3E04" w:rsidRPr="00461A19">
          <w:rPr>
            <w:rStyle w:val="Hyperlink"/>
            <w:rFonts w:cstheme="majorHAnsi"/>
            <w:i/>
            <w:iCs/>
          </w:rPr>
          <w:t>Python Tutorial: Using Try/Except Blocks for Error Handling</w:t>
        </w:r>
      </w:hyperlink>
      <w:r w:rsidR="00CF3E04" w:rsidRPr="00461A19">
        <w:rPr>
          <w:rFonts w:cstheme="majorHAnsi"/>
        </w:rPr>
        <w:t xml:space="preserve"> (external link), Timestamp: </w:t>
      </w:r>
      <w:r w:rsidR="0094004C">
        <w:rPr>
          <w:rFonts w:cstheme="majorHAnsi"/>
        </w:rPr>
        <w:t>00:50</w:t>
      </w:r>
    </w:p>
    <w:p w14:paraId="3DEF303B" w14:textId="77777777" w:rsidR="00CF3E04" w:rsidRPr="007A2ADB" w:rsidRDefault="00CF3E04" w:rsidP="00CF3E04">
      <w:pPr>
        <w:pStyle w:val="HTMLPreformatted"/>
        <w:shd w:val="clear" w:color="auto" w:fill="FFFFFF"/>
      </w:pPr>
    </w:p>
    <w:p w14:paraId="1C1A252C" w14:textId="77777777" w:rsidR="00CF3E04" w:rsidRPr="00010140" w:rsidRDefault="00CF3E04" w:rsidP="00010140">
      <w:pPr>
        <w:pStyle w:val="Description"/>
        <w:rPr>
          <w:rStyle w:val="SubtleEmphasis"/>
        </w:rPr>
      </w:pPr>
      <w:r w:rsidRPr="00010140">
        <w:rPr>
          <w:rStyle w:val="SubtleEmphasis"/>
        </w:rPr>
        <w:t>Description:</w:t>
      </w:r>
    </w:p>
    <w:p w14:paraId="3FED4A80" w14:textId="51C2E762" w:rsidR="00935780" w:rsidRPr="00935780" w:rsidRDefault="00CF3E04" w:rsidP="006F66D2">
      <w:r w:rsidRPr="000811E5">
        <w:t xml:space="preserve"> Anticipate areas in your code that may throw an error that will cause a user to see a default traceback error message when ran. Use the reference tutorial to learn how we can handle exceptions in specific ways to look at the control flow of a try/except/else/finally statement to replace default traceback error messages with custom or built-in error messages to help increase the speed and productivity of troubleshooting.</w:t>
      </w:r>
    </w:p>
    <w:p w14:paraId="67F3593C" w14:textId="77777777" w:rsidR="00081CD0" w:rsidRPr="006F66D2" w:rsidRDefault="00081CD0" w:rsidP="00EC7B06">
      <w:pPr>
        <w:pStyle w:val="OutputRequirements"/>
        <w:rPr>
          <w:rStyle w:val="SubtleEmphasis"/>
          <w:i w:val="0"/>
          <w:iCs w:val="0"/>
        </w:rPr>
      </w:pPr>
      <w:r w:rsidRPr="006F66D2">
        <w:rPr>
          <w:rStyle w:val="SubtleEmphasis"/>
          <w:i w:val="0"/>
          <w:iCs w:val="0"/>
        </w:rPr>
        <w:t xml:space="preserve">7.1 </w:t>
      </w:r>
      <w:r w:rsidR="00935780" w:rsidRPr="006F66D2">
        <w:rPr>
          <w:rStyle w:val="SubtleEmphasis"/>
          <w:i w:val="0"/>
          <w:iCs w:val="0"/>
        </w:rPr>
        <w:t xml:space="preserve">Output Requirements: </w:t>
      </w:r>
      <w:r w:rsidR="0082280F" w:rsidRPr="006F66D2">
        <w:rPr>
          <w:rStyle w:val="SubtleEmphasis"/>
          <w:i w:val="0"/>
          <w:iCs w:val="0"/>
        </w:rPr>
        <w:t xml:space="preserve"> </w:t>
      </w:r>
    </w:p>
    <w:p w14:paraId="533DBA0D" w14:textId="2410A3DD" w:rsidR="00935780" w:rsidRPr="00935780" w:rsidRDefault="0082280F" w:rsidP="006F66D2">
      <w:r>
        <w:rPr>
          <w:rFonts w:cstheme="minorHAnsi"/>
        </w:rPr>
        <w:t>Create a</w:t>
      </w:r>
      <w:r w:rsidR="00FB27E2">
        <w:rPr>
          <w:rFonts w:cstheme="minorHAnsi"/>
        </w:rPr>
        <w:t xml:space="preserve"> </w:t>
      </w:r>
      <w:r>
        <w:rPr>
          <w:rFonts w:cstheme="minorHAnsi"/>
        </w:rPr>
        <w:t xml:space="preserve">Try/Except code handling block with limited capabilities to notify the developer/user of a </w:t>
      </w:r>
      <w:proofErr w:type="spellStart"/>
      <w:r>
        <w:rPr>
          <w:rFonts w:cstheme="minorHAnsi"/>
        </w:rPr>
        <w:t>FileNotFound</w:t>
      </w:r>
      <w:proofErr w:type="spellEnd"/>
      <w:r>
        <w:rPr>
          <w:rFonts w:cstheme="minorHAnsi"/>
        </w:rPr>
        <w:t xml:space="preserve"> error.  </w:t>
      </w:r>
    </w:p>
    <w:p w14:paraId="087F9E65" w14:textId="25E2BDBC" w:rsidR="00081CD0" w:rsidRPr="006F66D2" w:rsidRDefault="00081CD0" w:rsidP="00010140">
      <w:pPr>
        <w:pStyle w:val="Heading5"/>
        <w:rPr>
          <w:rStyle w:val="SubtleEmphasis"/>
          <w:i/>
          <w:iCs w:val="0"/>
        </w:rPr>
      </w:pPr>
      <w:r w:rsidRPr="006F66D2">
        <w:rPr>
          <w:rStyle w:val="SubtleEmphasis"/>
          <w:i/>
          <w:iCs w:val="0"/>
        </w:rPr>
        <w:t xml:space="preserve">7.1 </w:t>
      </w:r>
      <w:r w:rsidR="00010140" w:rsidRPr="006F66D2">
        <w:rPr>
          <w:rStyle w:val="SubtleEmphasis"/>
          <w:i/>
          <w:iCs w:val="0"/>
        </w:rPr>
        <w:t xml:space="preserve">Example </w:t>
      </w:r>
      <w:r w:rsidRPr="006F66D2">
        <w:rPr>
          <w:rStyle w:val="SubtleEmphasis"/>
          <w:i/>
          <w:iCs w:val="0"/>
        </w:rPr>
        <w:t>overview:</w:t>
      </w:r>
    </w:p>
    <w:p w14:paraId="3A5E1EAA" w14:textId="41DF4FD5" w:rsidR="00E44415" w:rsidRDefault="009435F8" w:rsidP="0032461B">
      <w:pPr>
        <w:spacing w:after="240"/>
      </w:pPr>
      <w:r>
        <w:t>Example 7.1,</w:t>
      </w:r>
      <w:r w:rsidR="000A5148">
        <w:t xml:space="preserve"> starts out with Starter-code (Figure 1) from the YouTube </w:t>
      </w:r>
      <w:r w:rsidR="001F3057">
        <w:t>tutorial, referenced</w:t>
      </w:r>
      <w:r w:rsidR="000A5148">
        <w:t xml:space="preserve"> above, that has that has</w:t>
      </w:r>
      <w:r>
        <w:t xml:space="preserve"> two problem</w:t>
      </w:r>
      <w:r w:rsidR="0073133D">
        <w:t>s</w:t>
      </w:r>
      <w:r>
        <w:t xml:space="preserve"> to be addressed</w:t>
      </w:r>
      <w:r w:rsidR="0073133D">
        <w:t xml:space="preserve"> in order to achieve the desired output </w:t>
      </w:r>
      <w:r w:rsidR="00935780">
        <w:t>requirements</w:t>
      </w:r>
      <w:r w:rsidR="00C73BC1">
        <w:t xml:space="preserve"> (above)</w:t>
      </w:r>
      <w:r w:rsidR="00935780">
        <w:t xml:space="preserve">. </w:t>
      </w:r>
      <w:r w:rsidR="0073133D">
        <w:t xml:space="preserve"> </w:t>
      </w:r>
    </w:p>
    <w:p w14:paraId="36D2FEA7" w14:textId="713932C8" w:rsidR="009435F8" w:rsidRPr="00010140" w:rsidRDefault="009435F8" w:rsidP="00010140">
      <w:pPr>
        <w:pStyle w:val="NOTES"/>
        <w:rPr>
          <w:sz w:val="24"/>
          <w:szCs w:val="24"/>
        </w:rPr>
      </w:pPr>
      <w:bookmarkStart w:id="20" w:name="_Toc25521610"/>
      <w:r w:rsidRPr="00010140">
        <w:rPr>
          <w:sz w:val="24"/>
          <w:szCs w:val="24"/>
        </w:rPr>
        <w:t>Error 1:</w:t>
      </w:r>
      <w:bookmarkEnd w:id="20"/>
    </w:p>
    <w:p w14:paraId="16DC5A79" w14:textId="6F53451F" w:rsidR="00C6278E" w:rsidRDefault="00E9611C" w:rsidP="0032461B">
      <w:pPr>
        <w:spacing w:after="240"/>
      </w:pPr>
      <w:r>
        <w:t>In this case the</w:t>
      </w:r>
      <w:r w:rsidR="00567F95">
        <w:t xml:space="preserve"> code instructs to open a file, however the</w:t>
      </w:r>
      <w:r w:rsidR="00F23E55">
        <w:t xml:space="preserve"> </w:t>
      </w:r>
      <w:r>
        <w:t>name of the file</w:t>
      </w:r>
      <w:r w:rsidR="00567F95">
        <w:t xml:space="preserve"> specified as</w:t>
      </w:r>
      <w:r>
        <w:t xml:space="preserve"> </w:t>
      </w:r>
      <w:r w:rsidR="00567F95">
        <w:t>‘</w:t>
      </w:r>
      <w:r w:rsidR="00BA23B2">
        <w:t>testfile.txt</w:t>
      </w:r>
      <w:r w:rsidR="00C6278E">
        <w:t>’</w:t>
      </w:r>
      <w:r w:rsidR="00567F95">
        <w:t xml:space="preserve"> (Figure 1.1, </w:t>
      </w:r>
      <w:r w:rsidR="009435F8">
        <w:t xml:space="preserve">Figure 1.3 </w:t>
      </w:r>
      <w:r w:rsidR="00567F95">
        <w:t xml:space="preserve">red) </w:t>
      </w:r>
      <w:r w:rsidR="001F3057">
        <w:t xml:space="preserve">which </w:t>
      </w:r>
      <w:r w:rsidR="00C6278E">
        <w:t>does not exist</w:t>
      </w:r>
      <w:r w:rsidR="00567F95">
        <w:t xml:space="preserve"> in the project</w:t>
      </w:r>
      <w:r w:rsidR="009435F8">
        <w:t xml:space="preserve">’s </w:t>
      </w:r>
      <w:r w:rsidR="00567F95">
        <w:t>directory, because the name of the file</w:t>
      </w:r>
      <w:r w:rsidR="001F3057">
        <w:t xml:space="preserve"> or path</w:t>
      </w:r>
      <w:r w:rsidR="00567F95">
        <w:t xml:space="preserve"> is wrong</w:t>
      </w:r>
      <w:r w:rsidR="001F3057">
        <w:t xml:space="preserve"> which result in a </w:t>
      </w:r>
      <w:r w:rsidR="009435F8">
        <w:t xml:space="preserve">default traceback error </w:t>
      </w:r>
      <w:r w:rsidR="001F3057">
        <w:t xml:space="preserve">message when the code is run. </w:t>
      </w:r>
    </w:p>
    <w:p w14:paraId="7909E7D1" w14:textId="338F715C" w:rsidR="009435F8" w:rsidRPr="00010140" w:rsidRDefault="009435F8" w:rsidP="00010140">
      <w:pPr>
        <w:pStyle w:val="NOTES"/>
        <w:rPr>
          <w:sz w:val="24"/>
          <w:szCs w:val="24"/>
        </w:rPr>
      </w:pPr>
      <w:bookmarkStart w:id="21" w:name="_Toc25521611"/>
      <w:r w:rsidRPr="00010140">
        <w:rPr>
          <w:sz w:val="24"/>
          <w:szCs w:val="24"/>
        </w:rPr>
        <w:t>Error 2:</w:t>
      </w:r>
      <w:bookmarkEnd w:id="21"/>
    </w:p>
    <w:p w14:paraId="4A39CBC9" w14:textId="4F387FA1" w:rsidR="00E9611C" w:rsidRDefault="00C6278E" w:rsidP="0032461B">
      <w:pPr>
        <w:spacing w:after="240"/>
      </w:pPr>
      <w:r>
        <w:t>Figure</w:t>
      </w:r>
      <w:r w:rsidR="00282738">
        <w:t>s</w:t>
      </w:r>
      <w:r>
        <w:t xml:space="preserve"> 1</w:t>
      </w:r>
      <w:r w:rsidR="00282738">
        <w:t>.1</w:t>
      </w:r>
      <w:r>
        <w:t xml:space="preserve"> &amp; </w:t>
      </w:r>
      <w:r w:rsidR="00282738">
        <w:t>1.</w:t>
      </w:r>
      <w:r>
        <w:t xml:space="preserve">3 also shows that a </w:t>
      </w:r>
      <w:r w:rsidR="00BF018A">
        <w:t>Try/except exception</w:t>
      </w:r>
      <w:r w:rsidR="007A2ADB">
        <w:t xml:space="preserve"> block</w:t>
      </w:r>
      <w:r w:rsidR="00BF018A">
        <w:t xml:space="preserve"> </w:t>
      </w:r>
      <w:r>
        <w:t>has been</w:t>
      </w:r>
      <w:r w:rsidR="007A2ADB">
        <w:t xml:space="preserve"> </w:t>
      </w:r>
      <w:r w:rsidR="00B539A7">
        <w:t>accepted</w:t>
      </w:r>
      <w:r w:rsidR="001F3057">
        <w:t xml:space="preserve"> in the code </w:t>
      </w:r>
      <w:r w:rsidR="007A2ADB">
        <w:t xml:space="preserve">but skipped over because the exception is read as a </w:t>
      </w:r>
      <w:r w:rsidR="00BF018A">
        <w:t>“pass”</w:t>
      </w:r>
      <w:r w:rsidR="007A2ADB">
        <w:t xml:space="preserve"> otherwise </w:t>
      </w:r>
      <w:r w:rsidR="00F23E55">
        <w:t xml:space="preserve">known </w:t>
      </w:r>
      <w:r w:rsidR="007A2ADB">
        <w:t>as a</w:t>
      </w:r>
      <w:r w:rsidR="00BF018A">
        <w:t xml:space="preserve"> placeholder</w:t>
      </w:r>
      <w:r w:rsidR="001F3057">
        <w:t xml:space="preserve">. In order to implement an Exception handler </w:t>
      </w:r>
      <w:r w:rsidR="00D27569">
        <w:t xml:space="preserve">to override Python’s default traceback error message shown in (Figures 1.2 &amp; 1.3), </w:t>
      </w:r>
      <w:r w:rsidR="001F3057">
        <w:t>the developer must</w:t>
      </w:r>
      <w:r w:rsidR="007A2ADB">
        <w:t xml:space="preserve"> replace</w:t>
      </w:r>
      <w:r w:rsidR="00D27569">
        <w:t xml:space="preserve"> “pass”</w:t>
      </w:r>
      <w:r w:rsidR="007A2ADB">
        <w:t xml:space="preserve"> </w:t>
      </w:r>
      <w:r w:rsidR="00D27569">
        <w:t>(shown in Figures 1.1 &amp; 1.3) with a</w:t>
      </w:r>
      <w:r w:rsidR="007A2ADB">
        <w:t xml:space="preserve"> valid exception handler. </w:t>
      </w:r>
    </w:p>
    <w:p w14:paraId="56EDC2E4" w14:textId="46FE0E54" w:rsidR="00CD6DA7" w:rsidRPr="00CD6DA7" w:rsidRDefault="00CD6DA7" w:rsidP="00CD6DA7"/>
    <w:p w14:paraId="5FD0AA84" w14:textId="77777777" w:rsidR="00160688" w:rsidRDefault="00160688" w:rsidP="00F94214">
      <w:pPr>
        <w:pStyle w:val="ImageHeader"/>
        <w:rPr>
          <w:rStyle w:val="SubtleEmphasis"/>
        </w:rPr>
      </w:pPr>
    </w:p>
    <w:p w14:paraId="6EB8B818" w14:textId="77777777" w:rsidR="00160688" w:rsidRDefault="00160688" w:rsidP="00F94214">
      <w:pPr>
        <w:pStyle w:val="ImageHeader"/>
        <w:rPr>
          <w:rStyle w:val="SubtleEmphasis"/>
        </w:rPr>
      </w:pPr>
    </w:p>
    <w:p w14:paraId="383B5C4B" w14:textId="632A7433" w:rsidR="00081CD0" w:rsidRPr="0094004C" w:rsidRDefault="00025726" w:rsidP="00F94214">
      <w:pPr>
        <w:pStyle w:val="ImageHeader"/>
        <w:rPr>
          <w:rStyle w:val="SubtleEmphasis"/>
        </w:rPr>
      </w:pPr>
      <w:bookmarkStart w:id="22" w:name="_Toc25521612"/>
      <w:r w:rsidRPr="0094004C">
        <w:rPr>
          <w:rStyle w:val="SubtleEmphasis"/>
        </w:rPr>
        <w:t>7.1</w:t>
      </w:r>
      <w:r w:rsidR="00F94214">
        <w:rPr>
          <w:rStyle w:val="SubtleEmphasis"/>
        </w:rPr>
        <w:t xml:space="preserve"> </w:t>
      </w:r>
      <w:r w:rsidR="00F94214" w:rsidRPr="0094004C">
        <w:rPr>
          <w:rStyle w:val="SubtleEmphasis"/>
        </w:rPr>
        <w:t>Input</w:t>
      </w:r>
      <w:r w:rsidRPr="0094004C">
        <w:rPr>
          <w:rStyle w:val="SubtleEmphasis"/>
        </w:rPr>
        <w:t xml:space="preserve"> </w:t>
      </w:r>
      <w:r w:rsidR="00AF76CA" w:rsidRPr="0094004C">
        <w:rPr>
          <w:rStyle w:val="SubtleEmphasis"/>
        </w:rPr>
        <w:t xml:space="preserve">“Starter-code” </w:t>
      </w:r>
      <w:r w:rsidRPr="0094004C">
        <w:rPr>
          <w:rStyle w:val="SubtleEmphasis"/>
        </w:rPr>
        <w:t>(without exception handler)</w:t>
      </w:r>
      <w:bookmarkEnd w:id="22"/>
    </w:p>
    <w:p w14:paraId="55734E34" w14:textId="3CB3D0CF" w:rsidR="00BF018A" w:rsidRDefault="00F94214" w:rsidP="00BF018A">
      <w:pPr>
        <w:tabs>
          <w:tab w:val="left" w:pos="7800"/>
        </w:tabs>
      </w:pPr>
      <w:r>
        <w:rPr>
          <w:noProof/>
        </w:rPr>
        <mc:AlternateContent>
          <mc:Choice Requires="wpg">
            <w:drawing>
              <wp:anchor distT="0" distB="0" distL="114300" distR="114300" simplePos="0" relativeHeight="251661312" behindDoc="0" locked="0" layoutInCell="1" allowOverlap="1" wp14:anchorId="70BB5523" wp14:editId="12CE2AA1">
                <wp:simplePos x="0" y="0"/>
                <wp:positionH relativeFrom="margin">
                  <wp:posOffset>0</wp:posOffset>
                </wp:positionH>
                <wp:positionV relativeFrom="paragraph">
                  <wp:posOffset>92075</wp:posOffset>
                </wp:positionV>
                <wp:extent cx="5942965" cy="3494405"/>
                <wp:effectExtent l="0" t="0" r="635" b="0"/>
                <wp:wrapNone/>
                <wp:docPr id="9" name="Group 9"/>
                <wp:cNvGraphicFramePr/>
                <a:graphic xmlns:a="http://schemas.openxmlformats.org/drawingml/2006/main">
                  <a:graphicData uri="http://schemas.microsoft.com/office/word/2010/wordprocessingGroup">
                    <wpg:wgp>
                      <wpg:cNvGrpSpPr/>
                      <wpg:grpSpPr>
                        <a:xfrm>
                          <a:off x="0" y="0"/>
                          <a:ext cx="5942965" cy="3494405"/>
                          <a:chOff x="0" y="0"/>
                          <a:chExt cx="5942965" cy="3646805"/>
                        </a:xfrm>
                      </wpg:grpSpPr>
                      <pic:pic xmlns:pic="http://schemas.openxmlformats.org/drawingml/2006/picture">
                        <pic:nvPicPr>
                          <pic:cNvPr id="2" name="Picture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2965" cy="3646805"/>
                          </a:xfrm>
                          <a:prstGeom prst="rect">
                            <a:avLst/>
                          </a:prstGeom>
                        </pic:spPr>
                      </pic:pic>
                      <wpg:grpSp>
                        <wpg:cNvPr id="6" name="Group 6"/>
                        <wpg:cNvGrpSpPr/>
                        <wpg:grpSpPr>
                          <a:xfrm>
                            <a:off x="914400" y="2371725"/>
                            <a:ext cx="257175" cy="495300"/>
                            <a:chOff x="0" y="0"/>
                            <a:chExt cx="257175" cy="495300"/>
                          </a:xfrm>
                        </wpg:grpSpPr>
                        <wps:wsp>
                          <wps:cNvPr id="4" name="Rectangle 4"/>
                          <wps:cNvSpPr/>
                          <wps:spPr>
                            <a:xfrm>
                              <a:off x="0" y="0"/>
                              <a:ext cx="238125" cy="104775"/>
                            </a:xfrm>
                            <a:prstGeom prst="rect">
                              <a:avLst/>
                            </a:prstGeom>
                            <a:solidFill>
                              <a:srgbClr val="FFFF99">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050" y="390525"/>
                              <a:ext cx="238125" cy="104775"/>
                            </a:xfrm>
                            <a:prstGeom prst="rect">
                              <a:avLst/>
                            </a:prstGeom>
                            <a:solidFill>
                              <a:srgbClr val="FFFF99">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2A09C71" id="Group 9" o:spid="_x0000_s1026" style="position:absolute;margin-left:0;margin-top:7.25pt;width:467.95pt;height:275.15pt;z-index:251661312;mso-position-horizontal-relative:margin;mso-height-relative:margin" coordsize="59429,36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29;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">
                  <v:imagedata r:id="rId23" o:title=""/>
                </v:shape>
                <v:group id="Group 6" o:spid="_x0000_s1028" style="position:absolute;left:9144;top:23717;width:2571;height:4953" coordsize="2571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 o:spid="_x0000_s1029" style="position:absolute;width:238125;height:10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" fillcolor="#ff9" stroked="f" strokeweight="1pt">
                    <v:fill opacity="19789f"/>
                  </v:rect>
                  <v:rect id="Rectangle 5" o:spid="_x0000_s1030" style="position:absolute;left:19050;top:390525;width:238125;height:10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" fillcolor="#ff9" stroked="f" strokeweight="1pt">
                    <v:fill opacity="19789f"/>
                  </v:rect>
                </v:group>
                <w10:wrap anchorx="margin"/>
              </v:group>
            </w:pict>
          </mc:Fallback>
        </mc:AlternateContent>
      </w:r>
    </w:p>
    <w:p w14:paraId="67DAB7BC" w14:textId="1003589F" w:rsidR="00BF018A" w:rsidRDefault="00BF018A" w:rsidP="00BF018A">
      <w:pPr>
        <w:tabs>
          <w:tab w:val="left" w:pos="7800"/>
        </w:tabs>
      </w:pPr>
    </w:p>
    <w:p w14:paraId="6B6B8215" w14:textId="7C798B12" w:rsidR="00BF018A" w:rsidRDefault="00BF018A" w:rsidP="00BF018A">
      <w:pPr>
        <w:tabs>
          <w:tab w:val="left" w:pos="7800"/>
        </w:tabs>
      </w:pPr>
    </w:p>
    <w:p w14:paraId="5DD91B90" w14:textId="5850834F" w:rsidR="00BF018A" w:rsidRDefault="00BF018A" w:rsidP="00BF018A">
      <w:pPr>
        <w:tabs>
          <w:tab w:val="left" w:pos="7800"/>
        </w:tabs>
      </w:pPr>
    </w:p>
    <w:p w14:paraId="23CA5447" w14:textId="77777777" w:rsidR="00081CD0" w:rsidRDefault="00081CD0" w:rsidP="00BF018A">
      <w:pPr>
        <w:tabs>
          <w:tab w:val="left" w:pos="7800"/>
        </w:tabs>
      </w:pPr>
    </w:p>
    <w:p w14:paraId="1E5161A6" w14:textId="3C7E7DC8" w:rsidR="00BF018A" w:rsidRDefault="00BF018A" w:rsidP="00BF018A">
      <w:pPr>
        <w:tabs>
          <w:tab w:val="left" w:pos="7800"/>
        </w:tabs>
      </w:pPr>
    </w:p>
    <w:p w14:paraId="5BAC41F0" w14:textId="093BE523" w:rsidR="00BF018A" w:rsidRDefault="00BF018A" w:rsidP="00BF018A">
      <w:pPr>
        <w:tabs>
          <w:tab w:val="left" w:pos="7800"/>
        </w:tabs>
      </w:pPr>
    </w:p>
    <w:p w14:paraId="59D22E94" w14:textId="1A03AFB7" w:rsidR="00BF018A" w:rsidRDefault="00BF018A" w:rsidP="00BF018A">
      <w:pPr>
        <w:tabs>
          <w:tab w:val="left" w:pos="7800"/>
        </w:tabs>
      </w:pPr>
    </w:p>
    <w:p w14:paraId="1A78B31C" w14:textId="7E76127A" w:rsidR="00BF018A" w:rsidRDefault="00BF018A" w:rsidP="00BF018A">
      <w:pPr>
        <w:tabs>
          <w:tab w:val="left" w:pos="7800"/>
        </w:tabs>
      </w:pPr>
    </w:p>
    <w:p w14:paraId="12AFD06D" w14:textId="3ED73909" w:rsidR="00BF018A" w:rsidRDefault="00BF018A" w:rsidP="00BF018A">
      <w:pPr>
        <w:tabs>
          <w:tab w:val="left" w:pos="7800"/>
        </w:tabs>
      </w:pPr>
    </w:p>
    <w:p w14:paraId="21860B8A" w14:textId="0145F1E2" w:rsidR="00BF018A" w:rsidRDefault="00BF018A" w:rsidP="00BF018A">
      <w:pPr>
        <w:tabs>
          <w:tab w:val="left" w:pos="7800"/>
        </w:tabs>
      </w:pPr>
    </w:p>
    <w:p w14:paraId="735D1CB4" w14:textId="6A02E708" w:rsidR="00BF018A" w:rsidRDefault="00BF018A" w:rsidP="00BF018A">
      <w:pPr>
        <w:tabs>
          <w:tab w:val="left" w:pos="7800"/>
        </w:tabs>
      </w:pPr>
    </w:p>
    <w:p w14:paraId="4303A753" w14:textId="6708C91D" w:rsidR="002E6C36" w:rsidRDefault="002E6C36" w:rsidP="008A526E">
      <w:pPr>
        <w:rPr>
          <w:rFonts w:cstheme="minorHAnsi"/>
          <w:color w:val="000000" w:themeColor="text1"/>
        </w:rPr>
      </w:pPr>
    </w:p>
    <w:p w14:paraId="1C928F42" w14:textId="4C53671C" w:rsidR="002E6C36" w:rsidRDefault="002F5EA5" w:rsidP="008A526E">
      <w:pPr>
        <w:rPr>
          <w:rFonts w:cstheme="minorHAnsi"/>
        </w:rPr>
      </w:pPr>
      <w:r>
        <w:rPr>
          <w:rFonts w:cstheme="minorHAnsi"/>
        </w:rPr>
        <w:t>Figure 1</w:t>
      </w:r>
      <w:r w:rsidR="00282738">
        <w:rPr>
          <w:rFonts w:cstheme="minorHAnsi"/>
        </w:rPr>
        <w:t>.1</w:t>
      </w:r>
      <w:r>
        <w:rPr>
          <w:rFonts w:cstheme="minorHAnsi"/>
        </w:rPr>
        <w:t>:</w:t>
      </w:r>
      <w:r w:rsidR="003257C1">
        <w:rPr>
          <w:rFonts w:cstheme="minorHAnsi"/>
        </w:rPr>
        <w:t xml:space="preserve"> User Input with incorrect file name</w:t>
      </w:r>
      <w:r w:rsidR="00BF018A">
        <w:rPr>
          <w:rFonts w:cstheme="minorHAnsi"/>
        </w:rPr>
        <w:t xml:space="preserve"> (red)</w:t>
      </w:r>
      <w:r w:rsidR="003257C1">
        <w:rPr>
          <w:rFonts w:cstheme="minorHAnsi"/>
        </w:rPr>
        <w:t xml:space="preserve"> </w:t>
      </w:r>
      <w:r w:rsidR="00BF018A">
        <w:rPr>
          <w:rFonts w:cstheme="minorHAnsi"/>
        </w:rPr>
        <w:t>without an</w:t>
      </w:r>
      <w:r w:rsidR="003257C1">
        <w:rPr>
          <w:rFonts w:cstheme="minorHAnsi"/>
        </w:rPr>
        <w:t xml:space="preserve"> active exception handler in place</w:t>
      </w:r>
      <w:r w:rsidR="00BF018A">
        <w:rPr>
          <w:rFonts w:cstheme="minorHAnsi"/>
        </w:rPr>
        <w:t xml:space="preserve"> of the “pass” placeholder. </w:t>
      </w:r>
    </w:p>
    <w:p w14:paraId="57ED1B54" w14:textId="55F16D78" w:rsidR="003257C1" w:rsidRDefault="003257C1" w:rsidP="008A526E">
      <w:pPr>
        <w:rPr>
          <w:rFonts w:cstheme="minorHAnsi"/>
        </w:rPr>
      </w:pPr>
    </w:p>
    <w:p w14:paraId="7647C9C3" w14:textId="4A3EE8FE" w:rsidR="003257C1" w:rsidRPr="0094004C" w:rsidRDefault="00025726" w:rsidP="00F94214">
      <w:pPr>
        <w:pStyle w:val="ImageHeader"/>
        <w:rPr>
          <w:rStyle w:val="IntenseEmphasis"/>
          <w:i/>
          <w:iCs/>
        </w:rPr>
      </w:pPr>
      <w:bookmarkStart w:id="23" w:name="_Toc25521613"/>
      <w:r w:rsidRPr="0094004C">
        <w:rPr>
          <w:rStyle w:val="IntenseEmphasis"/>
          <w:i/>
          <w:iCs/>
        </w:rPr>
        <w:t>7.1</w:t>
      </w:r>
      <w:r w:rsidR="00F94214">
        <w:rPr>
          <w:rStyle w:val="IntenseEmphasis"/>
          <w:i/>
          <w:iCs/>
        </w:rPr>
        <w:t xml:space="preserve"> </w:t>
      </w:r>
      <w:r w:rsidR="00F94214" w:rsidRPr="0094004C">
        <w:rPr>
          <w:rStyle w:val="IntenseEmphasis"/>
          <w:i/>
          <w:iCs/>
        </w:rPr>
        <w:t>Output</w:t>
      </w:r>
      <w:r w:rsidR="00AF76CA" w:rsidRPr="0094004C">
        <w:rPr>
          <w:rStyle w:val="IntenseEmphasis"/>
          <w:i/>
          <w:iCs/>
        </w:rPr>
        <w:t xml:space="preserve"> “Starter-code” </w:t>
      </w:r>
      <w:r w:rsidRPr="0094004C">
        <w:rPr>
          <w:rStyle w:val="IntenseEmphasis"/>
          <w:i/>
          <w:iCs/>
        </w:rPr>
        <w:t>(without exception handler)</w:t>
      </w:r>
      <w:bookmarkEnd w:id="23"/>
    </w:p>
    <w:p w14:paraId="1802F5E3" w14:textId="40839055" w:rsidR="003257C1" w:rsidRPr="00471EDA" w:rsidRDefault="003257C1" w:rsidP="008A526E">
      <w:pPr>
        <w:rPr>
          <w:rFonts w:cstheme="minorHAnsi"/>
        </w:rPr>
      </w:pPr>
      <w:r>
        <w:rPr>
          <w:rFonts w:cstheme="minorHAnsi"/>
          <w:noProof/>
        </w:rPr>
        <w:drawing>
          <wp:inline distT="0" distB="0" distL="0" distR="0" wp14:anchorId="1244E5BF" wp14:editId="089F5F3C">
            <wp:extent cx="5458075" cy="8509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Output-Example-7.1_Figure-2 - Error message - Annotation 2019-11-23 115512.png"/>
                    <pic:cNvPicPr/>
                  </pic:nvPicPr>
                  <pic:blipFill>
                    <a:blip r:embed="rId24">
                      <a:extLst>
                        <a:ext uri="{28A0092B-C50C-407E-A947-70E740481C1C}">
                          <a14:useLocalDpi xmlns:a14="http://schemas.microsoft.com/office/drawing/2010/main" val="0"/>
                        </a:ext>
                      </a:extLst>
                    </a:blip>
                    <a:stretch>
                      <a:fillRect/>
                    </a:stretch>
                  </pic:blipFill>
                  <pic:spPr>
                    <a:xfrm>
                      <a:off x="0" y="0"/>
                      <a:ext cx="5458075" cy="850900"/>
                    </a:xfrm>
                    <a:prstGeom prst="rect">
                      <a:avLst/>
                    </a:prstGeom>
                  </pic:spPr>
                </pic:pic>
              </a:graphicData>
            </a:graphic>
          </wp:inline>
        </w:drawing>
      </w:r>
    </w:p>
    <w:p w14:paraId="0BCCA4F6" w14:textId="53A41D82" w:rsidR="00112284" w:rsidRDefault="003257C1" w:rsidP="00282738">
      <w:r>
        <w:t xml:space="preserve">Figure </w:t>
      </w:r>
      <w:r w:rsidR="00282738">
        <w:t>1.</w:t>
      </w:r>
      <w:r>
        <w:t xml:space="preserve">2: </w:t>
      </w:r>
      <w:r w:rsidR="00F23E55">
        <w:t>Default error</w:t>
      </w:r>
      <w:r>
        <w:t xml:space="preserve"> </w:t>
      </w:r>
      <w:r w:rsidR="00F23E55">
        <w:t>message “output”</w:t>
      </w:r>
      <w:r>
        <w:t xml:space="preserve"> </w:t>
      </w:r>
      <w:r w:rsidR="00F23E55">
        <w:t>displayed in CMD running code from Figure 1</w:t>
      </w:r>
      <w:r w:rsidR="00282738">
        <w:t>.1</w:t>
      </w:r>
      <w:r w:rsidR="00F23E55">
        <w:t>.</w:t>
      </w:r>
    </w:p>
    <w:p w14:paraId="5A0CEB2D" w14:textId="77777777" w:rsidR="00CE11B4" w:rsidRPr="00CE11B4" w:rsidRDefault="00CE11B4" w:rsidP="00282738">
      <w:pPr>
        <w:rPr>
          <w:rStyle w:val="IntenseEmphasis"/>
          <w:i w:val="0"/>
          <w:iCs w:val="0"/>
          <w:color w:val="auto"/>
        </w:rPr>
      </w:pPr>
    </w:p>
    <w:p w14:paraId="1F739192" w14:textId="3EB0B000" w:rsidR="00282738" w:rsidRPr="0094004C" w:rsidRDefault="00025726" w:rsidP="00F94214">
      <w:pPr>
        <w:pStyle w:val="ImageHeader"/>
        <w:rPr>
          <w:rStyle w:val="IntenseEmphasis"/>
          <w:i/>
          <w:iCs/>
        </w:rPr>
      </w:pPr>
      <w:bookmarkStart w:id="24" w:name="_Toc25521614"/>
      <w:r w:rsidRPr="0094004C">
        <w:rPr>
          <w:rStyle w:val="IntenseEmphasis"/>
          <w:i/>
          <w:iCs/>
        </w:rPr>
        <w:lastRenderedPageBreak/>
        <w:t xml:space="preserve">7.1 </w:t>
      </w:r>
      <w:r w:rsidR="00F94214" w:rsidRPr="0094004C">
        <w:rPr>
          <w:rStyle w:val="IntenseEmphasis"/>
          <w:i/>
          <w:iCs/>
        </w:rPr>
        <w:t xml:space="preserve">Input / Output </w:t>
      </w:r>
      <w:r w:rsidRPr="0094004C">
        <w:rPr>
          <w:rStyle w:val="IntenseEmphasis"/>
          <w:i/>
          <w:iCs/>
        </w:rPr>
        <w:t>“Starter-code”</w:t>
      </w:r>
      <w:r w:rsidR="001F3057" w:rsidRPr="0094004C">
        <w:rPr>
          <w:rStyle w:val="IntenseEmphasis"/>
          <w:i/>
          <w:iCs/>
        </w:rPr>
        <w:t xml:space="preserve"> </w:t>
      </w:r>
      <w:r w:rsidRPr="0094004C">
        <w:rPr>
          <w:rStyle w:val="IntenseEmphasis"/>
          <w:i/>
          <w:iCs/>
        </w:rPr>
        <w:t>viewed in PyCharm</w:t>
      </w:r>
      <w:r w:rsidR="001F3057" w:rsidRPr="0094004C">
        <w:rPr>
          <w:rStyle w:val="IntenseEmphasis"/>
          <w:i/>
          <w:iCs/>
        </w:rPr>
        <w:t xml:space="preserve"> (without exception </w:t>
      </w:r>
      <w:r w:rsidR="000404FA" w:rsidRPr="0094004C">
        <w:rPr>
          <w:rStyle w:val="IntenseEmphasis"/>
          <w:i/>
          <w:iCs/>
        </w:rPr>
        <w:t>handler</w:t>
      </w:r>
      <w:r w:rsidR="001F3057" w:rsidRPr="0094004C">
        <w:rPr>
          <w:rStyle w:val="IntenseEmphasis"/>
          <w:i/>
          <w:iCs/>
        </w:rPr>
        <w:t>)</w:t>
      </w:r>
      <w:bookmarkEnd w:id="24"/>
    </w:p>
    <w:p w14:paraId="6D76678D" w14:textId="340BED38" w:rsidR="00282738" w:rsidRPr="00282738" w:rsidRDefault="00567F95" w:rsidP="00282738">
      <w:pPr>
        <w:rPr>
          <w:rStyle w:val="IntenseEmphasis"/>
        </w:rPr>
      </w:pPr>
      <w:r>
        <w:rPr>
          <w:noProof/>
        </w:rPr>
        <mc:AlternateContent>
          <mc:Choice Requires="wps">
            <w:drawing>
              <wp:anchor distT="0" distB="0" distL="114300" distR="114300" simplePos="0" relativeHeight="251663360" behindDoc="0" locked="0" layoutInCell="1" allowOverlap="1" wp14:anchorId="54419262" wp14:editId="18671298">
                <wp:simplePos x="0" y="0"/>
                <wp:positionH relativeFrom="margin">
                  <wp:posOffset>438149</wp:posOffset>
                </wp:positionH>
                <wp:positionV relativeFrom="paragraph">
                  <wp:posOffset>3543301</wp:posOffset>
                </wp:positionV>
                <wp:extent cx="3629025" cy="438150"/>
                <wp:effectExtent l="0" t="0" r="9525" b="0"/>
                <wp:wrapNone/>
                <wp:docPr id="10" name="Rectangle 10"/>
                <wp:cNvGraphicFramePr/>
                <a:graphic xmlns:a="http://schemas.openxmlformats.org/drawingml/2006/main">
                  <a:graphicData uri="http://schemas.microsoft.com/office/word/2010/wordprocessingShape">
                    <wps:wsp>
                      <wps:cNvSpPr/>
                      <wps:spPr>
                        <a:xfrm>
                          <a:off x="0" y="0"/>
                          <a:ext cx="3629025" cy="438150"/>
                        </a:xfrm>
                        <a:prstGeom prst="rect">
                          <a:avLst/>
                        </a:prstGeom>
                        <a:solidFill>
                          <a:srgbClr val="FFFF99">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D60CF" id="Rectangle 10" o:spid="_x0000_s1026" style="position:absolute;margin-left:34.5pt;margin-top:279pt;width:285.75pt;height: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" fillcolor="#ff9" stroked="f" strokeweight="1pt">
                <v:fill opacity="19789f"/>
                <w10:wrap anchorx="margin"/>
              </v:rect>
            </w:pict>
          </mc:Fallback>
        </mc:AlternateContent>
      </w:r>
      <w:r w:rsidR="00282738">
        <w:rPr>
          <w:i/>
          <w:iCs/>
          <w:noProof/>
          <w:color w:val="4472C4" w:themeColor="accent1"/>
        </w:rPr>
        <w:drawing>
          <wp:inline distT="0" distB="0" distL="0" distR="0" wp14:anchorId="2FF529CC" wp14:editId="692FFC9F">
            <wp:extent cx="5943600" cy="46392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Charm_Input-Output-Example-7.1_Figure-3 - Error message - Annotation 2019-11-23 11551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639268"/>
                    </a:xfrm>
                    <a:prstGeom prst="rect">
                      <a:avLst/>
                    </a:prstGeom>
                  </pic:spPr>
                </pic:pic>
              </a:graphicData>
            </a:graphic>
          </wp:inline>
        </w:drawing>
      </w:r>
    </w:p>
    <w:p w14:paraId="4FED3E0D" w14:textId="240FF4D2" w:rsidR="00E9611C" w:rsidRDefault="00282738" w:rsidP="008A526E">
      <w:r>
        <w:t xml:space="preserve">Figure 1.3: Displays for the </w:t>
      </w:r>
      <w:r w:rsidR="00567F95">
        <w:t xml:space="preserve">flawed </w:t>
      </w:r>
      <w:r>
        <w:t>Input</w:t>
      </w:r>
      <w:r w:rsidR="00567F95">
        <w:t xml:space="preserve"> errors</w:t>
      </w:r>
      <w:r>
        <w:t xml:space="preserve"> </w:t>
      </w:r>
      <w:r w:rsidR="00567F95">
        <w:t xml:space="preserve">resulting in an </w:t>
      </w:r>
      <w:r>
        <w:t xml:space="preserve">Output </w:t>
      </w:r>
      <w:r w:rsidR="00567F95">
        <w:t>with default traceback error message.</w:t>
      </w:r>
    </w:p>
    <w:p w14:paraId="132FEBA4" w14:textId="306FB3C4" w:rsidR="00081CD0" w:rsidRDefault="00081CD0" w:rsidP="008A526E"/>
    <w:p w14:paraId="48504117" w14:textId="23FBDB47" w:rsidR="00081CD0" w:rsidRPr="00F94214" w:rsidRDefault="00F94214" w:rsidP="00F94214">
      <w:pPr>
        <w:pStyle w:val="ImageHeader"/>
      </w:pPr>
      <w:bookmarkStart w:id="25" w:name="_Toc25521615"/>
      <w:r w:rsidRPr="00F94214">
        <w:lastRenderedPageBreak/>
        <w:t xml:space="preserve">7.1 </w:t>
      </w:r>
      <w:r>
        <w:t>Input code: Basic Exception Handling</w:t>
      </w:r>
      <w:bookmarkEnd w:id="25"/>
    </w:p>
    <w:p w14:paraId="331187F2" w14:textId="083BEB9C" w:rsidR="00C73BC1" w:rsidRDefault="00C73BC1" w:rsidP="008A526E">
      <w:r>
        <w:rPr>
          <w:noProof/>
        </w:rPr>
        <w:drawing>
          <wp:inline distT="0" distB="0" distL="0" distR="0" wp14:anchorId="7DCA6C53" wp14:editId="7E69F56C">
            <wp:extent cx="4834639" cy="36779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Charm_Input-Output-Example-7.1_Figure-1.4 -SOLUTION - Annotation 2019-11-23 115512.png"/>
                    <pic:cNvPicPr/>
                  </pic:nvPicPr>
                  <pic:blipFill>
                    <a:blip r:embed="rId26">
                      <a:extLst>
                        <a:ext uri="{28A0092B-C50C-407E-A947-70E740481C1C}">
                          <a14:useLocalDpi xmlns:a14="http://schemas.microsoft.com/office/drawing/2010/main" val="0"/>
                        </a:ext>
                      </a:extLst>
                    </a:blip>
                    <a:stretch>
                      <a:fillRect/>
                    </a:stretch>
                  </pic:blipFill>
                  <pic:spPr>
                    <a:xfrm>
                      <a:off x="0" y="0"/>
                      <a:ext cx="4834639" cy="3677920"/>
                    </a:xfrm>
                    <a:prstGeom prst="rect">
                      <a:avLst/>
                    </a:prstGeom>
                  </pic:spPr>
                </pic:pic>
              </a:graphicData>
            </a:graphic>
          </wp:inline>
        </w:drawing>
      </w:r>
    </w:p>
    <w:p w14:paraId="2D9E95D1" w14:textId="5428BC33" w:rsidR="00E62621" w:rsidRDefault="00C73BC1" w:rsidP="00E61186">
      <w:r>
        <w:t xml:space="preserve">Figure 1.4: Shows how to manipulate the code from Figure 1.1 to successfully call an Exception handler to output a basic </w:t>
      </w:r>
      <w:proofErr w:type="spellStart"/>
      <w:r>
        <w:t>FileNotFound</w:t>
      </w:r>
      <w:proofErr w:type="spellEnd"/>
      <w:r>
        <w:t xml:space="preserve"> message back to the user whenever the defined exception occurs in the future.</w:t>
      </w:r>
      <w:r w:rsidR="00E61186">
        <w:t xml:space="preserve"> </w:t>
      </w:r>
      <w:r w:rsidR="00E62621">
        <w:t>Output</w:t>
      </w:r>
      <w:r w:rsidR="00AF76CA">
        <w:t xml:space="preserve"> of Basic Exception Handler Example Solution (Figure1.4)</w:t>
      </w:r>
    </w:p>
    <w:p w14:paraId="524FA2E3" w14:textId="101802BF" w:rsidR="00E61186" w:rsidRDefault="00F94214" w:rsidP="00F94214">
      <w:pPr>
        <w:pStyle w:val="ImageHeader"/>
      </w:pPr>
      <w:bookmarkStart w:id="26" w:name="_Toc25521616"/>
      <w:r w:rsidRPr="00F94214">
        <w:t xml:space="preserve">7.1 Output </w:t>
      </w:r>
      <w:r>
        <w:t>results: Basic Exception Handling</w:t>
      </w:r>
      <w:bookmarkEnd w:id="26"/>
    </w:p>
    <w:p w14:paraId="52E31B67" w14:textId="0F801EF7" w:rsidR="00AF76CA" w:rsidRPr="00AF76CA" w:rsidRDefault="00AF76CA" w:rsidP="00AF76CA">
      <w:r>
        <w:rPr>
          <w:noProof/>
        </w:rPr>
        <w:drawing>
          <wp:inline distT="0" distB="0" distL="0" distR="0" wp14:anchorId="4130A54C" wp14:editId="1D087F9D">
            <wp:extent cx="5943600" cy="1217930"/>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D- 7.1_1.4 multiple-exceptions - output Annotation 2019-11-23 20114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14:paraId="6053E427" w14:textId="1C440BFC" w:rsidR="00AF76CA" w:rsidRPr="00AF76CA" w:rsidRDefault="00AF76CA" w:rsidP="00AF76CA">
      <w:r>
        <w:t xml:space="preserve">Figure 1.5: 7.1 Solution </w:t>
      </w:r>
      <w:r w:rsidR="00292F6C">
        <w:t>output od code found in Figure 1.4</w:t>
      </w:r>
    </w:p>
    <w:p w14:paraId="4CBA9979" w14:textId="77777777" w:rsidR="00E62621" w:rsidRDefault="00E62621" w:rsidP="008A526E"/>
    <w:p w14:paraId="14E4A918" w14:textId="77777777" w:rsidR="00E62621" w:rsidRDefault="00E62621" w:rsidP="008A526E"/>
    <w:p w14:paraId="6266CBCE" w14:textId="77777777" w:rsidR="00081CD0" w:rsidRDefault="00081CD0" w:rsidP="008A526E"/>
    <w:p w14:paraId="1539D20A" w14:textId="663B9861" w:rsidR="00AF76CA" w:rsidRDefault="00AF76CA" w:rsidP="00CD6DA7">
      <w:pPr>
        <w:pStyle w:val="Heading1"/>
        <w:rPr>
          <w:rStyle w:val="Emphasis"/>
        </w:rPr>
      </w:pPr>
    </w:p>
    <w:p w14:paraId="1751BDC6" w14:textId="77777777" w:rsidR="00AF76CA" w:rsidRPr="00AF76CA" w:rsidRDefault="00AF76CA" w:rsidP="00AF76CA"/>
    <w:p w14:paraId="0A13052C" w14:textId="5F390EFB" w:rsidR="006F66D2" w:rsidRPr="00CE11B4" w:rsidRDefault="0094004C" w:rsidP="00CE11B4">
      <w:pPr>
        <w:pStyle w:val="Heading5"/>
        <w:spacing w:before="0" w:after="240"/>
        <w:rPr>
          <w:rFonts w:eastAsia="Calibri Light"/>
          <w:i/>
          <w:iCs/>
          <w:color w:val="4472C4" w:themeColor="accent1"/>
          <w:spacing w:val="15"/>
          <w:sz w:val="44"/>
          <w:szCs w:val="32"/>
        </w:rPr>
      </w:pPr>
      <w:r w:rsidRPr="000811E5">
        <w:rPr>
          <w:rStyle w:val="Emphasis"/>
          <w:sz w:val="44"/>
          <w:szCs w:val="32"/>
        </w:rPr>
        <w:lastRenderedPageBreak/>
        <w:t>Example:7.</w:t>
      </w:r>
      <w:r>
        <w:rPr>
          <w:rStyle w:val="Emphasis"/>
          <w:sz w:val="44"/>
          <w:szCs w:val="32"/>
        </w:rPr>
        <w:t>2</w:t>
      </w:r>
    </w:p>
    <w:p w14:paraId="654A492E" w14:textId="3F7B5C51" w:rsidR="006F66D2" w:rsidRDefault="006F66D2" w:rsidP="00CE11B4">
      <w:pPr>
        <w:spacing w:after="240"/>
        <w:rPr>
          <w:rStyle w:val="ReferencesChar"/>
          <w:rFonts w:eastAsiaTheme="minorEastAsia"/>
        </w:rPr>
      </w:pPr>
      <w:r w:rsidRPr="00461A19">
        <w:rPr>
          <w:rStyle w:val="ReferencesChar"/>
          <w:rFonts w:eastAsiaTheme="minorEastAsia"/>
        </w:rPr>
        <w:t>Reference</w:t>
      </w:r>
      <w:ins w:id="27" w:author="Katie Stevens" w:date="2019-11-23T11:45:00Z">
        <w:r w:rsidRPr="00461A19">
          <w:rPr>
            <w:rStyle w:val="ReferencesChar"/>
            <w:rFonts w:eastAsiaTheme="minorEastAsia"/>
          </w:rPr>
          <w:t xml:space="preserve">: </w:t>
        </w:r>
      </w:ins>
    </w:p>
    <w:p w14:paraId="6DE64E56" w14:textId="473A66D4" w:rsidR="006F66D2" w:rsidRPr="00461A19" w:rsidRDefault="00135561" w:rsidP="006F66D2">
      <w:pPr>
        <w:rPr>
          <w:rFonts w:cstheme="majorHAnsi"/>
        </w:rPr>
      </w:pPr>
      <w:hyperlink r:id="rId28" w:history="1">
        <w:r w:rsidR="006F66D2" w:rsidRPr="00461A19">
          <w:rPr>
            <w:rStyle w:val="Hyperlink"/>
            <w:rFonts w:cstheme="majorHAnsi"/>
            <w:i/>
            <w:iCs/>
          </w:rPr>
          <w:t>Python Tutorial: Using Try/Except Blocks for Error Handling</w:t>
        </w:r>
      </w:hyperlink>
      <w:r w:rsidR="006F66D2" w:rsidRPr="00461A19">
        <w:rPr>
          <w:rFonts w:cstheme="majorHAnsi"/>
        </w:rPr>
        <w:t xml:space="preserve"> (external link), Timestamp: </w:t>
      </w:r>
      <w:r w:rsidR="006F66D2">
        <w:rPr>
          <w:rFonts w:cstheme="majorHAnsi"/>
        </w:rPr>
        <w:t>03:09</w:t>
      </w:r>
    </w:p>
    <w:p w14:paraId="37583746" w14:textId="77777777" w:rsidR="006F66D2" w:rsidRPr="007A2ADB" w:rsidRDefault="006F66D2" w:rsidP="006F66D2">
      <w:pPr>
        <w:pStyle w:val="HTMLPreformatted"/>
        <w:shd w:val="clear" w:color="auto" w:fill="FFFFFF"/>
      </w:pPr>
    </w:p>
    <w:p w14:paraId="4E4D3FFC" w14:textId="77777777" w:rsidR="006F66D2" w:rsidRPr="000811E5" w:rsidRDefault="006F66D2" w:rsidP="006F66D2">
      <w:pPr>
        <w:rPr>
          <w:rStyle w:val="SubtleEmphasis"/>
          <w:i/>
          <w:iCs w:val="0"/>
        </w:rPr>
      </w:pPr>
      <w:r w:rsidRPr="000811E5">
        <w:rPr>
          <w:rStyle w:val="SubtleEmphasis"/>
          <w:i/>
          <w:iCs w:val="0"/>
        </w:rPr>
        <w:t>Description:</w:t>
      </w:r>
    </w:p>
    <w:p w14:paraId="388EC6A7" w14:textId="14376EB1" w:rsidR="00025726" w:rsidRPr="00025726" w:rsidRDefault="006F66D2" w:rsidP="00025726">
      <w:r w:rsidRPr="000811E5">
        <w:t xml:space="preserve"> Anticipate areas in your code that may throw an error that will cause a user to see a default traceback error message when ran. Use the reference tutorial to learn how we can handle exceptions in specific ways to look at the control flow of a try/except/else/finally statement to replace default traceback error messages with custom or built-in error messages to help increase the speed and productivity of troubleshooting.</w:t>
      </w:r>
    </w:p>
    <w:p w14:paraId="0AC20F33" w14:textId="56181640" w:rsidR="006F66D2" w:rsidRPr="006F66D2" w:rsidRDefault="006F66D2" w:rsidP="00EC7B06">
      <w:pPr>
        <w:pStyle w:val="OutputRequirements"/>
        <w:rPr>
          <w:rStyle w:val="SubtleEmphasis"/>
        </w:rPr>
      </w:pPr>
      <w:r w:rsidRPr="006F66D2">
        <w:rPr>
          <w:rStyle w:val="SubtleEmphasis"/>
        </w:rPr>
        <w:t>7.2 Output Requirements:</w:t>
      </w:r>
    </w:p>
    <w:p w14:paraId="45A5FC38" w14:textId="675CC46C" w:rsidR="00CD6DA7" w:rsidRPr="00935780" w:rsidRDefault="00CD6DA7" w:rsidP="00E77EEF">
      <w:pPr>
        <w:pStyle w:val="topicparagraphs"/>
      </w:pPr>
      <w:r>
        <w:t>Create a</w:t>
      </w:r>
      <w:r w:rsidR="00FB27E2">
        <w:t xml:space="preserve"> </w:t>
      </w:r>
      <w:r>
        <w:t xml:space="preserve">Try/Except code handling block </w:t>
      </w:r>
      <w:r w:rsidR="00FB27E2">
        <w:t>with multiple exception</w:t>
      </w:r>
      <w:r>
        <w:t xml:space="preserve"> capabilities to notify the developer/user of a </w:t>
      </w:r>
      <w:proofErr w:type="spellStart"/>
      <w:r>
        <w:t>FileNotFound</w:t>
      </w:r>
      <w:proofErr w:type="spellEnd"/>
      <w:r>
        <w:t xml:space="preserve"> error</w:t>
      </w:r>
      <w:r w:rsidR="007264E1">
        <w:t xml:space="preserve"> using custom error messages</w:t>
      </w:r>
      <w:r>
        <w:t xml:space="preserve">.  </w:t>
      </w:r>
    </w:p>
    <w:p w14:paraId="33BB3709" w14:textId="1D6625A4" w:rsidR="006F66D2" w:rsidRPr="006F66D2" w:rsidRDefault="00FB27E2" w:rsidP="0032461B">
      <w:pPr>
        <w:pStyle w:val="Heading1"/>
        <w:spacing w:after="240"/>
        <w:rPr>
          <w:i/>
          <w:color w:val="4472C4" w:themeColor="accent1"/>
          <w:sz w:val="28"/>
        </w:rPr>
      </w:pPr>
      <w:bookmarkStart w:id="28" w:name="_Toc25521617"/>
      <w:bookmarkStart w:id="29" w:name="_Toc25523951"/>
      <w:r w:rsidRPr="006F66D2">
        <w:rPr>
          <w:rStyle w:val="SubtleEmphasis"/>
          <w:i/>
          <w:iCs w:val="0"/>
        </w:rPr>
        <w:t>7.</w:t>
      </w:r>
      <w:r w:rsidR="007264E1" w:rsidRPr="006F66D2">
        <w:rPr>
          <w:rStyle w:val="SubtleEmphasis"/>
          <w:i/>
          <w:iCs w:val="0"/>
        </w:rPr>
        <w:t>2</w:t>
      </w:r>
      <w:r w:rsidRPr="006F66D2">
        <w:rPr>
          <w:rStyle w:val="SubtleEmphasis"/>
          <w:i/>
          <w:iCs w:val="0"/>
        </w:rPr>
        <w:t xml:space="preserve"> </w:t>
      </w:r>
      <w:r w:rsidR="00010140" w:rsidRPr="006F66D2">
        <w:rPr>
          <w:rStyle w:val="SubtleEmphasis"/>
          <w:i/>
          <w:iCs w:val="0"/>
        </w:rPr>
        <w:t xml:space="preserve">Example </w:t>
      </w:r>
      <w:r w:rsidRPr="006F66D2">
        <w:rPr>
          <w:rStyle w:val="SubtleEmphasis"/>
          <w:i/>
          <w:iCs w:val="0"/>
        </w:rPr>
        <w:t>Overvie</w:t>
      </w:r>
      <w:r w:rsidR="0032461B">
        <w:rPr>
          <w:rStyle w:val="SubtleEmphasis"/>
          <w:i/>
          <w:iCs w:val="0"/>
        </w:rPr>
        <w:t>w</w:t>
      </w:r>
      <w:bookmarkEnd w:id="28"/>
      <w:bookmarkEnd w:id="29"/>
    </w:p>
    <w:p w14:paraId="277C0C35" w14:textId="4E37B1EF" w:rsidR="00025726" w:rsidRPr="00025726" w:rsidRDefault="00025726" w:rsidP="006F66D2">
      <w:r>
        <w:t xml:space="preserve">Figures 2.1, 2.2 &amp; 2.3 show the successful implementation of </w:t>
      </w:r>
      <w:r w:rsidR="00DA2227">
        <w:t xml:space="preserve">a </w:t>
      </w:r>
      <w:r>
        <w:t xml:space="preserve">Try/Except </w:t>
      </w:r>
      <w:r w:rsidR="00DA2227">
        <w:t xml:space="preserve">exception handler using customized error handling messages for defined error occurrences. </w:t>
      </w:r>
    </w:p>
    <w:p w14:paraId="527A8446" w14:textId="00962BC2" w:rsidR="00A13145" w:rsidRDefault="000A5148" w:rsidP="00CD6DA7">
      <w:r>
        <w:t>Us</w:t>
      </w:r>
      <w:r w:rsidR="00DA2227">
        <w:t>ing</w:t>
      </w:r>
      <w:r>
        <w:t xml:space="preserve"> </w:t>
      </w:r>
      <w:r w:rsidR="00292F6C">
        <w:t xml:space="preserve">the </w:t>
      </w:r>
      <w:r w:rsidR="00A13145">
        <w:t xml:space="preserve">successful </w:t>
      </w:r>
      <w:r w:rsidR="00DA2227">
        <w:t xml:space="preserve">Try/except </w:t>
      </w:r>
      <w:r w:rsidR="00A13145">
        <w:t>block</w:t>
      </w:r>
      <w:r>
        <w:t xml:space="preserve"> </w:t>
      </w:r>
      <w:r w:rsidR="00A13145">
        <w:t xml:space="preserve">code </w:t>
      </w:r>
      <w:r w:rsidR="00DA2227">
        <w:t>from</w:t>
      </w:r>
      <w:r>
        <w:t xml:space="preserve"> Example 7.1, Figure 1.4</w:t>
      </w:r>
      <w:r w:rsidR="00DA2227">
        <w:t xml:space="preserve"> as </w:t>
      </w:r>
      <w:r w:rsidR="00025726">
        <w:t>“</w:t>
      </w:r>
      <w:r>
        <w:t>starter code</w:t>
      </w:r>
      <w:r w:rsidR="00025726">
        <w:t>”</w:t>
      </w:r>
      <w:r w:rsidR="00A13145">
        <w:t xml:space="preserve">, manipulate the Try/except block to implement multiple exception handlers with custom error message descriptions. </w:t>
      </w:r>
    </w:p>
    <w:p w14:paraId="0B5AEF23" w14:textId="5704168E" w:rsidR="00112284" w:rsidRDefault="00E62621" w:rsidP="00F94214">
      <w:pPr>
        <w:pStyle w:val="ImageHeader"/>
      </w:pPr>
      <w:bookmarkStart w:id="30" w:name="_Toc25521618"/>
      <w:r>
        <w:lastRenderedPageBreak/>
        <w:t>7.2</w:t>
      </w:r>
      <w:r w:rsidR="00F94214">
        <w:t xml:space="preserve"> Input Solution</w:t>
      </w:r>
      <w:bookmarkEnd w:id="30"/>
    </w:p>
    <w:p w14:paraId="703E9A68" w14:textId="77777777" w:rsidR="00292F6C" w:rsidRDefault="00337DFE" w:rsidP="00CD6DA7">
      <w:r>
        <w:rPr>
          <w:noProof/>
        </w:rPr>
        <w:drawing>
          <wp:inline distT="0" distB="0" distL="0" distR="0" wp14:anchorId="2B0F9E98" wp14:editId="7E04CBCF">
            <wp:extent cx="4752975" cy="33949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2 starter-code - master.png"/>
                    <pic:cNvPicPr/>
                  </pic:nvPicPr>
                  <pic:blipFill>
                    <a:blip r:embed="rId29">
                      <a:extLst>
                        <a:ext uri="{28A0092B-C50C-407E-A947-70E740481C1C}">
                          <a14:useLocalDpi xmlns:a14="http://schemas.microsoft.com/office/drawing/2010/main" val="0"/>
                        </a:ext>
                      </a:extLst>
                    </a:blip>
                    <a:stretch>
                      <a:fillRect/>
                    </a:stretch>
                  </pic:blipFill>
                  <pic:spPr>
                    <a:xfrm>
                      <a:off x="0" y="0"/>
                      <a:ext cx="4759008" cy="3399291"/>
                    </a:xfrm>
                    <a:prstGeom prst="rect">
                      <a:avLst/>
                    </a:prstGeom>
                  </pic:spPr>
                </pic:pic>
              </a:graphicData>
            </a:graphic>
          </wp:inline>
        </w:drawing>
      </w:r>
    </w:p>
    <w:p w14:paraId="6EC5E9D9" w14:textId="3CA70D37" w:rsidR="003D49F5" w:rsidRDefault="003D49F5" w:rsidP="003D49F5">
      <w:r>
        <w:t xml:space="preserve">Figure 3.1:  Shows new version of Try/except block after it has been manipulated using the “starter-code” from used in example 7.1, Figure 1.4.  This new Try/except block uses the </w:t>
      </w:r>
      <w:r w:rsidR="00374DC0">
        <w:t>developer’s</w:t>
      </w:r>
      <w:r>
        <w:t xml:space="preserve"> custom exception handler descriptions to display error messages for multiple errors that could occur. </w:t>
      </w:r>
    </w:p>
    <w:p w14:paraId="6FB2D816" w14:textId="77777777" w:rsidR="00CE11B4" w:rsidRDefault="00CE11B4" w:rsidP="003D49F5"/>
    <w:p w14:paraId="56651ED6" w14:textId="7E78FDC6" w:rsidR="00D95E57" w:rsidRPr="003D7643" w:rsidRDefault="00E62621" w:rsidP="00F94214">
      <w:pPr>
        <w:pStyle w:val="ImageHeader"/>
      </w:pPr>
      <w:bookmarkStart w:id="31" w:name="_Toc25521619"/>
      <w:r w:rsidRPr="003D7643">
        <w:t>7.2</w:t>
      </w:r>
      <w:r w:rsidR="00F94214">
        <w:t xml:space="preserve"> </w:t>
      </w:r>
      <w:r w:rsidRPr="003D7643">
        <w:t>Figure 2.1</w:t>
      </w:r>
      <w:r w:rsidR="00F94214">
        <w:t xml:space="preserve"> (first exception output)</w:t>
      </w:r>
      <w:bookmarkEnd w:id="31"/>
    </w:p>
    <w:p w14:paraId="7C92AF18" w14:textId="391BDEA3" w:rsidR="00E62621" w:rsidRDefault="00E62621" w:rsidP="00E62621">
      <w:r>
        <w:rPr>
          <w:noProof/>
        </w:rPr>
        <w:drawing>
          <wp:inline distT="0" distB="0" distL="0" distR="0" wp14:anchorId="7ABC1BBA" wp14:editId="693BBC26">
            <wp:extent cx="5348354" cy="98044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 7.2_multiple-exceptions - outputAnnotation 2019-11-23 201144.png"/>
                    <pic:cNvPicPr/>
                  </pic:nvPicPr>
                  <pic:blipFill>
                    <a:blip r:embed="rId30">
                      <a:extLst>
                        <a:ext uri="{28A0092B-C50C-407E-A947-70E740481C1C}">
                          <a14:useLocalDpi xmlns:a14="http://schemas.microsoft.com/office/drawing/2010/main" val="0"/>
                        </a:ext>
                      </a:extLst>
                    </a:blip>
                    <a:stretch>
                      <a:fillRect/>
                    </a:stretch>
                  </pic:blipFill>
                  <pic:spPr>
                    <a:xfrm>
                      <a:off x="0" y="0"/>
                      <a:ext cx="5348354" cy="980440"/>
                    </a:xfrm>
                    <a:prstGeom prst="rect">
                      <a:avLst/>
                    </a:prstGeom>
                  </pic:spPr>
                </pic:pic>
              </a:graphicData>
            </a:graphic>
          </wp:inline>
        </w:drawing>
      </w:r>
    </w:p>
    <w:p w14:paraId="7D38E0C3" w14:textId="3B18AD6B" w:rsidR="00E41237" w:rsidRDefault="00E41237">
      <w:pPr>
        <w:pStyle w:val="FIgureCaption"/>
      </w:pPr>
      <w:r w:rsidRPr="0032461B">
        <w:t xml:space="preserve">Figure 2.2: Output of first Exception handler, </w:t>
      </w:r>
      <w:r w:rsidR="00FE34B7" w:rsidRPr="0032461B">
        <w:t>which</w:t>
      </w:r>
      <w:r w:rsidRPr="0032461B">
        <w:t xml:space="preserve"> </w:t>
      </w:r>
      <w:r w:rsidR="00FE34B7" w:rsidRPr="0032461B">
        <w:t>display</w:t>
      </w:r>
      <w:r w:rsidR="00920DD8" w:rsidRPr="0032461B">
        <w:t>s</w:t>
      </w:r>
      <w:r w:rsidR="00375C0F" w:rsidRPr="0032461B">
        <w:t xml:space="preserve"> a </w:t>
      </w:r>
      <w:proofErr w:type="spellStart"/>
      <w:r w:rsidR="00375C0F" w:rsidRPr="0032461B">
        <w:t>NameNotFound</w:t>
      </w:r>
      <w:proofErr w:type="spellEnd"/>
      <w:r w:rsidR="00375C0F" w:rsidRPr="0032461B">
        <w:t xml:space="preserve"> exception </w:t>
      </w:r>
      <w:r w:rsidR="00920DD8" w:rsidRPr="0032461B">
        <w:t xml:space="preserve">with a </w:t>
      </w:r>
      <w:r w:rsidR="00FE34B7" w:rsidRPr="0032461B">
        <w:t xml:space="preserve">custom error message, “1. Sorry, this file does not exist” </w:t>
      </w:r>
      <w:r w:rsidR="00375C0F" w:rsidRPr="0032461B">
        <w:t xml:space="preserve">indicating the file name or </w:t>
      </w:r>
      <w:r w:rsidR="00920DD8" w:rsidRPr="0032461B">
        <w:t xml:space="preserve">the </w:t>
      </w:r>
      <w:r w:rsidR="00375C0F" w:rsidRPr="0032461B">
        <w:t>file path is wrong</w:t>
      </w:r>
      <w:r w:rsidR="00920DD8" w:rsidRPr="0032461B">
        <w:t xml:space="preserve"> or does not exist in the project directory</w:t>
      </w:r>
      <w:r w:rsidR="00375C0F" w:rsidRPr="0032461B">
        <w:t xml:space="preserve">. </w:t>
      </w:r>
      <w:r w:rsidR="00920DD8" w:rsidRPr="0032461B">
        <w:t>Edit “</w:t>
      </w:r>
      <w:r w:rsidR="00375C0F" w:rsidRPr="0032461B">
        <w:t>open(‘</w:t>
      </w:r>
      <w:r w:rsidR="00920DD8" w:rsidRPr="0032461B">
        <w:t>&lt;example&gt;</w:t>
      </w:r>
      <w:r w:rsidR="00375C0F" w:rsidRPr="0032461B">
        <w:t>.</w:t>
      </w:r>
      <w:proofErr w:type="spellStart"/>
      <w:r w:rsidR="00375C0F" w:rsidRPr="0032461B">
        <w:t>py</w:t>
      </w:r>
      <w:proofErr w:type="spellEnd"/>
      <w:r w:rsidR="00375C0F" w:rsidRPr="0032461B">
        <w:t>’)</w:t>
      </w:r>
      <w:r w:rsidR="00920DD8" w:rsidRPr="0032461B">
        <w:t>”.</w:t>
      </w:r>
    </w:p>
    <w:p w14:paraId="3CC1AB3A" w14:textId="77777777" w:rsidR="00CE11B4" w:rsidRPr="0032461B" w:rsidRDefault="00CE11B4">
      <w:pPr>
        <w:pStyle w:val="FIgureCaption"/>
      </w:pPr>
    </w:p>
    <w:p w14:paraId="717383F1" w14:textId="62894744" w:rsidR="00677C27" w:rsidRDefault="00F94214" w:rsidP="00F94214">
      <w:pPr>
        <w:pStyle w:val="ImageHeader"/>
      </w:pPr>
      <w:bookmarkStart w:id="32" w:name="_Toc25521620"/>
      <w:r>
        <w:t xml:space="preserve">7.2 </w:t>
      </w:r>
      <w:r w:rsidR="00025726">
        <w:t>Figure 2.</w:t>
      </w:r>
      <w:r>
        <w:t>3</w:t>
      </w:r>
      <w:r w:rsidR="00025726">
        <w:t xml:space="preserve"> </w:t>
      </w:r>
      <w:r>
        <w:t>(second exception output)</w:t>
      </w:r>
      <w:bookmarkEnd w:id="32"/>
    </w:p>
    <w:p w14:paraId="6F8CD7A5" w14:textId="40AABF23" w:rsidR="00021BDD" w:rsidRDefault="00021BDD" w:rsidP="00025726">
      <w:r>
        <w:rPr>
          <w:noProof/>
        </w:rPr>
        <w:drawing>
          <wp:inline distT="0" distB="0" distL="0" distR="0" wp14:anchorId="365BD1F6" wp14:editId="368EB23D">
            <wp:extent cx="5314950" cy="850900"/>
            <wp:effectExtent l="38100" t="38100" r="95250" b="101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D- 7.2_2.3-multiple-exceptions - outputAnnotation 2019-11-23 201144.png"/>
                    <pic:cNvPicPr/>
                  </pic:nvPicPr>
                  <pic:blipFill rotWithShape="1">
                    <a:blip r:embed="rId31">
                      <a:extLst>
                        <a:ext uri="{28A0092B-C50C-407E-A947-70E740481C1C}">
                          <a14:useLocalDpi xmlns:a14="http://schemas.microsoft.com/office/drawing/2010/main" val="0"/>
                        </a:ext>
                      </a:extLst>
                    </a:blip>
                    <a:srcRect r="10545"/>
                    <a:stretch/>
                  </pic:blipFill>
                  <pic:spPr bwMode="auto">
                    <a:xfrm>
                      <a:off x="0" y="0"/>
                      <a:ext cx="5316824" cy="851200"/>
                    </a:xfrm>
                    <a:prstGeom prst="rect">
                      <a:avLst/>
                    </a:prstGeom>
                    <a:ln w="25400" cap="sq" cmpd="sng" algn="ctr">
                      <a:no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300D567F" w14:textId="35686BE7" w:rsidR="00FE34B7" w:rsidRPr="00E62621" w:rsidRDefault="00FE34B7" w:rsidP="0032461B">
      <w:r>
        <w:lastRenderedPageBreak/>
        <w:t xml:space="preserve">Figure 2.3: Output of </w:t>
      </w:r>
      <w:r w:rsidR="003855FB">
        <w:t>second</w:t>
      </w:r>
      <w:r>
        <w:t xml:space="preserve"> Exception handler, which displays the custom error message, “2. Sorry, </w:t>
      </w:r>
      <w:r w:rsidR="00677C27">
        <w:t>something</w:t>
      </w:r>
      <w:r>
        <w:t xml:space="preserve"> else went wrong” when a </w:t>
      </w:r>
      <w:r w:rsidR="00375C0F" w:rsidRPr="00375C0F">
        <w:t>name is not defined</w:t>
      </w:r>
      <w:r w:rsidR="00375C0F">
        <w:t xml:space="preserve"> in the code</w:t>
      </w:r>
      <w:r w:rsidR="003855FB">
        <w:t xml:space="preserve">. </w:t>
      </w:r>
    </w:p>
    <w:p w14:paraId="6EB074A3" w14:textId="77777777" w:rsidR="00E61186" w:rsidRDefault="00E61186" w:rsidP="00CE11B4">
      <w:pPr>
        <w:pStyle w:val="Heading3"/>
        <w:spacing w:after="240"/>
        <w:rPr>
          <w:rStyle w:val="Emphasis"/>
          <w:sz w:val="44"/>
          <w:szCs w:val="32"/>
        </w:rPr>
      </w:pPr>
    </w:p>
    <w:p w14:paraId="4BCE375E" w14:textId="63CDF157" w:rsidR="00461A19" w:rsidRPr="0032461B" w:rsidRDefault="00ED26E6" w:rsidP="00CE11B4">
      <w:pPr>
        <w:pStyle w:val="Heading3"/>
        <w:spacing w:after="240"/>
        <w:rPr>
          <w:rFonts w:eastAsia="Calibri Light"/>
          <w:i/>
          <w:iCs/>
          <w:color w:val="4472C4" w:themeColor="accent1"/>
          <w:spacing w:val="15"/>
          <w:sz w:val="44"/>
          <w:szCs w:val="32"/>
        </w:rPr>
      </w:pPr>
      <w:bookmarkStart w:id="33" w:name="_Toc25521621"/>
      <w:bookmarkStart w:id="34" w:name="_Toc25523952"/>
      <w:r w:rsidRPr="000811E5">
        <w:rPr>
          <w:rStyle w:val="Emphasis"/>
          <w:sz w:val="44"/>
          <w:szCs w:val="32"/>
        </w:rPr>
        <w:t>Example:7.3</w:t>
      </w:r>
      <w:bookmarkEnd w:id="33"/>
      <w:bookmarkEnd w:id="34"/>
    </w:p>
    <w:p w14:paraId="1F5618C0" w14:textId="1B58A89A" w:rsidR="00461A19" w:rsidRDefault="00ED26E6" w:rsidP="00CE11B4">
      <w:pPr>
        <w:spacing w:after="240"/>
        <w:rPr>
          <w:rStyle w:val="ReferencesChar"/>
          <w:rFonts w:eastAsiaTheme="minorEastAsia"/>
        </w:rPr>
      </w:pPr>
      <w:r w:rsidRPr="00461A19">
        <w:rPr>
          <w:rStyle w:val="ReferencesChar"/>
          <w:rFonts w:eastAsiaTheme="minorEastAsia"/>
        </w:rPr>
        <w:t>Reference</w:t>
      </w:r>
      <w:ins w:id="35" w:author="Katie Stevens" w:date="2019-11-23T11:45:00Z">
        <w:r w:rsidRPr="00461A19">
          <w:rPr>
            <w:rStyle w:val="ReferencesChar"/>
            <w:rFonts w:eastAsiaTheme="minorEastAsia"/>
          </w:rPr>
          <w:t xml:space="preserve">: </w:t>
        </w:r>
      </w:ins>
    </w:p>
    <w:p w14:paraId="0961C70B" w14:textId="1C19A831" w:rsidR="00ED26E6" w:rsidRPr="00461A19" w:rsidRDefault="00135561" w:rsidP="0032461B">
      <w:pPr>
        <w:rPr>
          <w:rFonts w:cstheme="majorHAnsi"/>
        </w:rPr>
      </w:pPr>
      <w:hyperlink r:id="rId32" w:history="1">
        <w:r w:rsidR="00ED26E6" w:rsidRPr="00461A19">
          <w:rPr>
            <w:rStyle w:val="Hyperlink"/>
            <w:rFonts w:cstheme="majorHAnsi"/>
            <w:i/>
            <w:iCs/>
          </w:rPr>
          <w:t>Python Tutorial: Using Try/Except Blocks for Error Handling</w:t>
        </w:r>
      </w:hyperlink>
      <w:r w:rsidR="00ED26E6" w:rsidRPr="00461A19">
        <w:rPr>
          <w:rFonts w:cstheme="majorHAnsi"/>
        </w:rPr>
        <w:t xml:space="preserve"> (external link), Timestamp: 05:00</w:t>
      </w:r>
    </w:p>
    <w:p w14:paraId="071D99C3" w14:textId="77777777" w:rsidR="00ED26E6" w:rsidRPr="007A2ADB" w:rsidRDefault="00ED26E6" w:rsidP="00ED26E6">
      <w:pPr>
        <w:pStyle w:val="HTMLPreformatted"/>
        <w:shd w:val="clear" w:color="auto" w:fill="FFFFFF"/>
      </w:pPr>
    </w:p>
    <w:p w14:paraId="41F0C6F3" w14:textId="77777777" w:rsidR="00461A19" w:rsidRPr="000811E5" w:rsidRDefault="00292F6C" w:rsidP="0032461B">
      <w:pPr>
        <w:rPr>
          <w:rStyle w:val="SubtleEmphasis"/>
          <w:i/>
          <w:iCs w:val="0"/>
        </w:rPr>
      </w:pPr>
      <w:r w:rsidRPr="000811E5">
        <w:rPr>
          <w:rStyle w:val="SubtleEmphasis"/>
          <w:i/>
          <w:iCs w:val="0"/>
        </w:rPr>
        <w:t>Description:</w:t>
      </w:r>
    </w:p>
    <w:p w14:paraId="4879DE83" w14:textId="293FB2E1" w:rsidR="00ED26E6" w:rsidRPr="00025726" w:rsidRDefault="00292F6C" w:rsidP="0032461B">
      <w:r w:rsidRPr="000811E5">
        <w:t xml:space="preserve"> Anticipate areas in your code that may throw an error that will cause a user to see a default traceback error message when ran. Use the reference tutorial to learn how we can handle exceptions in specific ways to look at the control flow of a try/except/else/finally statement to replace default traceback error messages with custom or built-in error messages to help increase the speed and productivity of troubleshooting.</w:t>
      </w:r>
    </w:p>
    <w:p w14:paraId="065A2CF9" w14:textId="2FEC94C7" w:rsidR="00ED26E6" w:rsidRPr="000811E5" w:rsidRDefault="00ED26E6" w:rsidP="0032461B">
      <w:pPr>
        <w:rPr>
          <w:rStyle w:val="SubtleEmphasis"/>
        </w:rPr>
      </w:pPr>
      <w:r w:rsidRPr="000811E5">
        <w:rPr>
          <w:rStyle w:val="SubtleEmphasis"/>
        </w:rPr>
        <w:t>7.</w:t>
      </w:r>
      <w:r w:rsidR="00292F6C" w:rsidRPr="000811E5">
        <w:rPr>
          <w:rStyle w:val="SubtleEmphasis"/>
        </w:rPr>
        <w:t>3</w:t>
      </w:r>
      <w:r w:rsidRPr="000811E5">
        <w:rPr>
          <w:rStyle w:val="SubtleEmphasis"/>
        </w:rPr>
        <w:t xml:space="preserve"> Output Requirements:  </w:t>
      </w:r>
    </w:p>
    <w:p w14:paraId="4C7BF6B7" w14:textId="1E326406" w:rsidR="00ED26E6" w:rsidRPr="00935780" w:rsidRDefault="00ED26E6" w:rsidP="0032461B">
      <w:r>
        <w:rPr>
          <w:rFonts w:cstheme="minorHAnsi"/>
        </w:rPr>
        <w:t>Create a Try/Except code handling block with multiple exception capabilities to notify the developer/user</w:t>
      </w:r>
      <w:r w:rsidR="00805B28">
        <w:rPr>
          <w:rFonts w:cstheme="minorHAnsi"/>
        </w:rPr>
        <w:t xml:space="preserve"> when an error occurs using</w:t>
      </w:r>
      <w:r w:rsidR="00E93A8D">
        <w:rPr>
          <w:rFonts w:cstheme="minorHAnsi"/>
        </w:rPr>
        <w:t xml:space="preserve"> Python’s built-in exception handler</w:t>
      </w:r>
      <w:r w:rsidR="00805B28">
        <w:rPr>
          <w:rFonts w:cstheme="minorHAnsi"/>
        </w:rPr>
        <w:t>s.</w:t>
      </w:r>
    </w:p>
    <w:p w14:paraId="46A0D29B" w14:textId="56A96EE5" w:rsidR="00292F6C" w:rsidRPr="000811E5" w:rsidRDefault="00292F6C" w:rsidP="0032461B">
      <w:pPr>
        <w:rPr>
          <w:rStyle w:val="SubtleEmphasis"/>
        </w:rPr>
      </w:pPr>
      <w:r w:rsidRPr="000811E5">
        <w:rPr>
          <w:rStyle w:val="SubtleEmphasis"/>
        </w:rPr>
        <w:t>Example 7.3 Overview</w:t>
      </w:r>
    </w:p>
    <w:p w14:paraId="22BC5CE0" w14:textId="11CE7F36" w:rsidR="00292F6C" w:rsidRPr="00025726" w:rsidRDefault="00292F6C" w:rsidP="0032461B">
      <w:r>
        <w:t xml:space="preserve">Figures 3.1, 3.2 &amp; 3.3 show the successful implementation of a Try/Except block using </w:t>
      </w:r>
      <w:r w:rsidR="005B1BE6">
        <w:t xml:space="preserve">Python’s </w:t>
      </w:r>
      <w:r>
        <w:t>built-in error handling messages</w:t>
      </w:r>
      <w:r w:rsidR="005B1BE6">
        <w:t xml:space="preserve">. </w:t>
      </w:r>
    </w:p>
    <w:p w14:paraId="2F43CBAD" w14:textId="01E79D1E" w:rsidR="00292F6C" w:rsidRDefault="00292F6C" w:rsidP="0032461B">
      <w:r>
        <w:t xml:space="preserve">Using the </w:t>
      </w:r>
      <w:r w:rsidR="005B1BE6">
        <w:t xml:space="preserve">successful </w:t>
      </w:r>
      <w:r>
        <w:t xml:space="preserve">Try/except </w:t>
      </w:r>
      <w:r w:rsidR="005B1BE6">
        <w:t xml:space="preserve">block </w:t>
      </w:r>
      <w:r>
        <w:t>from Example 7.</w:t>
      </w:r>
      <w:r w:rsidR="005B1BE6">
        <w:t>2</w:t>
      </w:r>
      <w:r>
        <w:t xml:space="preserve">, Figure </w:t>
      </w:r>
      <w:r w:rsidR="005B1BE6">
        <w:t>2.1</w:t>
      </w:r>
      <w:r>
        <w:t xml:space="preserve"> as “starter code</w:t>
      </w:r>
      <w:r w:rsidR="005B1BE6">
        <w:t xml:space="preserve">, manipulate </w:t>
      </w:r>
      <w:r w:rsidR="0077796B">
        <w:t>the Try</w:t>
      </w:r>
      <w:r w:rsidR="005B1BE6">
        <w:t>/except block</w:t>
      </w:r>
      <w:r w:rsidR="0077796B">
        <w:t xml:space="preserve"> code</w:t>
      </w:r>
      <w:r w:rsidR="005B1BE6">
        <w:t xml:space="preserve"> to implement multiple exception handlers with built-in error messag</w:t>
      </w:r>
      <w:r w:rsidR="0077796B">
        <w:t>e descriptions</w:t>
      </w:r>
      <w:r w:rsidR="005B1BE6">
        <w:t xml:space="preserve">. </w:t>
      </w:r>
      <w:r>
        <w:t xml:space="preserve"> </w:t>
      </w:r>
    </w:p>
    <w:p w14:paraId="23A1EF6F" w14:textId="43516089" w:rsidR="00ED26E6" w:rsidRDefault="00ED26E6" w:rsidP="00F94214">
      <w:pPr>
        <w:pStyle w:val="ImageHeader"/>
      </w:pPr>
      <w:r>
        <w:lastRenderedPageBreak/>
        <w:t xml:space="preserve"> </w:t>
      </w:r>
      <w:bookmarkStart w:id="36" w:name="_Toc25521622"/>
      <w:r>
        <w:t>7.</w:t>
      </w:r>
      <w:r w:rsidR="00E93A8D">
        <w:t>3</w:t>
      </w:r>
      <w:r>
        <w:t xml:space="preserve"> </w:t>
      </w:r>
      <w:proofErr w:type="gramStart"/>
      <w:r w:rsidR="00F94214">
        <w:t>Solution :</w:t>
      </w:r>
      <w:proofErr w:type="gramEnd"/>
      <w:r w:rsidR="00F94214">
        <w:t xml:space="preserve"> </w:t>
      </w:r>
      <w:r w:rsidR="00E93A8D">
        <w:t>Built in Exception Handlers</w:t>
      </w:r>
      <w:bookmarkEnd w:id="36"/>
    </w:p>
    <w:p w14:paraId="1DB20D40" w14:textId="6E951499" w:rsidR="0077796B" w:rsidRDefault="009231BB" w:rsidP="0077796B">
      <w:r>
        <w:rPr>
          <w:noProof/>
        </w:rPr>
        <w:drawing>
          <wp:inline distT="0" distB="0" distL="0" distR="0" wp14:anchorId="6844312F" wp14:editId="1C1A6835">
            <wp:extent cx="5943600" cy="459867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ed 7.3 figure 3.1 - builtin exceptionsAnnotation 2019-11-23 200626.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00E28051" w14:textId="4CDB1C83" w:rsidR="00C77AE1" w:rsidRDefault="00C77AE1" w:rsidP="00E61186">
      <w:pPr>
        <w:rPr>
          <w:sz w:val="24"/>
          <w:szCs w:val="24"/>
        </w:rPr>
      </w:pPr>
      <w:r w:rsidRPr="00E61186">
        <w:rPr>
          <w:sz w:val="24"/>
          <w:szCs w:val="24"/>
        </w:rPr>
        <w:t xml:space="preserve">Figure 3.1:  Shows new version of Try/except block after it has been manipulated using the “starter-code” from used in example 7.2, Figure 2.1.  This </w:t>
      </w:r>
      <w:r w:rsidR="00F7390F" w:rsidRPr="00E61186">
        <w:rPr>
          <w:sz w:val="24"/>
          <w:szCs w:val="24"/>
        </w:rPr>
        <w:t xml:space="preserve">new </w:t>
      </w:r>
      <w:r w:rsidRPr="00E61186">
        <w:rPr>
          <w:sz w:val="24"/>
          <w:szCs w:val="24"/>
        </w:rPr>
        <w:t xml:space="preserve">Try/except block uses Python’s “Built-in” exception handlers to display multiple error message descriptions </w:t>
      </w:r>
      <w:r w:rsidR="00F7390F" w:rsidRPr="00E61186">
        <w:rPr>
          <w:sz w:val="24"/>
          <w:szCs w:val="24"/>
        </w:rPr>
        <w:t>to display a</w:t>
      </w:r>
      <w:r w:rsidRPr="00E61186">
        <w:rPr>
          <w:sz w:val="24"/>
          <w:szCs w:val="24"/>
        </w:rPr>
        <w:t xml:space="preserve"> variety of different errors that could occur. </w:t>
      </w:r>
    </w:p>
    <w:p w14:paraId="0CE1B764" w14:textId="77777777" w:rsidR="00E61186" w:rsidRPr="00E61186" w:rsidRDefault="00E61186" w:rsidP="00E61186">
      <w:pPr>
        <w:rPr>
          <w:sz w:val="24"/>
          <w:szCs w:val="24"/>
        </w:rPr>
      </w:pPr>
    </w:p>
    <w:p w14:paraId="1C65D774" w14:textId="7FADBD4C" w:rsidR="000404FA" w:rsidRDefault="00452B0D" w:rsidP="00F94214">
      <w:pPr>
        <w:pStyle w:val="ImageHeader"/>
      </w:pPr>
      <w:bookmarkStart w:id="37" w:name="_Toc25521623"/>
      <w:r>
        <w:t>7.3, Figure 3.1</w:t>
      </w:r>
      <w:r w:rsidR="00F94214">
        <w:t xml:space="preserve"> output results</w:t>
      </w:r>
      <w:bookmarkEnd w:id="37"/>
    </w:p>
    <w:p w14:paraId="3C575D91" w14:textId="24C45E64" w:rsidR="0077796B" w:rsidRPr="0077796B" w:rsidRDefault="00452B0D" w:rsidP="0077796B">
      <w:r>
        <w:rPr>
          <w:noProof/>
        </w:rPr>
        <w:drawing>
          <wp:inline distT="0" distB="0" distL="0" distR="0" wp14:anchorId="5678B6AC" wp14:editId="0CABC401">
            <wp:extent cx="5942883" cy="947420"/>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D- 7.3_3.2-multiple built-in exceptions - output Annotation 2019-11-23 201144.png"/>
                    <pic:cNvPicPr/>
                  </pic:nvPicPr>
                  <pic:blipFill rotWithShape="1">
                    <a:blip r:embed="rId34">
                      <a:extLst>
                        <a:ext uri="{28A0092B-C50C-407E-A947-70E740481C1C}">
                          <a14:useLocalDpi xmlns:a14="http://schemas.microsoft.com/office/drawing/2010/main" val="0"/>
                        </a:ext>
                      </a:extLst>
                    </a:blip>
                    <a:srcRect t="4786"/>
                    <a:stretch/>
                  </pic:blipFill>
                  <pic:spPr bwMode="auto">
                    <a:xfrm>
                      <a:off x="0" y="0"/>
                      <a:ext cx="5943600" cy="947534"/>
                    </a:xfrm>
                    <a:prstGeom prst="rect">
                      <a:avLst/>
                    </a:prstGeom>
                    <a:ln w="2857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7EEC3B" w14:textId="51C9DF4B" w:rsidR="00452B0D" w:rsidRPr="00E61186" w:rsidRDefault="00452B0D" w:rsidP="00452B0D">
      <w:pPr>
        <w:rPr>
          <w:sz w:val="24"/>
          <w:szCs w:val="24"/>
        </w:rPr>
      </w:pPr>
      <w:r w:rsidRPr="00E61186">
        <w:rPr>
          <w:sz w:val="24"/>
          <w:szCs w:val="24"/>
        </w:rPr>
        <w:t>Figure 3.2: Output of first Exception handler, which displays a name error exception with a built-in error handling message, “</w:t>
      </w:r>
      <w:r w:rsidR="000404FA" w:rsidRPr="00E61186">
        <w:rPr>
          <w:sz w:val="24"/>
          <w:szCs w:val="24"/>
        </w:rPr>
        <w:t>name ‘</w:t>
      </w:r>
      <w:proofErr w:type="spellStart"/>
      <w:r w:rsidR="000404FA" w:rsidRPr="00E61186">
        <w:rPr>
          <w:sz w:val="24"/>
          <w:szCs w:val="24"/>
        </w:rPr>
        <w:t>bad_var</w:t>
      </w:r>
      <w:proofErr w:type="spellEnd"/>
      <w:r w:rsidR="000404FA" w:rsidRPr="00E61186">
        <w:rPr>
          <w:sz w:val="24"/>
          <w:szCs w:val="24"/>
        </w:rPr>
        <w:t xml:space="preserve"> is not defined</w:t>
      </w:r>
      <w:r w:rsidRPr="00E61186">
        <w:rPr>
          <w:sz w:val="24"/>
          <w:szCs w:val="24"/>
        </w:rPr>
        <w:t>” indicating the file name</w:t>
      </w:r>
      <w:r w:rsidR="000404FA" w:rsidRPr="00E61186">
        <w:rPr>
          <w:sz w:val="24"/>
          <w:szCs w:val="24"/>
        </w:rPr>
        <w:t xml:space="preserve"> or variable</w:t>
      </w:r>
      <w:r w:rsidRPr="00E61186">
        <w:rPr>
          <w:sz w:val="24"/>
          <w:szCs w:val="24"/>
        </w:rPr>
        <w:t xml:space="preserve"> </w:t>
      </w:r>
      <w:r w:rsidR="000404FA" w:rsidRPr="00E61186">
        <w:rPr>
          <w:sz w:val="24"/>
          <w:szCs w:val="24"/>
        </w:rPr>
        <w:t>has not been defined in the code.</w:t>
      </w:r>
    </w:p>
    <w:p w14:paraId="0DB47DEF" w14:textId="77777777" w:rsidR="007B1F48" w:rsidRPr="007B1F48" w:rsidRDefault="007B1F48" w:rsidP="007B1F48"/>
    <w:p w14:paraId="20C51CB5" w14:textId="138BCF15" w:rsidR="000404FA" w:rsidRPr="0032461B" w:rsidRDefault="000404FA" w:rsidP="00F94214">
      <w:pPr>
        <w:pStyle w:val="ImageHeader"/>
        <w:rPr>
          <w:rStyle w:val="IntenseEmphasis"/>
          <w:i/>
          <w:iCs/>
        </w:rPr>
      </w:pPr>
      <w:bookmarkStart w:id="38" w:name="_Toc25521624"/>
      <w:r w:rsidRPr="0032461B">
        <w:rPr>
          <w:rStyle w:val="IntenseEmphasis"/>
          <w:i/>
          <w:iCs/>
        </w:rPr>
        <w:t xml:space="preserve">7.3 </w:t>
      </w:r>
      <w:r w:rsidR="00F94214" w:rsidRPr="0032461B">
        <w:rPr>
          <w:rStyle w:val="IntenseEmphasis"/>
          <w:i/>
          <w:iCs/>
        </w:rPr>
        <w:t xml:space="preserve">Input / Output </w:t>
      </w:r>
      <w:r w:rsidR="00F94214">
        <w:rPr>
          <w:rStyle w:val="IntenseEmphasis"/>
          <w:i/>
          <w:iCs/>
        </w:rPr>
        <w:t>success: B</w:t>
      </w:r>
      <w:r w:rsidRPr="0032461B">
        <w:rPr>
          <w:rStyle w:val="IntenseEmphasis"/>
          <w:i/>
          <w:iCs/>
        </w:rPr>
        <w:t>uilt-in Exception Handling</w:t>
      </w:r>
      <w:bookmarkEnd w:id="38"/>
    </w:p>
    <w:p w14:paraId="6A3D0AE8" w14:textId="7E9C25DC" w:rsidR="000404FA" w:rsidRDefault="000404FA" w:rsidP="000404FA">
      <w:pPr>
        <w:rPr>
          <w:rStyle w:val="IntenseEmphasis"/>
        </w:rPr>
      </w:pPr>
      <w:r>
        <w:rPr>
          <w:i/>
          <w:iCs/>
          <w:noProof/>
          <w:color w:val="4472C4" w:themeColor="accent1"/>
        </w:rPr>
        <w:drawing>
          <wp:inline distT="0" distB="0" distL="0" distR="0" wp14:anchorId="476561C8" wp14:editId="52AD022B">
            <wp:extent cx="5943600" cy="448056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Charm- 7.3_3.3-multiple built-in exceptions - output Annotation 2019-11-23 201144.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09008384" w14:textId="75941D86" w:rsidR="00F94214" w:rsidRDefault="00CE107D" w:rsidP="00F94214">
      <w:r>
        <w:t xml:space="preserve">Figure 3.3: </w:t>
      </w:r>
      <w:r w:rsidR="005D4116">
        <w:t>Shows both the</w:t>
      </w:r>
      <w:r>
        <w:t xml:space="preserve"> </w:t>
      </w:r>
      <w:r w:rsidR="005D4116">
        <w:t xml:space="preserve">corrected code </w:t>
      </w:r>
      <w:r>
        <w:t xml:space="preserve">input and </w:t>
      </w:r>
      <w:r w:rsidR="005D4116">
        <w:t xml:space="preserve">its </w:t>
      </w:r>
      <w:r>
        <w:t>output results</w:t>
      </w:r>
      <w:r w:rsidR="00486C8F">
        <w:t xml:space="preserve"> after the addressing </w:t>
      </w:r>
      <w:r w:rsidR="005D4116">
        <w:t xml:space="preserve">the </w:t>
      </w:r>
      <w:r w:rsidR="00486C8F">
        <w:t xml:space="preserve">errored line of code </w:t>
      </w:r>
      <w:r w:rsidR="005D4116">
        <w:t xml:space="preserve">that triggered a built-in error description to be </w:t>
      </w:r>
      <w:r w:rsidR="00486C8F">
        <w:t>displayed in Figure 3.2. Afte</w:t>
      </w:r>
      <w:r w:rsidR="005D4116">
        <w:t>r the errored</w:t>
      </w:r>
      <w:r w:rsidR="00486C8F">
        <w:t xml:space="preserve"> </w:t>
      </w:r>
      <w:r w:rsidR="005D4116">
        <w:t xml:space="preserve">line of code was </w:t>
      </w:r>
      <w:r w:rsidR="00486C8F">
        <w:t>commented out</w:t>
      </w:r>
      <w:r w:rsidR="005D4116">
        <w:t xml:space="preserve"> &lt;var = </w:t>
      </w:r>
      <w:proofErr w:type="spellStart"/>
      <w:r w:rsidR="005D4116">
        <w:t>bad_var</w:t>
      </w:r>
      <w:proofErr w:type="spellEnd"/>
      <w:r w:rsidR="005D4116">
        <w:t>&gt;</w:t>
      </w:r>
      <w:r w:rsidR="00486C8F">
        <w:t xml:space="preserve"> and the </w:t>
      </w:r>
      <w:r w:rsidR="00FF088A">
        <w:t xml:space="preserve">wrong </w:t>
      </w:r>
      <w:r w:rsidR="00486C8F">
        <w:t>file name</w:t>
      </w:r>
      <w:r w:rsidR="00FF088A">
        <w:t xml:space="preserve"> &lt;’testfile.txt’&gt; (responsible for error codes in displayed in Figures 1.4 &amp; 1.5)</w:t>
      </w:r>
      <w:r w:rsidR="00486C8F">
        <w:t xml:space="preserve"> was </w:t>
      </w:r>
      <w:r w:rsidR="00FF088A">
        <w:t xml:space="preserve">changed </w:t>
      </w:r>
      <w:r w:rsidR="00486C8F">
        <w:t xml:space="preserve">to </w:t>
      </w:r>
      <w:r w:rsidR="00FF088A">
        <w:t>&lt;’</w:t>
      </w:r>
      <w:r w:rsidR="00486C8F">
        <w:t>test_file.txt</w:t>
      </w:r>
      <w:r w:rsidR="00FF088A">
        <w:t xml:space="preserve">’&gt;, the “try: file = open(‘&lt;example&gt;’)” statement </w:t>
      </w:r>
      <w:r w:rsidR="005E270E">
        <w:t>finally was able to run</w:t>
      </w:r>
      <w:r w:rsidR="005D4116">
        <w:t xml:space="preserve"> successfully</w:t>
      </w:r>
      <w:r w:rsidR="005E270E">
        <w:t xml:space="preserve"> without error disruptions</w:t>
      </w:r>
      <w:r w:rsidR="005D4116">
        <w:t xml:space="preserve"> (Figure 3.4)</w:t>
      </w:r>
      <w:r w:rsidR="005E270E">
        <w:t xml:space="preserve">. </w:t>
      </w:r>
    </w:p>
    <w:p w14:paraId="4E3D8B69" w14:textId="5A67A11D" w:rsidR="00F94214" w:rsidRPr="00F94214" w:rsidRDefault="00F94214" w:rsidP="00F94214">
      <w:pPr>
        <w:pStyle w:val="ImageHeader"/>
      </w:pPr>
      <w:bookmarkStart w:id="39" w:name="_Toc25521625"/>
      <w:r w:rsidRPr="0032461B">
        <w:rPr>
          <w:rStyle w:val="IntenseEmphasis"/>
          <w:i/>
          <w:iCs/>
        </w:rPr>
        <w:t xml:space="preserve">7.3 </w:t>
      </w:r>
      <w:r>
        <w:rPr>
          <w:rStyle w:val="IntenseEmphasis"/>
          <w:i/>
          <w:iCs/>
        </w:rPr>
        <w:t>Output results: B</w:t>
      </w:r>
      <w:r w:rsidRPr="0032461B">
        <w:rPr>
          <w:rStyle w:val="IntenseEmphasis"/>
          <w:i/>
          <w:iCs/>
        </w:rPr>
        <w:t>uilt-in Exception Handling</w:t>
      </w:r>
      <w:bookmarkEnd w:id="39"/>
    </w:p>
    <w:p w14:paraId="3C8888CA" w14:textId="6ABDFB1D" w:rsidR="00273D90" w:rsidRDefault="00273D90" w:rsidP="00337DFE">
      <w:r>
        <w:rPr>
          <w:noProof/>
        </w:rPr>
        <w:drawing>
          <wp:inline distT="0" distB="0" distL="0" distR="0" wp14:anchorId="3E956BE1" wp14:editId="258B440A">
            <wp:extent cx="5943600" cy="12947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MD- 7.3_3.4-multiple built-in exceptions - output Annotation 2019-11-23 201144.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14:paraId="15576C51" w14:textId="027FE9FF" w:rsidR="00273D90" w:rsidRDefault="00273D90" w:rsidP="00337DFE">
      <w:r>
        <w:t>Figure 3.4: Exception handling success!</w:t>
      </w:r>
    </w:p>
    <w:p w14:paraId="27DF80E9" w14:textId="3889A12E" w:rsidR="00337DFE" w:rsidRDefault="00337DFE" w:rsidP="00337DFE"/>
    <w:p w14:paraId="0D645223" w14:textId="77777777" w:rsidR="00A548AD" w:rsidRDefault="00A548AD" w:rsidP="00A548AD">
      <w:pPr>
        <w:pStyle w:val="Heading1"/>
        <w:keepNext w:val="0"/>
        <w:keepLines w:val="0"/>
        <w:spacing w:before="480"/>
        <w:rPr>
          <w:b/>
          <w:sz w:val="46"/>
          <w:szCs w:val="46"/>
        </w:rPr>
      </w:pPr>
    </w:p>
    <w:p w14:paraId="45940611" w14:textId="71D3C274" w:rsidR="004D0935" w:rsidRPr="004D0935" w:rsidRDefault="004D0935" w:rsidP="00EC7B06">
      <w:pPr>
        <w:pStyle w:val="Topicheadliner"/>
        <w:rPr>
          <w:rStyle w:val="IntenseEmphasis"/>
          <w:i/>
          <w:iCs w:val="0"/>
        </w:rPr>
      </w:pPr>
      <w:r>
        <w:rPr>
          <w:rStyle w:val="IntenseEmphasis"/>
          <w:i/>
          <w:iCs w:val="0"/>
        </w:rPr>
        <w:t>Pickling in Python</w:t>
      </w:r>
    </w:p>
    <w:p w14:paraId="5FB3807E" w14:textId="5AB98447" w:rsidR="00B950ED" w:rsidRPr="00E61186" w:rsidRDefault="004D0935" w:rsidP="003A248B">
      <w:pPr>
        <w:pStyle w:val="NOTES"/>
        <w:rPr>
          <w:rFonts w:eastAsia="Calibri Light"/>
        </w:rPr>
      </w:pPr>
      <w:r w:rsidRPr="00E61186">
        <w:rPr>
          <w:rFonts w:eastAsia="Calibri Light"/>
        </w:rPr>
        <w:t xml:space="preserve"> </w:t>
      </w:r>
      <w:bookmarkStart w:id="40" w:name="_Toc25521626"/>
      <w:r w:rsidR="00B950ED" w:rsidRPr="00E61186">
        <w:rPr>
          <w:rFonts w:eastAsia="Calibri Light"/>
        </w:rPr>
        <w:t>(</w:t>
      </w:r>
      <w:bookmarkStart w:id="41" w:name="_Hlk25304867"/>
      <w:r w:rsidR="00B950ED" w:rsidRPr="00E61186">
        <w:rPr>
          <w:rFonts w:eastAsia="Calibri Light"/>
        </w:rPr>
        <w:t>Assignment</w:t>
      </w:r>
      <w:bookmarkEnd w:id="41"/>
      <w:r w:rsidR="00B950ED" w:rsidRPr="00E61186">
        <w:rPr>
          <w:rFonts w:eastAsia="Calibri Light"/>
        </w:rPr>
        <w:t xml:space="preserve"> Overview)</w:t>
      </w:r>
      <w:bookmarkEnd w:id="40"/>
    </w:p>
    <w:p w14:paraId="2F066DA4" w14:textId="4938F1FE" w:rsidR="00C535BF" w:rsidRDefault="00A548AD" w:rsidP="00E77EEF">
      <w:pPr>
        <w:pStyle w:val="topicparagraphs"/>
      </w:pPr>
      <w:r w:rsidRPr="00E61186">
        <w:t>Search the web for examples of how to use Python’s Pickling features. Make note of the URL for any pages you feel are good at explaining the subject, and why you feel that way.</w:t>
      </w:r>
      <w:bookmarkStart w:id="42" w:name="_8p7kar55p62w" w:colFirst="0" w:colLast="0"/>
      <w:bookmarkEnd w:id="42"/>
    </w:p>
    <w:p w14:paraId="77384E09" w14:textId="56401EA5" w:rsidR="00AE447B" w:rsidRPr="00EC7B06" w:rsidRDefault="00AE447B">
      <w:pPr>
        <w:rPr>
          <w:rStyle w:val="SubtleEmphasis"/>
          <w:rFonts w:ascii="Calibri" w:eastAsia="Times New Roman" w:hAnsi="Calibri" w:cs="Calibri"/>
          <w:i/>
          <w:iCs w:val="0"/>
          <w:color w:val="000000"/>
          <w:sz w:val="22"/>
          <w:rPrChange w:id="43" w:author="Kate Stevens" w:date="2019-11-24T21:07:00Z">
            <w:rPr>
              <w:rStyle w:val="SubtleEmphasis"/>
              <w:rFonts w:eastAsiaTheme="minorEastAsia" w:cstheme="minorBidi"/>
              <w:i w:val="0"/>
              <w:iCs w:val="0"/>
              <w:sz w:val="44"/>
              <w:szCs w:val="24"/>
            </w:rPr>
          </w:rPrChange>
        </w:rPr>
        <w:pPrChange w:id="44" w:author="Kate Stevens" w:date="2019-11-24T21:07:00Z">
          <w:pPr>
            <w:pStyle w:val="NewModule"/>
          </w:pPr>
        </w:pPrChange>
      </w:pPr>
      <w:r w:rsidRPr="004D0935">
        <w:rPr>
          <w:rStyle w:val="SubtleEmphasis"/>
          <w:i/>
          <w:iCs w:val="0"/>
          <w:sz w:val="44"/>
          <w:szCs w:val="44"/>
        </w:rPr>
        <w:t>:</w:t>
      </w:r>
      <w:proofErr w:type="spellStart"/>
      <w:proofErr w:type="gramStart"/>
      <w:r w:rsidRPr="004D0935">
        <w:rPr>
          <w:rStyle w:val="SubtleEmphasis"/>
          <w:i/>
          <w:iCs w:val="0"/>
          <w:sz w:val="44"/>
          <w:szCs w:val="44"/>
        </w:rPr>
        <w:t>mod:`</w:t>
      </w:r>
      <w:proofErr w:type="gramEnd"/>
      <w:r w:rsidRPr="004D0935">
        <w:rPr>
          <w:rStyle w:val="SubtleEmphasis"/>
          <w:i/>
          <w:iCs w:val="0"/>
          <w:sz w:val="44"/>
          <w:szCs w:val="44"/>
        </w:rPr>
        <w:t>pickle</w:t>
      </w:r>
      <w:proofErr w:type="spellEnd"/>
      <w:r w:rsidRPr="004D0935">
        <w:rPr>
          <w:rStyle w:val="SubtleEmphasis"/>
          <w:i/>
          <w:iCs w:val="0"/>
          <w:sz w:val="44"/>
          <w:szCs w:val="44"/>
        </w:rPr>
        <w:t>` --- Python object serialization</w:t>
      </w:r>
      <w:ins w:id="45" w:author="Kate Stevens" w:date="2019-11-24T21:07:00Z">
        <w:r w:rsidR="00EC7B06" w:rsidRPr="00EC7B06">
          <w:rPr>
            <w:rFonts w:ascii="Calibri" w:hAnsi="Calibri" w:cs="Calibri"/>
            <w:color w:val="000000"/>
          </w:rPr>
          <w:t xml:space="preserve"> </w:t>
        </w:r>
        <w:r w:rsidR="00EC7B06" w:rsidRPr="00EC7B06">
          <w:rPr>
            <w:rFonts w:ascii="Calibri" w:eastAsia="Times New Roman" w:hAnsi="Calibri" w:cs="Calibri"/>
            <w:color w:val="000000"/>
          </w:rPr>
          <w:t>[26]</w:t>
        </w:r>
      </w:ins>
    </w:p>
    <w:p w14:paraId="70F5921A" w14:textId="7A922472" w:rsidR="004D0935" w:rsidDel="00EC7B06" w:rsidRDefault="004D0935" w:rsidP="004D0935">
      <w:pPr>
        <w:pStyle w:val="Quickreference"/>
        <w:rPr>
          <w:del w:id="46" w:author="Kate Stevens" w:date="2019-11-24T21:07:00Z"/>
          <w:shd w:val="clear" w:color="auto" w:fill="FFFFFF"/>
        </w:rPr>
      </w:pPr>
      <w:del w:id="47" w:author="Kate Stevens" w:date="2019-11-24T21:07:00Z">
        <w:r w:rsidRPr="004D0935" w:rsidDel="00EC7B06">
          <w:rPr>
            <w:highlight w:val="cyan"/>
            <w:shd w:val="clear" w:color="auto" w:fill="FFFFFF"/>
          </w:rPr>
          <w:delText>MyBib Contributors, “MyBib Citation Manager” (</w:delText>
        </w:r>
        <w:r w:rsidRPr="004D0935" w:rsidDel="00EC7B06">
          <w:rPr>
            <w:i/>
            <w:iCs/>
            <w:highlight w:val="cyan"/>
          </w:rPr>
          <w:delText>MyBib</w:delText>
        </w:r>
        <w:r w:rsidRPr="004D0935" w:rsidDel="00EC7B06">
          <w:rPr>
            <w:highlight w:val="cyan"/>
            <w:shd w:val="clear" w:color="auto" w:fill="FFFFFF"/>
          </w:rPr>
          <w:delText>, 2019) &lt;https://www.mybib.com/#/projects/4pw3QP/citations&gt; accessed November 25, 2019.</w:delText>
        </w:r>
      </w:del>
    </w:p>
    <w:p w14:paraId="4C8B5CCA" w14:textId="70F440E9" w:rsidR="00160688" w:rsidRDefault="00160688" w:rsidP="004D0935">
      <w:pPr>
        <w:pStyle w:val="Quickreference"/>
      </w:pPr>
      <w:r>
        <w:t xml:space="preserve">This </w:t>
      </w:r>
      <w:r w:rsidRPr="00AE447B">
        <w:t>documentation describes both the </w:t>
      </w:r>
      <w:hyperlink r:id="rId37" w:anchor="module-pickle" w:tooltip="pickle: Convert Python objects to streams of bytes and back." w:history="1">
        <w:r w:rsidRPr="00AE447B">
          <w:rPr>
            <w:rStyle w:val="pre"/>
            <w:color w:val="355F7C"/>
          </w:rPr>
          <w:t>pickle</w:t>
        </w:r>
      </w:hyperlink>
      <w:r w:rsidRPr="00AE447B">
        <w:t> module and the </w:t>
      </w:r>
      <w:hyperlink r:id="rId38" w:anchor="module-cPickle" w:tooltip="cPickle: Faster version of pickle, but not subclassable." w:history="1">
        <w:r w:rsidRPr="00AE447B">
          <w:rPr>
            <w:rStyle w:val="pre"/>
            <w:color w:val="355F7C"/>
          </w:rPr>
          <w:t>cPickle</w:t>
        </w:r>
      </w:hyperlink>
      <w:r w:rsidRPr="00AE447B">
        <w:t> module.</w:t>
      </w:r>
    </w:p>
    <w:p w14:paraId="656B2227" w14:textId="77777777" w:rsidR="00160688" w:rsidRPr="004D0935" w:rsidRDefault="00160688" w:rsidP="004D0935">
      <w:pPr>
        <w:pStyle w:val="Quickreference"/>
      </w:pPr>
    </w:p>
    <w:p w14:paraId="36D1E49E" w14:textId="33D987E3" w:rsidR="00AE447B" w:rsidRPr="00AE447B" w:rsidRDefault="00AE447B" w:rsidP="00AE447B">
      <w:r w:rsidRPr="00AE447B">
        <w:t>The </w:t>
      </w:r>
      <w:hyperlink r:id="rId39" w:anchor="module-pickle" w:tooltip="pickle: Convert Python objects to streams of bytes and back." w:history="1">
        <w:r w:rsidRPr="00AE447B">
          <w:rPr>
            <w:rStyle w:val="pre"/>
            <w:rFonts w:cstheme="minorHAnsi"/>
            <w:color w:val="355F7C"/>
          </w:rPr>
          <w:t>pickle</w:t>
        </w:r>
      </w:hyperlink>
      <w:r w:rsidRPr="00AE447B">
        <w:t> module implements a fundamental, but powerful algorithm for serializing and de-serializing a Python object structure. “Pickling” is the process whereby a Python object hierarchy is converted into a byte stream, and “unpickling” is the inverse operation, whereby a byte stream is converted back into an object hierarchy. Pickling (and unpickling) is alternatively known as “serialization”, “marshalling,” </w:t>
      </w:r>
      <w:hyperlink r:id="rId40" w:anchor="id11" w:history="1">
        <w:r w:rsidRPr="00AE447B">
          <w:rPr>
            <w:rStyle w:val="Hyperlink"/>
            <w:rFonts w:cstheme="minorHAnsi"/>
            <w:color w:val="355F7C"/>
          </w:rPr>
          <w:t>1</w:t>
        </w:r>
      </w:hyperlink>
      <w:r w:rsidRPr="00AE447B">
        <w:t> or “flattening”, however, to avoid confusion, the terms used here are “pickling” and “unpickling”.</w:t>
      </w:r>
    </w:p>
    <w:p w14:paraId="6B87684E" w14:textId="2DF94112" w:rsidR="00010140" w:rsidRPr="00010140" w:rsidRDefault="004D0935" w:rsidP="00010140">
      <w:r w:rsidRPr="00962157">
        <w:rPr>
          <w:rStyle w:val="SubtleEmphasis"/>
          <w:noProof/>
        </w:rPr>
        <mc:AlternateContent>
          <mc:Choice Requires="wps">
            <w:drawing>
              <wp:anchor distT="45720" distB="45720" distL="114300" distR="114300" simplePos="0" relativeHeight="251667456" behindDoc="1" locked="0" layoutInCell="1" allowOverlap="1" wp14:anchorId="251B7C70" wp14:editId="47BC2BC6">
                <wp:simplePos x="0" y="0"/>
                <wp:positionH relativeFrom="margin">
                  <wp:posOffset>-66675</wp:posOffset>
                </wp:positionH>
                <wp:positionV relativeFrom="paragraph">
                  <wp:posOffset>278765</wp:posOffset>
                </wp:positionV>
                <wp:extent cx="5915025" cy="1104900"/>
                <wp:effectExtent l="0" t="0" r="28575" b="19050"/>
                <wp:wrapTight wrapText="bothSides">
                  <wp:wrapPolygon edited="0">
                    <wp:start x="0" y="0"/>
                    <wp:lineTo x="0" y="21600"/>
                    <wp:lineTo x="21635" y="21600"/>
                    <wp:lineTo x="21635"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04900"/>
                        </a:xfrm>
                        <a:prstGeom prst="rect">
                          <a:avLst/>
                        </a:prstGeom>
                        <a:solidFill>
                          <a:srgbClr val="FFCC99">
                            <a:alpha val="40000"/>
                          </a:srgbClr>
                        </a:solidFill>
                        <a:ln w="9525">
                          <a:solidFill>
                            <a:srgbClr val="000000"/>
                          </a:solidFill>
                          <a:miter lim="800000"/>
                          <a:headEnd/>
                          <a:tailEnd/>
                        </a:ln>
                      </wps:spPr>
                      <wps:txbx>
                        <w:txbxContent>
                          <w:p w14:paraId="57676D3E" w14:textId="69D85A06" w:rsidR="00CF1EEE" w:rsidRPr="004D0935" w:rsidRDefault="00CF1EEE" w:rsidP="004D0935">
                            <w:pPr>
                              <w:rPr>
                                <w:sz w:val="25"/>
                                <w:szCs w:val="25"/>
                              </w:rPr>
                            </w:pPr>
                            <w:r>
                              <w:rPr>
                                <w:noProof/>
                              </w:rPr>
                              <w:drawing>
                                <wp:inline distT="0" distB="0" distL="0" distR="0" wp14:anchorId="0202EA90" wp14:editId="44ED515B">
                                  <wp:extent cx="219075" cy="190500"/>
                                  <wp:effectExtent l="0" t="0" r="9525" b="0"/>
                                  <wp:docPr id="32" name="Picture 3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4D0935">
                              <w:rPr>
                                <w:sz w:val="25"/>
                                <w:szCs w:val="25"/>
                              </w:rPr>
                              <w:t xml:space="preserve"> Warning :The </w:t>
                            </w:r>
                            <w:hyperlink r:id="rId42" w:anchor="module-pickle" w:tooltip="pickle: Convert Python objects to streams of bytes and back." w:history="1">
                              <w:r w:rsidRPr="004D0935">
                                <w:rPr>
                                  <w:sz w:val="25"/>
                                  <w:szCs w:val="25"/>
                                </w:rPr>
                                <w:t>pickle </w:t>
                              </w:r>
                            </w:hyperlink>
                            <w:r w:rsidRPr="004D0935">
                              <w:rPr>
                                <w:sz w:val="25"/>
                                <w:szCs w:val="25"/>
                              </w:rPr>
                              <w:t>module is not secure against erroneous or maliciously constructed data. Never unpickle data received from an untrusted or unauthenticated source.</w:t>
                            </w:r>
                            <w:r>
                              <w:rPr>
                                <w:sz w:val="25"/>
                                <w:szCs w:val="25"/>
                              </w:rPr>
                              <w:t xml:space="preserve"> </w:t>
                            </w:r>
                            <w:r w:rsidRPr="005A644F">
                              <w:rPr>
                                <w:sz w:val="21"/>
                                <w:szCs w:val="21"/>
                              </w:rPr>
                              <w:t xml:space="preserve">“Pickle — Python Object Serialization — Python 3.8.0 Documentation,” Python.org, 2019, </w:t>
                            </w:r>
                            <w:del w:id="48" w:author="Kate Stevens" w:date="2019-11-24T21:14:00Z">
                              <w:r w:rsidRPr="005A644F" w:rsidDel="00EC7B06">
                                <w:rPr>
                                  <w:sz w:val="21"/>
                                  <w:szCs w:val="21"/>
                                </w:rPr>
                                <w:delText>https://docs.python.org/3/library/pickle.html.</w:delText>
                              </w:r>
                            </w:del>
                            <w:ins w:id="49" w:author="Kate Stevens" w:date="2019-11-24T21:14:00Z">
                              <w:r>
                                <w:rPr>
                                  <w:sz w:val="21"/>
                                  <w:szCs w:val="21"/>
                                </w:rPr>
                                <w:t>[60]</w:t>
                              </w:r>
                            </w:ins>
                          </w:p>
                          <w:p w14:paraId="6D712104" w14:textId="35D6BFFC" w:rsidR="00CF1EEE" w:rsidRDefault="00CF1EEE" w:rsidP="004D093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B7C70" id="_x0000_t202" coordsize="21600,21600" o:spt="202" path="m,l,21600r21600,l21600,xe">
                <v:stroke joinstyle="miter"/>
                <v:path gradientshapeok="t" o:connecttype="rect"/>
              </v:shapetype>
              <v:shape id="Text Box 2" o:spid="_x0000_s1026" type="#_x0000_t202" style="position:absolute;margin-left:-5.25pt;margin-top:21.95pt;width:465.75pt;height:87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" fillcolor="#fc9">
                <v:fill opacity="26214f"/>
                <v:textbox>
                  <w:txbxContent>
                    <w:p w14:paraId="57676D3E" w14:textId="69D85A06" w:rsidR="00CF1EEE" w:rsidRPr="004D0935" w:rsidRDefault="00CF1EEE" w:rsidP="004D0935">
                      <w:pPr>
                        <w:rPr>
                          <w:sz w:val="25"/>
                          <w:szCs w:val="25"/>
                        </w:rPr>
                      </w:pPr>
                      <w:r>
                        <w:rPr>
                          <w:noProof/>
                        </w:rPr>
                        <w:drawing>
                          <wp:inline distT="0" distB="0" distL="0" distR="0" wp14:anchorId="0202EA90" wp14:editId="44ED515B">
                            <wp:extent cx="219075" cy="190500"/>
                            <wp:effectExtent l="0" t="0" r="9525" b="0"/>
                            <wp:docPr id="32" name="Picture 3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4D0935">
                        <w:rPr>
                          <w:sz w:val="25"/>
                          <w:szCs w:val="25"/>
                        </w:rPr>
                        <w:t xml:space="preserve"> Warning :The </w:t>
                      </w:r>
                      <w:hyperlink r:id="rId43" w:anchor="module-pickle" w:tooltip="pickle: Convert Python objects to streams of bytes and back." w:history="1">
                        <w:r w:rsidRPr="004D0935">
                          <w:rPr>
                            <w:sz w:val="25"/>
                            <w:szCs w:val="25"/>
                          </w:rPr>
                          <w:t>pickle </w:t>
                        </w:r>
                      </w:hyperlink>
                      <w:r w:rsidRPr="004D0935">
                        <w:rPr>
                          <w:sz w:val="25"/>
                          <w:szCs w:val="25"/>
                        </w:rPr>
                        <w:t>module is not secure against erroneous or maliciously constructed data. Never unpickle data received from an untrusted or unauthenticated source.</w:t>
                      </w:r>
                      <w:r>
                        <w:rPr>
                          <w:sz w:val="25"/>
                          <w:szCs w:val="25"/>
                        </w:rPr>
                        <w:t xml:space="preserve"> </w:t>
                      </w:r>
                      <w:r w:rsidRPr="005A644F">
                        <w:rPr>
                          <w:sz w:val="21"/>
                          <w:szCs w:val="21"/>
                        </w:rPr>
                        <w:t xml:space="preserve">“Pickle — Python Object Serialization — Python 3.8.0 Documentation,” Python.org, 2019, </w:t>
                      </w:r>
                      <w:del w:id="50" w:author="Kate Stevens" w:date="2019-11-24T21:14:00Z">
                        <w:r w:rsidRPr="005A644F" w:rsidDel="00EC7B06">
                          <w:rPr>
                            <w:sz w:val="21"/>
                            <w:szCs w:val="21"/>
                          </w:rPr>
                          <w:delText>https://docs.python.org/3/library/pickle.html.</w:delText>
                        </w:r>
                      </w:del>
                      <w:ins w:id="51" w:author="Kate Stevens" w:date="2019-11-24T21:14:00Z">
                        <w:r>
                          <w:rPr>
                            <w:sz w:val="21"/>
                            <w:szCs w:val="21"/>
                          </w:rPr>
                          <w:t>[60]</w:t>
                        </w:r>
                      </w:ins>
                    </w:p>
                    <w:p w14:paraId="6D712104" w14:textId="35D6BFFC" w:rsidR="00CF1EEE" w:rsidRDefault="00CF1EEE" w:rsidP="004D0935">
                      <w:pPr>
                        <w:spacing w:after="0" w:line="240" w:lineRule="auto"/>
                      </w:pPr>
                    </w:p>
                  </w:txbxContent>
                </v:textbox>
                <w10:wrap type="tight" anchorx="margin"/>
              </v:shape>
            </w:pict>
          </mc:Fallback>
        </mc:AlternateContent>
      </w:r>
    </w:p>
    <w:p w14:paraId="44B9620F" w14:textId="211DEF01" w:rsidR="00010140" w:rsidRDefault="00010140" w:rsidP="00010140">
      <w:pPr>
        <w:pStyle w:val="NormalWeb"/>
        <w:spacing w:before="120" w:beforeAutospacing="0" w:after="16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Figure !: </w:t>
      </w:r>
      <w:r w:rsidRPr="00D83855">
        <w:rPr>
          <w:rFonts w:asciiTheme="minorHAnsi" w:hAnsiTheme="minorHAnsi" w:cstheme="minorHAnsi"/>
          <w:color w:val="000000"/>
          <w:sz w:val="22"/>
          <w:szCs w:val="22"/>
        </w:rPr>
        <w:t>Security warning</w:t>
      </w:r>
      <w:r>
        <w:rPr>
          <w:rFonts w:asciiTheme="minorHAnsi" w:hAnsiTheme="minorHAnsi" w:cstheme="minorHAnsi"/>
          <w:color w:val="000000"/>
          <w:sz w:val="22"/>
          <w:szCs w:val="22"/>
        </w:rPr>
        <w:t xml:space="preserve"> - </w:t>
      </w:r>
      <w:hyperlink r:id="rId44" w:history="1">
        <w:r w:rsidRPr="00D83855">
          <w:rPr>
            <w:rStyle w:val="Hyperlink"/>
            <w:rFonts w:asciiTheme="minorHAnsi" w:hAnsiTheme="minorHAnsi" w:cstheme="minorHAnsi"/>
            <w:sz w:val="22"/>
            <w:szCs w:val="22"/>
          </w:rPr>
          <w:t>python.org</w:t>
        </w:r>
      </w:hyperlink>
      <w:r>
        <w:rPr>
          <w:rFonts w:asciiTheme="minorHAnsi" w:hAnsiTheme="minorHAnsi" w:cstheme="minorHAnsi"/>
          <w:color w:val="000000"/>
          <w:sz w:val="22"/>
          <w:szCs w:val="22"/>
        </w:rPr>
        <w:t xml:space="preserve"> </w:t>
      </w:r>
      <w:ins w:id="52" w:author="Kate Stevens" w:date="2019-11-24T21:15:00Z">
        <w:r w:rsidR="00EC7B06">
          <w:rPr>
            <w:rFonts w:asciiTheme="minorHAnsi" w:hAnsiTheme="minorHAnsi" w:cstheme="minorHAnsi"/>
            <w:color w:val="000000"/>
            <w:sz w:val="22"/>
            <w:szCs w:val="22"/>
          </w:rPr>
          <w:t>[60]</w:t>
        </w:r>
      </w:ins>
      <w:r>
        <w:rPr>
          <w:rFonts w:asciiTheme="minorHAnsi" w:hAnsiTheme="minorHAnsi" w:cstheme="minorHAnsi"/>
          <w:color w:val="000000"/>
          <w:sz w:val="22"/>
          <w:szCs w:val="22"/>
        </w:rPr>
        <w:t>(external link)</w:t>
      </w:r>
    </w:p>
    <w:p w14:paraId="57C1E742" w14:textId="77777777" w:rsidR="0084464A" w:rsidRDefault="0084464A" w:rsidP="0084464A">
      <w:pPr>
        <w:pStyle w:val="NormalWeb"/>
        <w:rPr>
          <w:rFonts w:asciiTheme="minorHAnsi" w:hAnsiTheme="minorHAnsi" w:cstheme="minorHAnsi"/>
          <w:color w:val="000000"/>
          <w:sz w:val="22"/>
          <w:szCs w:val="22"/>
        </w:rPr>
      </w:pPr>
    </w:p>
    <w:p w14:paraId="3D9EC50F" w14:textId="49CD2DA7" w:rsidR="0084464A" w:rsidRDefault="0084464A" w:rsidP="0084464A">
      <w:pPr>
        <w:pStyle w:val="Heading1"/>
      </w:pPr>
      <w:bookmarkStart w:id="53" w:name="_Toc25521627"/>
      <w:bookmarkStart w:id="54" w:name="_Toc25523953"/>
      <w:r>
        <w:lastRenderedPageBreak/>
        <w:t>Defined Functions of Pickle Module:</w:t>
      </w:r>
      <w:bookmarkEnd w:id="53"/>
      <w:bookmarkEnd w:id="54"/>
    </w:p>
    <w:p w14:paraId="5EAB7197" w14:textId="44D1BF25" w:rsidR="0084464A" w:rsidRPr="0084464A" w:rsidRDefault="0084464A" w:rsidP="00D83855">
      <w:pPr>
        <w:pStyle w:val="topicparagraphs"/>
      </w:pPr>
      <w:r w:rsidRPr="0084464A">
        <w:t>Apart from the </w:t>
      </w:r>
      <w:r w:rsidRPr="0084464A">
        <w:rPr>
          <w:rStyle w:val="HTMLTypewriter"/>
          <w:rFonts w:asciiTheme="minorHAnsi" w:eastAsiaTheme="minorEastAsia" w:hAnsiTheme="minorHAnsi" w:cstheme="minorHAnsi"/>
          <w:color w:val="000000"/>
          <w:sz w:val="22"/>
          <w:szCs w:val="22"/>
          <w14:textFill>
            <w14:solidFill>
              <w14:srgbClr w14:val="000000">
                <w14:lumMod w14:val="50000"/>
              </w14:srgbClr>
            </w14:solidFill>
          </w14:textFill>
        </w:rPr>
        <w:t>Pickler</w:t>
      </w:r>
      <w:r w:rsidRPr="0084464A">
        <w:t> and </w:t>
      </w:r>
      <w:proofErr w:type="spellStart"/>
      <w:r w:rsidRPr="0084464A">
        <w:rPr>
          <w:rStyle w:val="HTMLTypewriter"/>
          <w:rFonts w:asciiTheme="minorHAnsi" w:eastAsiaTheme="minorEastAsia" w:hAnsiTheme="minorHAnsi" w:cstheme="minorHAnsi"/>
          <w:color w:val="000000"/>
          <w:sz w:val="22"/>
          <w:szCs w:val="22"/>
          <w14:textFill>
            <w14:solidFill>
              <w14:srgbClr w14:val="000000">
                <w14:lumMod w14:val="50000"/>
              </w14:srgbClr>
            </w14:solidFill>
          </w14:textFill>
        </w:rPr>
        <w:t>Unpickler</w:t>
      </w:r>
      <w:proofErr w:type="spellEnd"/>
      <w:r w:rsidRPr="0084464A">
        <w:t> classes, the module defines the following functions, and an exception:</w:t>
      </w:r>
    </w:p>
    <w:p w14:paraId="723190FC" w14:textId="77777777" w:rsidR="0084464A" w:rsidRPr="0084464A" w:rsidRDefault="0084464A" w:rsidP="0084464A">
      <w:pPr>
        <w:rPr>
          <w:rFonts w:cstheme="minorHAnsi"/>
          <w:color w:val="4472C4" w:themeColor="accent1"/>
        </w:rPr>
      </w:pPr>
      <w:bookmarkStart w:id="55" w:name="l2h-415"/>
      <w:r w:rsidRPr="0084464A">
        <w:rPr>
          <w:rStyle w:val="HTMLTypewriter"/>
          <w:rFonts w:asciiTheme="minorHAnsi" w:eastAsiaTheme="minorEastAsia" w:hAnsiTheme="minorHAnsi" w:cstheme="minorHAnsi"/>
          <w:b/>
          <w:bCs/>
          <w:color w:val="4472C4" w:themeColor="accent1"/>
          <w:sz w:val="22"/>
          <w:szCs w:val="22"/>
        </w:rPr>
        <w:t>dump</w:t>
      </w:r>
      <w:bookmarkEnd w:id="55"/>
      <w:r w:rsidRPr="0084464A">
        <w:rPr>
          <w:rFonts w:cstheme="minorHAnsi"/>
          <w:color w:val="4472C4" w:themeColor="accent1"/>
        </w:rPr>
        <w:t> (</w:t>
      </w:r>
      <w:r w:rsidRPr="0084464A">
        <w:rPr>
          <w:rStyle w:val="HTMLVariable"/>
          <w:rFonts w:cstheme="minorHAnsi"/>
          <w:color w:val="4472C4" w:themeColor="accent1"/>
        </w:rPr>
        <w:t xml:space="preserve">object, </w:t>
      </w:r>
      <w:proofErr w:type="gramStart"/>
      <w:r w:rsidRPr="0084464A">
        <w:rPr>
          <w:rStyle w:val="HTMLVariable"/>
          <w:rFonts w:cstheme="minorHAnsi"/>
          <w:color w:val="4472C4" w:themeColor="accent1"/>
        </w:rPr>
        <w:t>file</w:t>
      </w:r>
      <w:r w:rsidRPr="0084464A">
        <w:rPr>
          <w:rFonts w:cstheme="minorHAnsi"/>
          <w:color w:val="4472C4" w:themeColor="accent1"/>
        </w:rPr>
        <w:t>[</w:t>
      </w:r>
      <w:proofErr w:type="gramEnd"/>
      <w:r w:rsidRPr="0084464A">
        <w:rPr>
          <w:rStyle w:val="HTMLVariable"/>
          <w:rFonts w:cstheme="minorHAnsi"/>
          <w:color w:val="4472C4" w:themeColor="accent1"/>
        </w:rPr>
        <w:t>, bin</w:t>
      </w:r>
      <w:r w:rsidRPr="0084464A">
        <w:rPr>
          <w:rFonts w:cstheme="minorHAnsi"/>
          <w:color w:val="4472C4" w:themeColor="accent1"/>
        </w:rPr>
        <w:t>])</w:t>
      </w:r>
    </w:p>
    <w:p w14:paraId="7293F94C" w14:textId="77777777" w:rsidR="0084464A" w:rsidRPr="0084464A" w:rsidRDefault="0084464A" w:rsidP="0084464A">
      <w:pPr>
        <w:ind w:left="720"/>
        <w:rPr>
          <w:rFonts w:cstheme="minorHAnsi"/>
          <w:color w:val="000000"/>
        </w:rPr>
      </w:pPr>
      <w:r w:rsidRPr="0084464A">
        <w:rPr>
          <w:rFonts w:cstheme="minorHAnsi"/>
          <w:color w:val="000000"/>
        </w:rPr>
        <w:t>Write a pickled representation of </w:t>
      </w:r>
      <w:r w:rsidRPr="0084464A">
        <w:rPr>
          <w:rStyle w:val="HTMLVariable"/>
          <w:rFonts w:cstheme="minorHAnsi"/>
          <w:color w:val="000000"/>
        </w:rPr>
        <w:t>object</w:t>
      </w:r>
      <w:r w:rsidRPr="0084464A">
        <w:rPr>
          <w:rFonts w:cstheme="minorHAnsi"/>
          <w:color w:val="000000"/>
        </w:rPr>
        <w:t> to the open file object </w:t>
      </w:r>
      <w:r w:rsidRPr="0084464A">
        <w:rPr>
          <w:rStyle w:val="HTMLVariable"/>
          <w:rFonts w:cstheme="minorHAnsi"/>
          <w:color w:val="000000"/>
        </w:rPr>
        <w:t>file</w:t>
      </w:r>
      <w:r w:rsidRPr="0084464A">
        <w:rPr>
          <w:rFonts w:cstheme="minorHAnsi"/>
          <w:color w:val="000000"/>
        </w:rPr>
        <w:t>. This is equivalent to "</w:t>
      </w:r>
      <w:proofErr w:type="gramStart"/>
      <w:r w:rsidRPr="0084464A">
        <w:rPr>
          <w:rStyle w:val="HTMLTypewriter"/>
          <w:rFonts w:asciiTheme="minorHAnsi" w:eastAsiaTheme="minorEastAsia" w:hAnsiTheme="minorHAnsi" w:cstheme="minorHAnsi"/>
          <w:color w:val="000000"/>
          <w:sz w:val="22"/>
          <w:szCs w:val="22"/>
        </w:rPr>
        <w:t>Pickler(</w:t>
      </w:r>
      <w:proofErr w:type="gramEnd"/>
      <w:r w:rsidRPr="0084464A">
        <w:rPr>
          <w:rStyle w:val="HTMLVariable"/>
          <w:rFonts w:cstheme="minorHAnsi"/>
          <w:color w:val="000000"/>
        </w:rPr>
        <w:t>file</w:t>
      </w:r>
      <w:r w:rsidRPr="0084464A">
        <w:rPr>
          <w:rStyle w:val="HTMLTypewriter"/>
          <w:rFonts w:asciiTheme="minorHAnsi" w:eastAsiaTheme="minorEastAsia" w:hAnsiTheme="minorHAnsi" w:cstheme="minorHAnsi"/>
          <w:color w:val="000000"/>
          <w:sz w:val="22"/>
          <w:szCs w:val="22"/>
        </w:rPr>
        <w:t>, </w:t>
      </w:r>
      <w:r w:rsidRPr="0084464A">
        <w:rPr>
          <w:rStyle w:val="HTMLVariable"/>
          <w:rFonts w:cstheme="minorHAnsi"/>
          <w:color w:val="000000"/>
        </w:rPr>
        <w:t>bin</w:t>
      </w:r>
      <w:r w:rsidRPr="0084464A">
        <w:rPr>
          <w:rStyle w:val="HTMLTypewriter"/>
          <w:rFonts w:asciiTheme="minorHAnsi" w:eastAsiaTheme="minorEastAsia" w:hAnsiTheme="minorHAnsi" w:cstheme="minorHAnsi"/>
          <w:color w:val="000000"/>
          <w:sz w:val="22"/>
          <w:szCs w:val="22"/>
        </w:rPr>
        <w:t>).dump(</w:t>
      </w:r>
      <w:r w:rsidRPr="0084464A">
        <w:rPr>
          <w:rStyle w:val="HTMLVariable"/>
          <w:rFonts w:cstheme="minorHAnsi"/>
          <w:color w:val="000000"/>
        </w:rPr>
        <w:t>object</w:t>
      </w:r>
      <w:r w:rsidRPr="0084464A">
        <w:rPr>
          <w:rStyle w:val="HTMLTypewriter"/>
          <w:rFonts w:asciiTheme="minorHAnsi" w:eastAsiaTheme="minorEastAsia" w:hAnsiTheme="minorHAnsi" w:cstheme="minorHAnsi"/>
          <w:color w:val="000000"/>
          <w:sz w:val="22"/>
          <w:szCs w:val="22"/>
        </w:rPr>
        <w:t>)</w:t>
      </w:r>
      <w:r w:rsidRPr="0084464A">
        <w:rPr>
          <w:rFonts w:cstheme="minorHAnsi"/>
          <w:color w:val="000000"/>
        </w:rPr>
        <w:t>". If the optional </w:t>
      </w:r>
      <w:r w:rsidRPr="0084464A">
        <w:rPr>
          <w:rStyle w:val="HTMLVariable"/>
          <w:rFonts w:cstheme="minorHAnsi"/>
          <w:color w:val="000000"/>
        </w:rPr>
        <w:t>bin</w:t>
      </w:r>
      <w:r w:rsidRPr="0084464A">
        <w:rPr>
          <w:rFonts w:cstheme="minorHAnsi"/>
          <w:color w:val="000000"/>
        </w:rPr>
        <w:t> argument is present and nonzero, the binary pickle format is used; if it is zero or absent, the (less efficient) text pickle format is used.</w:t>
      </w:r>
    </w:p>
    <w:p w14:paraId="31CFCC3A" w14:textId="77777777" w:rsidR="0084464A" w:rsidRPr="0084464A" w:rsidRDefault="0084464A" w:rsidP="0084464A">
      <w:pPr>
        <w:rPr>
          <w:rFonts w:cstheme="minorHAnsi"/>
          <w:color w:val="4472C4" w:themeColor="accent1"/>
        </w:rPr>
      </w:pPr>
      <w:bookmarkStart w:id="56" w:name="l2h-416"/>
      <w:r w:rsidRPr="0084464A">
        <w:rPr>
          <w:rStyle w:val="HTMLTypewriter"/>
          <w:rFonts w:asciiTheme="minorHAnsi" w:eastAsiaTheme="minorEastAsia" w:hAnsiTheme="minorHAnsi" w:cstheme="minorHAnsi"/>
          <w:b/>
          <w:bCs/>
          <w:color w:val="4472C4" w:themeColor="accent1"/>
          <w:sz w:val="22"/>
          <w:szCs w:val="22"/>
        </w:rPr>
        <w:t>load</w:t>
      </w:r>
      <w:bookmarkEnd w:id="56"/>
      <w:r w:rsidRPr="0084464A">
        <w:rPr>
          <w:rFonts w:cstheme="minorHAnsi"/>
          <w:color w:val="4472C4" w:themeColor="accent1"/>
        </w:rPr>
        <w:t> (</w:t>
      </w:r>
      <w:r w:rsidRPr="0084464A">
        <w:rPr>
          <w:rStyle w:val="HTMLVariable"/>
          <w:rFonts w:cstheme="minorHAnsi"/>
          <w:color w:val="4472C4" w:themeColor="accent1"/>
        </w:rPr>
        <w:t>file</w:t>
      </w:r>
      <w:r w:rsidRPr="0084464A">
        <w:rPr>
          <w:rFonts w:cstheme="minorHAnsi"/>
          <w:color w:val="4472C4" w:themeColor="accent1"/>
        </w:rPr>
        <w:t>)</w:t>
      </w:r>
    </w:p>
    <w:p w14:paraId="0BDA8B0A" w14:textId="77777777" w:rsidR="0084464A" w:rsidRPr="0084464A" w:rsidRDefault="0084464A" w:rsidP="0084464A">
      <w:pPr>
        <w:ind w:left="720"/>
        <w:rPr>
          <w:rFonts w:cstheme="minorHAnsi"/>
          <w:color w:val="000000"/>
        </w:rPr>
      </w:pPr>
      <w:r w:rsidRPr="0084464A">
        <w:rPr>
          <w:rFonts w:cstheme="minorHAnsi"/>
          <w:color w:val="000000"/>
        </w:rPr>
        <w:t>Read a pickled object from the open file object </w:t>
      </w:r>
      <w:r w:rsidRPr="0084464A">
        <w:rPr>
          <w:rStyle w:val="HTMLVariable"/>
          <w:rFonts w:cstheme="minorHAnsi"/>
          <w:color w:val="000000"/>
        </w:rPr>
        <w:t>file</w:t>
      </w:r>
      <w:r w:rsidRPr="0084464A">
        <w:rPr>
          <w:rFonts w:cstheme="minorHAnsi"/>
          <w:color w:val="000000"/>
        </w:rPr>
        <w:t>. This is equivalent to "</w:t>
      </w:r>
      <w:proofErr w:type="spellStart"/>
      <w:r w:rsidRPr="0084464A">
        <w:rPr>
          <w:rStyle w:val="HTMLTypewriter"/>
          <w:rFonts w:asciiTheme="minorHAnsi" w:eastAsiaTheme="minorEastAsia" w:hAnsiTheme="minorHAnsi" w:cstheme="minorHAnsi"/>
          <w:color w:val="000000"/>
          <w:sz w:val="22"/>
          <w:szCs w:val="22"/>
        </w:rPr>
        <w:t>Unpickler</w:t>
      </w:r>
      <w:proofErr w:type="spellEnd"/>
      <w:r w:rsidRPr="0084464A">
        <w:rPr>
          <w:rStyle w:val="HTMLTypewriter"/>
          <w:rFonts w:asciiTheme="minorHAnsi" w:eastAsiaTheme="minorEastAsia" w:hAnsiTheme="minorHAnsi" w:cstheme="minorHAnsi"/>
          <w:color w:val="000000"/>
          <w:sz w:val="22"/>
          <w:szCs w:val="22"/>
        </w:rPr>
        <w:t>(</w:t>
      </w:r>
      <w:r w:rsidRPr="0084464A">
        <w:rPr>
          <w:rStyle w:val="HTMLVariable"/>
          <w:rFonts w:cstheme="minorHAnsi"/>
          <w:color w:val="000000"/>
        </w:rPr>
        <w:t>file</w:t>
      </w:r>
      <w:proofErr w:type="gramStart"/>
      <w:r w:rsidRPr="0084464A">
        <w:rPr>
          <w:rStyle w:val="HTMLTypewriter"/>
          <w:rFonts w:asciiTheme="minorHAnsi" w:eastAsiaTheme="minorEastAsia" w:hAnsiTheme="minorHAnsi" w:cstheme="minorHAnsi"/>
          <w:color w:val="000000"/>
          <w:sz w:val="22"/>
          <w:szCs w:val="22"/>
        </w:rPr>
        <w:t>).load</w:t>
      </w:r>
      <w:proofErr w:type="gramEnd"/>
      <w:r w:rsidRPr="0084464A">
        <w:rPr>
          <w:rStyle w:val="HTMLTypewriter"/>
          <w:rFonts w:asciiTheme="minorHAnsi" w:eastAsiaTheme="minorEastAsia" w:hAnsiTheme="minorHAnsi" w:cstheme="minorHAnsi"/>
          <w:color w:val="000000"/>
          <w:sz w:val="22"/>
          <w:szCs w:val="22"/>
        </w:rPr>
        <w:t>()</w:t>
      </w:r>
      <w:r w:rsidRPr="0084464A">
        <w:rPr>
          <w:rFonts w:cstheme="minorHAnsi"/>
          <w:color w:val="000000"/>
        </w:rPr>
        <w:t>".</w:t>
      </w:r>
    </w:p>
    <w:p w14:paraId="5A14BA6D" w14:textId="77777777" w:rsidR="0084464A" w:rsidRPr="0084464A" w:rsidRDefault="0084464A" w:rsidP="0084464A">
      <w:pPr>
        <w:pStyle w:val="Expectations"/>
        <w:numPr>
          <w:ilvl w:val="0"/>
          <w:numId w:val="0"/>
        </w:numPr>
      </w:pPr>
      <w:bookmarkStart w:id="57" w:name="l2h-417"/>
      <w:r w:rsidRPr="0084464A">
        <w:rPr>
          <w:rStyle w:val="HTMLTypewriter"/>
          <w:rFonts w:asciiTheme="minorHAnsi" w:eastAsiaTheme="majorEastAsia" w:hAnsiTheme="minorHAnsi" w:cstheme="minorHAnsi"/>
          <w:b/>
          <w:bCs/>
          <w:sz w:val="22"/>
          <w:szCs w:val="22"/>
        </w:rPr>
        <w:t>dumps</w:t>
      </w:r>
      <w:bookmarkEnd w:id="57"/>
      <w:r w:rsidRPr="0084464A">
        <w:t> (</w:t>
      </w:r>
      <w:proofErr w:type="gramStart"/>
      <w:r w:rsidRPr="0084464A">
        <w:rPr>
          <w:rStyle w:val="HTMLVariable"/>
          <w:rFonts w:asciiTheme="minorHAnsi" w:hAnsiTheme="minorHAnsi"/>
          <w:sz w:val="22"/>
          <w:szCs w:val="22"/>
        </w:rPr>
        <w:t>object</w:t>
      </w:r>
      <w:r w:rsidRPr="0084464A">
        <w:t>[</w:t>
      </w:r>
      <w:proofErr w:type="gramEnd"/>
      <w:r w:rsidRPr="0084464A">
        <w:rPr>
          <w:rStyle w:val="HTMLVariable"/>
          <w:rFonts w:asciiTheme="minorHAnsi" w:hAnsiTheme="minorHAnsi"/>
          <w:sz w:val="22"/>
          <w:szCs w:val="22"/>
        </w:rPr>
        <w:t>, bin</w:t>
      </w:r>
      <w:r w:rsidRPr="0084464A">
        <w:t>])</w:t>
      </w:r>
    </w:p>
    <w:p w14:paraId="6840BF7D" w14:textId="77777777" w:rsidR="0084464A" w:rsidRPr="0084464A" w:rsidRDefault="0084464A" w:rsidP="0084464A">
      <w:pPr>
        <w:ind w:left="720"/>
        <w:rPr>
          <w:rFonts w:cstheme="minorHAnsi"/>
          <w:color w:val="000000"/>
        </w:rPr>
      </w:pPr>
      <w:r w:rsidRPr="0084464A">
        <w:rPr>
          <w:rFonts w:cstheme="minorHAnsi"/>
          <w:color w:val="000000"/>
        </w:rPr>
        <w:t>Return the pickled representation of the object as a string, instead of writing it to a file. If the optional </w:t>
      </w:r>
      <w:r w:rsidRPr="0084464A">
        <w:rPr>
          <w:rStyle w:val="HTMLVariable"/>
          <w:rFonts w:cstheme="minorHAnsi"/>
          <w:color w:val="000000"/>
        </w:rPr>
        <w:t>bin</w:t>
      </w:r>
      <w:r w:rsidRPr="0084464A">
        <w:rPr>
          <w:rFonts w:cstheme="minorHAnsi"/>
          <w:color w:val="000000"/>
        </w:rPr>
        <w:t> argument is present and nonzero, the binary pickle format is used; if it is zero or absent, the (less efficient) text pickle format is used.</w:t>
      </w:r>
    </w:p>
    <w:p w14:paraId="16FEFABA" w14:textId="77777777" w:rsidR="0084464A" w:rsidRPr="0084464A" w:rsidRDefault="0084464A" w:rsidP="0084464A">
      <w:pPr>
        <w:pStyle w:val="Expectations"/>
        <w:numPr>
          <w:ilvl w:val="0"/>
          <w:numId w:val="0"/>
        </w:numPr>
      </w:pPr>
      <w:bookmarkStart w:id="58" w:name="l2h-418"/>
      <w:r w:rsidRPr="0084464A">
        <w:rPr>
          <w:rStyle w:val="HTMLTypewriter"/>
          <w:rFonts w:asciiTheme="minorHAnsi" w:eastAsiaTheme="majorEastAsia" w:hAnsiTheme="minorHAnsi" w:cstheme="minorHAnsi"/>
          <w:b/>
          <w:bCs/>
          <w:sz w:val="22"/>
          <w:szCs w:val="22"/>
        </w:rPr>
        <w:t>loads</w:t>
      </w:r>
      <w:bookmarkEnd w:id="58"/>
      <w:r w:rsidRPr="0084464A">
        <w:t> (</w:t>
      </w:r>
      <w:r w:rsidRPr="0084464A">
        <w:rPr>
          <w:rStyle w:val="HTMLVariable"/>
          <w:rFonts w:asciiTheme="minorHAnsi" w:hAnsiTheme="minorHAnsi"/>
          <w:sz w:val="22"/>
          <w:szCs w:val="22"/>
        </w:rPr>
        <w:t>string</w:t>
      </w:r>
      <w:r w:rsidRPr="0084464A">
        <w:t>)</w:t>
      </w:r>
    </w:p>
    <w:p w14:paraId="4EE55CA7" w14:textId="77777777" w:rsidR="0084464A" w:rsidRPr="0084464A" w:rsidRDefault="0084464A" w:rsidP="0084464A">
      <w:pPr>
        <w:ind w:left="720"/>
        <w:rPr>
          <w:rFonts w:cstheme="minorHAnsi"/>
          <w:color w:val="000000"/>
        </w:rPr>
      </w:pPr>
      <w:r w:rsidRPr="0084464A">
        <w:rPr>
          <w:rFonts w:cstheme="minorHAnsi"/>
          <w:color w:val="000000"/>
        </w:rPr>
        <w:t>Read a pickled object from a string instead of a file. Characters in the string past the pickled object's representation are ignored.</w:t>
      </w:r>
    </w:p>
    <w:p w14:paraId="50205D84" w14:textId="77777777" w:rsidR="0084464A" w:rsidRPr="0084464A" w:rsidRDefault="0084464A" w:rsidP="0084464A">
      <w:pPr>
        <w:pStyle w:val="Expectations"/>
        <w:numPr>
          <w:ilvl w:val="0"/>
          <w:numId w:val="0"/>
        </w:numPr>
      </w:pPr>
      <w:bookmarkStart w:id="59" w:name="l2h-419"/>
      <w:proofErr w:type="spellStart"/>
      <w:r w:rsidRPr="0084464A">
        <w:rPr>
          <w:rStyle w:val="HTMLTypewriter"/>
          <w:rFonts w:asciiTheme="majorHAnsi" w:eastAsiaTheme="majorEastAsia" w:hAnsiTheme="majorHAnsi" w:cstheme="minorHAnsi"/>
          <w:sz w:val="21"/>
          <w:szCs w:val="21"/>
        </w:rPr>
        <w:t>PicklingError</w:t>
      </w:r>
      <w:bookmarkEnd w:id="59"/>
      <w:proofErr w:type="spellEnd"/>
    </w:p>
    <w:p w14:paraId="04B06B8C" w14:textId="77777777" w:rsidR="0084464A" w:rsidRPr="0084464A" w:rsidRDefault="0084464A" w:rsidP="0084464A">
      <w:pPr>
        <w:ind w:left="720"/>
        <w:rPr>
          <w:rFonts w:cstheme="minorHAnsi"/>
          <w:color w:val="000000"/>
        </w:rPr>
      </w:pPr>
      <w:r w:rsidRPr="0084464A">
        <w:rPr>
          <w:rFonts w:cstheme="minorHAnsi"/>
          <w:color w:val="000000"/>
        </w:rPr>
        <w:t xml:space="preserve">This exception is raised when an </w:t>
      </w:r>
      <w:proofErr w:type="spellStart"/>
      <w:r w:rsidRPr="0084464A">
        <w:rPr>
          <w:rFonts w:cstheme="minorHAnsi"/>
          <w:color w:val="000000"/>
        </w:rPr>
        <w:t>unpicklable</w:t>
      </w:r>
      <w:proofErr w:type="spellEnd"/>
      <w:r w:rsidRPr="0084464A">
        <w:rPr>
          <w:rFonts w:cstheme="minorHAnsi"/>
          <w:color w:val="000000"/>
        </w:rPr>
        <w:t xml:space="preserve"> object is passed to </w:t>
      </w:r>
      <w:proofErr w:type="spellStart"/>
      <w:r w:rsidRPr="0084464A">
        <w:rPr>
          <w:rStyle w:val="HTMLTypewriter"/>
          <w:rFonts w:asciiTheme="minorHAnsi" w:eastAsiaTheme="minorEastAsia" w:hAnsiTheme="minorHAnsi" w:cstheme="minorHAnsi"/>
          <w:color w:val="000000"/>
          <w:sz w:val="22"/>
          <w:szCs w:val="22"/>
        </w:rPr>
        <w:t>Pickler.dump</w:t>
      </w:r>
      <w:proofErr w:type="spellEnd"/>
      <w:r w:rsidRPr="0084464A">
        <w:rPr>
          <w:rStyle w:val="HTMLTypewriter"/>
          <w:rFonts w:asciiTheme="minorHAnsi" w:eastAsiaTheme="minorEastAsia" w:hAnsiTheme="minorHAnsi" w:cstheme="minorHAnsi"/>
          <w:color w:val="000000"/>
          <w:sz w:val="22"/>
          <w:szCs w:val="22"/>
        </w:rPr>
        <w:t>()</w:t>
      </w:r>
      <w:r w:rsidRPr="0084464A">
        <w:rPr>
          <w:rFonts w:cstheme="minorHAnsi"/>
          <w:color w:val="000000"/>
        </w:rPr>
        <w:t>.</w:t>
      </w:r>
    </w:p>
    <w:p w14:paraId="1F000865" w14:textId="77777777" w:rsidR="00D83855" w:rsidRDefault="00D83855" w:rsidP="00D83855">
      <w:pPr>
        <w:pStyle w:val="NormalWeb"/>
        <w:spacing w:before="120" w:beforeAutospacing="0" w:after="168" w:afterAutospacing="0"/>
        <w:jc w:val="both"/>
        <w:rPr>
          <w:rStyle w:val="SubtleEmphasis"/>
          <w:sz w:val="32"/>
          <w:szCs w:val="32"/>
        </w:rPr>
      </w:pPr>
      <w:r>
        <w:rPr>
          <w:rStyle w:val="SubtleEmphasis"/>
          <w:sz w:val="32"/>
          <w:szCs w:val="32"/>
        </w:rPr>
        <w:t>Pickle Exceptions</w:t>
      </w:r>
    </w:p>
    <w:p w14:paraId="5F4EC356" w14:textId="77777777"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186879">
        <w:rPr>
          <w:rFonts w:asciiTheme="minorHAnsi" w:hAnsiTheme="minorHAnsi" w:cstheme="minorHAnsi"/>
          <w:color w:val="000000"/>
          <w:sz w:val="22"/>
          <w:szCs w:val="22"/>
        </w:rPr>
        <w:t>Below are some of the common exceptions raised while dealing with pickle module −</w:t>
      </w:r>
    </w:p>
    <w:p w14:paraId="6BA8A05E" w14:textId="77777777" w:rsidR="00D83855" w:rsidRPr="00186879" w:rsidRDefault="00D83855" w:rsidP="00D83855">
      <w:pPr>
        <w:pStyle w:val="NormalWeb"/>
        <w:spacing w:before="120" w:beforeAutospacing="0" w:after="168" w:afterAutospacing="0"/>
        <w:ind w:left="360"/>
        <w:jc w:val="both"/>
        <w:rPr>
          <w:rFonts w:asciiTheme="minorHAnsi" w:hAnsiTheme="minorHAnsi" w:cstheme="minorHAnsi"/>
          <w:color w:val="000000"/>
          <w:sz w:val="22"/>
          <w:szCs w:val="22"/>
        </w:rPr>
      </w:pPr>
      <w:proofErr w:type="spellStart"/>
      <w:r w:rsidRPr="00962157">
        <w:rPr>
          <w:rStyle w:val="ExpectationsChar"/>
        </w:rPr>
        <w:t>Pickle.PicklingError</w:t>
      </w:r>
      <w:proofErr w:type="spellEnd"/>
      <w:r w:rsidRPr="00962157">
        <w:rPr>
          <w:rStyle w:val="ExpectationsChar"/>
        </w:rPr>
        <w:t>:</w:t>
      </w:r>
      <w:r w:rsidRPr="00186879">
        <w:rPr>
          <w:rFonts w:asciiTheme="minorHAnsi" w:hAnsiTheme="minorHAnsi" w:cstheme="minorHAnsi"/>
          <w:color w:val="000000"/>
          <w:sz w:val="22"/>
          <w:szCs w:val="22"/>
        </w:rPr>
        <w:t xml:space="preserve"> If the pickle object doesn’t support pickling, this exception is raised.</w:t>
      </w:r>
    </w:p>
    <w:p w14:paraId="3F1D2617" w14:textId="77777777" w:rsidR="00D83855" w:rsidRPr="00186879" w:rsidRDefault="00D83855" w:rsidP="00D83855">
      <w:pPr>
        <w:pStyle w:val="NormalWeb"/>
        <w:spacing w:before="120" w:beforeAutospacing="0" w:after="168" w:afterAutospacing="0"/>
        <w:ind w:left="360"/>
        <w:jc w:val="both"/>
        <w:rPr>
          <w:rFonts w:asciiTheme="minorHAnsi" w:hAnsiTheme="minorHAnsi" w:cstheme="minorHAnsi"/>
          <w:color w:val="000000"/>
          <w:sz w:val="22"/>
          <w:szCs w:val="22"/>
        </w:rPr>
      </w:pPr>
      <w:proofErr w:type="spellStart"/>
      <w:r w:rsidRPr="00962157">
        <w:rPr>
          <w:rStyle w:val="ExpectationsChar"/>
        </w:rPr>
        <w:t>Pickle.UnpicklingError</w:t>
      </w:r>
      <w:proofErr w:type="spellEnd"/>
      <w:r w:rsidRPr="00962157">
        <w:rPr>
          <w:rStyle w:val="ExpectationsChar"/>
        </w:rPr>
        <w:t>:</w:t>
      </w:r>
      <w:r w:rsidRPr="00186879">
        <w:rPr>
          <w:rFonts w:asciiTheme="minorHAnsi" w:hAnsiTheme="minorHAnsi" w:cstheme="minorHAnsi"/>
          <w:color w:val="000000"/>
          <w:sz w:val="22"/>
          <w:szCs w:val="22"/>
        </w:rPr>
        <w:t xml:space="preserve"> In case the file contains bad or corrupted data.</w:t>
      </w:r>
    </w:p>
    <w:p w14:paraId="5C4B2894" w14:textId="77777777" w:rsidR="00D83855" w:rsidRPr="00186879" w:rsidRDefault="00D83855" w:rsidP="00D83855">
      <w:pPr>
        <w:pStyle w:val="NormalWeb"/>
        <w:spacing w:before="120" w:beforeAutospacing="0" w:after="168" w:afterAutospacing="0"/>
        <w:ind w:left="360"/>
        <w:jc w:val="both"/>
        <w:rPr>
          <w:rFonts w:asciiTheme="minorHAnsi" w:hAnsiTheme="minorHAnsi" w:cstheme="minorHAnsi"/>
          <w:color w:val="000000"/>
          <w:sz w:val="22"/>
          <w:szCs w:val="22"/>
        </w:rPr>
      </w:pPr>
      <w:proofErr w:type="spellStart"/>
      <w:r w:rsidRPr="00962157">
        <w:rPr>
          <w:rStyle w:val="ExpectationsChar"/>
        </w:rPr>
        <w:t>EOFError</w:t>
      </w:r>
      <w:proofErr w:type="spellEnd"/>
      <w:r w:rsidRPr="00962157">
        <w:rPr>
          <w:rStyle w:val="ExpectationsChar"/>
        </w:rPr>
        <w:t>:</w:t>
      </w:r>
      <w:r w:rsidRPr="00186879">
        <w:rPr>
          <w:rFonts w:asciiTheme="minorHAnsi" w:hAnsiTheme="minorHAnsi" w:cstheme="minorHAnsi"/>
          <w:color w:val="000000"/>
          <w:sz w:val="22"/>
          <w:szCs w:val="22"/>
        </w:rPr>
        <w:t xml:space="preserve"> In case the end of file is detected, this exception is raised.</w:t>
      </w:r>
    </w:p>
    <w:p w14:paraId="7870A850" w14:textId="77777777" w:rsidR="0084464A" w:rsidRDefault="0084464A" w:rsidP="0084464A">
      <w:pPr>
        <w:pStyle w:val="Relatedsources"/>
      </w:pPr>
    </w:p>
    <w:p w14:paraId="7F1A7E1F" w14:textId="28DD6BC4" w:rsidR="0084464A" w:rsidRPr="0084464A" w:rsidRDefault="0084464A" w:rsidP="0084464A">
      <w:pPr>
        <w:pStyle w:val="Relatedsources"/>
      </w:pPr>
      <w:bookmarkStart w:id="60" w:name="_Toc25521628"/>
      <w:r w:rsidRPr="0084464A">
        <w:t>See Also</w:t>
      </w:r>
      <w:r>
        <w:t>:</w:t>
      </w:r>
      <w:bookmarkEnd w:id="60"/>
    </w:p>
    <w:p w14:paraId="6B7C1E0F" w14:textId="77777777" w:rsidR="00EC7B06" w:rsidRPr="0084464A" w:rsidDel="00EC7B06" w:rsidRDefault="0084464A" w:rsidP="00410786">
      <w:pPr>
        <w:pStyle w:val="REPLACEWITHMARKDOWN"/>
        <w:rPr>
          <w:del w:id="61" w:author="Kate Stevens" w:date="2019-11-24T21:16:00Z"/>
          <w:moveTo w:id="62" w:author="Kate Stevens" w:date="2019-11-24T21:16:00Z"/>
        </w:rPr>
      </w:pPr>
      <w:r w:rsidRPr="0084464A">
        <w:t>Module </w:t>
      </w:r>
      <w:hyperlink r:id="rId45" w:history="1">
        <w:r w:rsidRPr="0084464A">
          <w:rPr>
            <w:rStyle w:val="Hyperlink"/>
            <w:color w:val="4472C4" w:themeColor="accent1"/>
            <w:sz w:val="22"/>
            <w:szCs w:val="22"/>
          </w:rPr>
          <w:t>copyreg</w:t>
        </w:r>
      </w:hyperlink>
      <w:ins w:id="63" w:author="Kate Stevens" w:date="2019-11-24T21:16:00Z">
        <w:r w:rsidR="00EC7B06" w:rsidRPr="00EC7B06">
          <w:rPr>
            <w:rFonts w:ascii="Calibri" w:hAnsi="Calibri" w:cs="Calibri"/>
          </w:rPr>
          <w:t xml:space="preserve"> </w:t>
        </w:r>
        <w:r w:rsidR="00EC7B06" w:rsidRPr="00EC7B06">
          <w:rPr>
            <w:rFonts w:ascii="Calibri" w:eastAsia="Times New Roman" w:hAnsi="Calibri" w:cs="Calibri"/>
          </w:rPr>
          <w:t>[32]</w:t>
        </w:r>
      </w:ins>
      <w:moveToRangeStart w:id="64" w:author="Kate Stevens" w:date="2019-11-24T21:16:00Z" w:name="move25522619"/>
      <w:moveTo w:id="65" w:author="Kate Stevens" w:date="2019-11-24T21:16:00Z">
        <w:r w:rsidR="00EC7B06" w:rsidRPr="0084464A">
          <w:rPr>
            <w:rStyle w:val="HTMLTypewriter"/>
            <w:rFonts w:asciiTheme="minorHAnsi" w:eastAsiaTheme="majorEastAsia" w:hAnsiTheme="minorHAnsi" w:cstheme="minorHAnsi"/>
            <w:color w:val="4472C4" w:themeColor="accent1"/>
            <w:sz w:val="22"/>
            <w:szCs w:val="22"/>
          </w:rPr>
          <w:t xml:space="preserve"> </w:t>
        </w:r>
        <w:r w:rsidR="00EC7B06" w:rsidRPr="0084464A">
          <w:rPr>
            <w:rStyle w:val="HTMLTypewriter"/>
            <w:rFonts w:asciiTheme="minorHAnsi" w:eastAsiaTheme="majorEastAsia" w:hAnsiTheme="minorHAnsi" w:cstheme="minorHAnsi"/>
            <w:sz w:val="22"/>
            <w:szCs w:val="22"/>
          </w:rPr>
          <w:t>(external link)</w:t>
        </w:r>
        <w:del w:id="66" w:author="Kate Stevens" w:date="2019-11-24T21:18:00Z">
          <w:r w:rsidR="00EC7B06" w:rsidRPr="0084464A" w:rsidDel="00410786">
            <w:delText>:</w:delText>
          </w:r>
        </w:del>
      </w:moveTo>
    </w:p>
    <w:moveToRangeEnd w:id="64"/>
    <w:p w14:paraId="7BA9FC97" w14:textId="139A15FF" w:rsidR="00EC7B06" w:rsidRPr="00EC7B06" w:rsidRDefault="00EC7B06">
      <w:pPr>
        <w:pStyle w:val="REPLACEWITHMARKDOWN"/>
        <w:rPr>
          <w:ins w:id="67" w:author="Kate Stevens" w:date="2019-11-24T21:16:00Z"/>
          <w:rFonts w:eastAsia="Times New Roman"/>
        </w:rPr>
        <w:pPrChange w:id="68" w:author="Kate Stevens" w:date="2019-11-24T21:18:00Z">
          <w:pPr/>
        </w:pPrChange>
      </w:pPr>
    </w:p>
    <w:p w14:paraId="3665682B" w14:textId="52B38904" w:rsidR="0084464A" w:rsidRPr="0084464A" w:rsidDel="00EC7B06" w:rsidRDefault="0084464A" w:rsidP="00410786">
      <w:pPr>
        <w:pStyle w:val="REPLACEWITHMARKDOWN"/>
        <w:rPr>
          <w:moveFrom w:id="69" w:author="Kate Stevens" w:date="2019-11-24T21:16:00Z"/>
        </w:rPr>
      </w:pPr>
      <w:moveFromRangeStart w:id="70" w:author="Kate Stevens" w:date="2019-11-24T21:16:00Z" w:name="move25522619"/>
      <w:moveFrom w:id="71" w:author="Kate Stevens" w:date="2019-11-24T21:16:00Z">
        <w:r w:rsidRPr="0084464A" w:rsidDel="00EC7B06">
          <w:rPr>
            <w:rStyle w:val="HTMLTypewriter"/>
            <w:rFonts w:asciiTheme="minorHAnsi" w:eastAsiaTheme="majorEastAsia" w:hAnsiTheme="minorHAnsi" w:cstheme="minorHAnsi"/>
            <w:color w:val="4472C4" w:themeColor="accent1"/>
            <w:sz w:val="22"/>
            <w:szCs w:val="22"/>
          </w:rPr>
          <w:t xml:space="preserve"> </w:t>
        </w:r>
        <w:r w:rsidRPr="0084464A" w:rsidDel="00EC7B06">
          <w:rPr>
            <w:rStyle w:val="HTMLTypewriter"/>
            <w:rFonts w:asciiTheme="minorHAnsi" w:eastAsiaTheme="majorEastAsia" w:hAnsiTheme="minorHAnsi" w:cstheme="minorHAnsi"/>
            <w:sz w:val="22"/>
            <w:szCs w:val="22"/>
          </w:rPr>
          <w:t>(external link)</w:t>
        </w:r>
        <w:r w:rsidRPr="0084464A" w:rsidDel="00EC7B06">
          <w:t>:</w:t>
        </w:r>
      </w:moveFrom>
    </w:p>
    <w:moveFromRangeEnd w:id="70"/>
    <w:p w14:paraId="6B5A0BAA" w14:textId="77777777" w:rsidR="0084464A" w:rsidRPr="0084464A" w:rsidRDefault="0084464A" w:rsidP="00EC7B06">
      <w:pPr>
        <w:pStyle w:val="REPLACEWITHMARKDOWN"/>
      </w:pPr>
      <w:r w:rsidRPr="0084464A">
        <w:t>pickle interface constructor registration.</w:t>
      </w:r>
    </w:p>
    <w:tbl>
      <w:tblPr>
        <w:tblW w:w="5885" w:type="dxa"/>
        <w:tblCellMar>
          <w:left w:w="0" w:type="dxa"/>
          <w:right w:w="0" w:type="dxa"/>
        </w:tblCellMar>
        <w:tblLook w:val="04A0" w:firstRow="1" w:lastRow="0" w:firstColumn="1" w:lastColumn="0" w:noHBand="0" w:noVBand="1"/>
        <w:tblPrChange w:id="72" w:author="Kate Stevens" w:date="2019-11-24T21:19:00Z">
          <w:tblPr>
            <w:tblW w:w="2400" w:type="dxa"/>
            <w:tblCellMar>
              <w:left w:w="0" w:type="dxa"/>
              <w:right w:w="0" w:type="dxa"/>
            </w:tblCellMar>
            <w:tblLook w:val="04A0" w:firstRow="1" w:lastRow="0" w:firstColumn="1" w:lastColumn="0" w:noHBand="0" w:noVBand="1"/>
          </w:tblPr>
        </w:tblPrChange>
      </w:tblPr>
      <w:tblGrid>
        <w:gridCol w:w="5885"/>
        <w:tblGridChange w:id="73">
          <w:tblGrid>
            <w:gridCol w:w="2400"/>
          </w:tblGrid>
        </w:tblGridChange>
      </w:tblGrid>
      <w:tr w:rsidR="00EC7B06" w14:paraId="28EB4B84" w14:textId="77777777" w:rsidTr="00410786">
        <w:trPr>
          <w:trHeight w:val="342"/>
          <w:ins w:id="74" w:author="Kate Stevens" w:date="2019-11-24T21:18:00Z"/>
          <w:trPrChange w:id="75" w:author="Kate Stevens" w:date="2019-11-24T21:19:00Z">
            <w:trPr>
              <w:trHeight w:val="240"/>
            </w:trPr>
          </w:trPrChange>
        </w:trPr>
        <w:tc>
          <w:tcPr>
            <w:tcW w:w="5885" w:type="dxa"/>
            <w:tcBorders>
              <w:top w:val="nil"/>
              <w:left w:val="nil"/>
              <w:bottom w:val="nil"/>
              <w:right w:val="nil"/>
            </w:tcBorders>
            <w:shd w:val="clear" w:color="auto" w:fill="auto"/>
            <w:noWrap/>
            <w:tcMar>
              <w:top w:w="15" w:type="dxa"/>
              <w:left w:w="15" w:type="dxa"/>
              <w:bottom w:w="0" w:type="dxa"/>
              <w:right w:w="15" w:type="dxa"/>
            </w:tcMar>
            <w:vAlign w:val="bottom"/>
            <w:hideMark/>
            <w:tcPrChange w:id="76" w:author="Kate Stevens" w:date="2019-11-24T21:19:00Z">
              <w:tcPr>
                <w:tcW w:w="240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4F1BCF7" w14:textId="71FC9D78" w:rsidR="00EC7B06" w:rsidRDefault="0084464A">
            <w:pPr>
              <w:rPr>
                <w:ins w:id="77" w:author="Kate Stevens" w:date="2019-11-24T21:18:00Z"/>
                <w:rFonts w:ascii="Calibri" w:hAnsi="Calibri" w:cs="Calibri"/>
                <w:color w:val="000000"/>
              </w:rPr>
            </w:pPr>
            <w:r w:rsidRPr="0084464A">
              <w:t>Module </w:t>
            </w:r>
            <w:r w:rsidRPr="0084464A">
              <w:rPr>
                <w:rStyle w:val="HTMLTypewriter"/>
                <w:rFonts w:asciiTheme="minorHAnsi" w:eastAsiaTheme="majorEastAsia" w:hAnsiTheme="minorHAnsi" w:cstheme="minorHAnsi"/>
                <w:color w:val="4472C4" w:themeColor="accent1"/>
                <w:sz w:val="22"/>
                <w:szCs w:val="22"/>
              </w:rPr>
              <w:fldChar w:fldCharType="begin"/>
            </w:r>
            <w:r w:rsidRPr="0084464A">
              <w:rPr>
                <w:rStyle w:val="HTMLTypewriter"/>
                <w:rFonts w:asciiTheme="minorHAnsi" w:eastAsiaTheme="majorEastAsia" w:hAnsiTheme="minorHAnsi" w:cstheme="minorHAnsi"/>
                <w:color w:val="4472C4" w:themeColor="accent1"/>
                <w:sz w:val="22"/>
                <w:szCs w:val="22"/>
              </w:rPr>
              <w:instrText xml:space="preserve"> HYPERLINK "https://docs.python.org/2.0/lib/module-shelve.html" </w:instrText>
            </w:r>
            <w:r w:rsidRPr="0084464A">
              <w:rPr>
                <w:rStyle w:val="HTMLTypewriter"/>
                <w:rFonts w:asciiTheme="minorHAnsi" w:eastAsiaTheme="majorEastAsia" w:hAnsiTheme="minorHAnsi" w:cstheme="minorHAnsi"/>
                <w:color w:val="4472C4" w:themeColor="accent1"/>
                <w:sz w:val="22"/>
                <w:szCs w:val="22"/>
              </w:rPr>
              <w:fldChar w:fldCharType="separate"/>
            </w:r>
            <w:r w:rsidRPr="0084464A">
              <w:rPr>
                <w:rStyle w:val="Hyperlink"/>
                <w:color w:val="4472C4" w:themeColor="accent1"/>
              </w:rPr>
              <w:t>shelve</w:t>
            </w:r>
            <w:r w:rsidRPr="0084464A">
              <w:rPr>
                <w:rStyle w:val="HTMLTypewriter"/>
                <w:rFonts w:asciiTheme="minorHAnsi" w:eastAsiaTheme="majorEastAsia" w:hAnsiTheme="minorHAnsi" w:cstheme="minorHAnsi"/>
                <w:color w:val="4472C4" w:themeColor="accent1"/>
                <w:sz w:val="22"/>
                <w:szCs w:val="22"/>
              </w:rPr>
              <w:fldChar w:fldCharType="end"/>
            </w:r>
            <w:r w:rsidRPr="0084464A">
              <w:rPr>
                <w:rStyle w:val="HTMLTypewriter"/>
                <w:rFonts w:asciiTheme="minorHAnsi" w:eastAsiaTheme="majorEastAsia" w:hAnsiTheme="minorHAnsi" w:cstheme="minorHAnsi"/>
                <w:color w:val="4472C4" w:themeColor="accent1"/>
                <w:sz w:val="22"/>
                <w:szCs w:val="22"/>
              </w:rPr>
              <w:t xml:space="preserve"> </w:t>
            </w:r>
            <w:ins w:id="78" w:author="Kate Stevens" w:date="2019-11-24T21:18:00Z">
              <w:r w:rsidR="00EC7B06">
                <w:rPr>
                  <w:rFonts w:ascii="Calibri" w:hAnsi="Calibri" w:cs="Calibri"/>
                  <w:color w:val="000000"/>
                </w:rPr>
                <w:t xml:space="preserve">[61] </w:t>
              </w:r>
            </w:ins>
            <w:ins w:id="79" w:author="Kate Stevens" w:date="2019-11-24T21:19:00Z">
              <w:r w:rsidR="00410786" w:rsidRPr="0084464A">
                <w:rPr>
                  <w:rStyle w:val="HTMLTypewriter"/>
                  <w:rFonts w:asciiTheme="minorHAnsi" w:eastAsiaTheme="majorEastAsia" w:hAnsiTheme="minorHAnsi" w:cstheme="minorHAnsi"/>
                  <w:sz w:val="22"/>
                  <w:szCs w:val="22"/>
                </w:rPr>
                <w:t>(external link)</w:t>
              </w:r>
              <w:r w:rsidR="00410786">
                <w:rPr>
                  <w:rFonts w:ascii="Calibri" w:hAnsi="Calibri" w:cs="Calibri"/>
                  <w:color w:val="000000"/>
                </w:rPr>
                <w:t xml:space="preserve"> </w:t>
              </w:r>
            </w:ins>
          </w:p>
        </w:tc>
      </w:tr>
    </w:tbl>
    <w:p w14:paraId="787E74FC" w14:textId="382387CE" w:rsidR="0084464A" w:rsidRPr="0084464A" w:rsidDel="00EC7B06" w:rsidRDefault="0084464A" w:rsidP="00410786">
      <w:pPr>
        <w:pStyle w:val="REPLACEWITHMARKDOWN"/>
        <w:rPr>
          <w:del w:id="80" w:author="Kate Stevens" w:date="2019-11-24T21:18:00Z"/>
        </w:rPr>
      </w:pPr>
      <w:del w:id="81" w:author="Kate Stevens" w:date="2019-11-24T21:18:00Z">
        <w:r w:rsidRPr="0084464A" w:rsidDel="00EC7B06">
          <w:rPr>
            <w:rStyle w:val="HTMLTypewriter"/>
            <w:rFonts w:asciiTheme="minorHAnsi" w:eastAsiaTheme="majorEastAsia" w:hAnsiTheme="minorHAnsi" w:cstheme="minorHAnsi"/>
            <w:sz w:val="22"/>
            <w:szCs w:val="22"/>
          </w:rPr>
          <w:delText>(external link)</w:delText>
        </w:r>
        <w:r w:rsidRPr="0084464A" w:rsidDel="00EC7B06">
          <w:delText>:</w:delText>
        </w:r>
      </w:del>
    </w:p>
    <w:p w14:paraId="265AEE0C" w14:textId="77777777" w:rsidR="0084464A" w:rsidRPr="0084464A" w:rsidRDefault="0084464A" w:rsidP="00EC7B06">
      <w:pPr>
        <w:pStyle w:val="REPLACEWITHMARKDOWN"/>
      </w:pPr>
      <w:r w:rsidRPr="0084464A">
        <w:t>indexed databases of objects; uses </w:t>
      </w:r>
      <w:r w:rsidRPr="0084464A">
        <w:rPr>
          <w:rStyle w:val="HTMLTypewriter"/>
          <w:rFonts w:asciiTheme="minorHAnsi" w:eastAsiaTheme="majorEastAsia" w:hAnsiTheme="minorHAnsi" w:cstheme="minorHAnsi"/>
          <w:sz w:val="22"/>
          <w:szCs w:val="22"/>
        </w:rPr>
        <w:t>pickle</w:t>
      </w:r>
      <w:r w:rsidRPr="0084464A">
        <w:t>.</w:t>
      </w:r>
    </w:p>
    <w:p w14:paraId="4664FE9E" w14:textId="77777777" w:rsidR="00410786" w:rsidRPr="0084464A" w:rsidDel="00410786" w:rsidRDefault="0084464A" w:rsidP="00410786">
      <w:pPr>
        <w:pStyle w:val="REPLACEWITHMARKDOWN"/>
        <w:rPr>
          <w:del w:id="82" w:author="Kate Stevens" w:date="2019-11-24T21:20:00Z"/>
          <w:moveTo w:id="83" w:author="Kate Stevens" w:date="2019-11-24T21:20:00Z"/>
        </w:rPr>
      </w:pPr>
      <w:r w:rsidRPr="0084464A">
        <w:lastRenderedPageBreak/>
        <w:t>Module </w:t>
      </w:r>
      <w:hyperlink r:id="rId46" w:history="1">
        <w:r w:rsidRPr="0084464A">
          <w:rPr>
            <w:rStyle w:val="Hyperlink"/>
            <w:color w:val="4472C4" w:themeColor="accent1"/>
            <w:sz w:val="22"/>
            <w:szCs w:val="22"/>
          </w:rPr>
          <w:t>copy</w:t>
        </w:r>
      </w:hyperlink>
      <w:ins w:id="84" w:author="Kate Stevens" w:date="2019-11-24T21:20:00Z">
        <w:r w:rsidR="00410786" w:rsidRPr="00410786">
          <w:rPr>
            <w:rFonts w:ascii="Calibri" w:eastAsia="Times New Roman" w:hAnsi="Calibri" w:cs="Calibri"/>
          </w:rPr>
          <w:t>[62]</w:t>
        </w:r>
        <w:r w:rsidR="00410786">
          <w:rPr>
            <w:rFonts w:ascii="Calibri" w:eastAsia="Times New Roman" w:hAnsi="Calibri" w:cs="Calibri"/>
          </w:rPr>
          <w:t xml:space="preserve"> </w:t>
        </w:r>
      </w:ins>
      <w:moveToRangeStart w:id="85" w:author="Kate Stevens" w:date="2019-11-24T21:20:00Z" w:name="move25522849"/>
      <w:moveTo w:id="86" w:author="Kate Stevens" w:date="2019-11-24T21:20:00Z">
        <w:r w:rsidR="00410786" w:rsidRPr="0084464A">
          <w:rPr>
            <w:rStyle w:val="HTMLTypewriter"/>
            <w:rFonts w:asciiTheme="minorHAnsi" w:eastAsiaTheme="majorEastAsia" w:hAnsiTheme="minorHAnsi" w:cstheme="minorHAnsi"/>
            <w:sz w:val="22"/>
            <w:szCs w:val="22"/>
          </w:rPr>
          <w:t>(external link)</w:t>
        </w:r>
        <w:r w:rsidR="00410786" w:rsidRPr="0084464A">
          <w:t>:</w:t>
        </w:r>
      </w:moveTo>
    </w:p>
    <w:moveToRangeEnd w:id="85"/>
    <w:p w14:paraId="2192F93D" w14:textId="2B88BE41" w:rsidR="00410786" w:rsidRPr="00410786" w:rsidRDefault="00410786">
      <w:pPr>
        <w:pStyle w:val="REPLACEWITHMARKDOWN"/>
        <w:rPr>
          <w:ins w:id="87" w:author="Kate Stevens" w:date="2019-11-24T21:20:00Z"/>
          <w:rFonts w:eastAsia="Times New Roman"/>
        </w:rPr>
        <w:pPrChange w:id="88" w:author="Kate Stevens" w:date="2019-11-24T21:20:00Z">
          <w:pPr/>
        </w:pPrChange>
      </w:pPr>
    </w:p>
    <w:p w14:paraId="096AF7A3" w14:textId="6A19CA2B" w:rsidR="0084464A" w:rsidRPr="0084464A" w:rsidDel="00410786" w:rsidRDefault="0084464A" w:rsidP="00EC7B06">
      <w:pPr>
        <w:pStyle w:val="REPLACEWITHMARKDOWN"/>
        <w:rPr>
          <w:moveFrom w:id="89" w:author="Kate Stevens" w:date="2019-11-24T21:20:00Z"/>
        </w:rPr>
      </w:pPr>
      <w:moveFromRangeStart w:id="90" w:author="Kate Stevens" w:date="2019-11-24T21:20:00Z" w:name="move25522849"/>
      <w:moveFrom w:id="91" w:author="Kate Stevens" w:date="2019-11-24T21:20:00Z">
        <w:r w:rsidRPr="0084464A" w:rsidDel="00410786">
          <w:rPr>
            <w:rStyle w:val="HTMLTypewriter"/>
            <w:rFonts w:asciiTheme="minorHAnsi" w:eastAsiaTheme="majorEastAsia" w:hAnsiTheme="minorHAnsi" w:cstheme="minorHAnsi"/>
            <w:sz w:val="22"/>
            <w:szCs w:val="22"/>
          </w:rPr>
          <w:t xml:space="preserve"> (external link)</w:t>
        </w:r>
        <w:r w:rsidRPr="0084464A" w:rsidDel="00410786">
          <w:t>:</w:t>
        </w:r>
      </w:moveFrom>
    </w:p>
    <w:moveFromRangeEnd w:id="90"/>
    <w:p w14:paraId="67AAE14F" w14:textId="77777777" w:rsidR="0084464A" w:rsidRPr="0084464A" w:rsidRDefault="0084464A" w:rsidP="00EC7B06">
      <w:pPr>
        <w:pStyle w:val="REPLACEWITHMARKDOWN"/>
      </w:pPr>
      <w:r w:rsidRPr="0084464A">
        <w:t>shallow and deep object copying.</w:t>
      </w:r>
    </w:p>
    <w:p w14:paraId="21927D46" w14:textId="0F39F876" w:rsidR="0084464A" w:rsidRPr="0084464A" w:rsidRDefault="0084464A" w:rsidP="00EC7B06">
      <w:pPr>
        <w:pStyle w:val="REPLACEWITHMARKDOWN"/>
      </w:pPr>
      <w:r w:rsidRPr="0084464A">
        <w:t>Module </w:t>
      </w:r>
      <w:hyperlink r:id="rId47" w:history="1">
        <w:r w:rsidRPr="0084464A">
          <w:rPr>
            <w:rStyle w:val="Hyperlink"/>
            <w:color w:val="4472C4" w:themeColor="accent1"/>
            <w:sz w:val="22"/>
            <w:szCs w:val="22"/>
          </w:rPr>
          <w:t>marsha</w:t>
        </w:r>
        <w:r w:rsidRPr="0084464A">
          <w:rPr>
            <w:rStyle w:val="Hyperlink"/>
            <w:color w:val="0000BB"/>
            <w:sz w:val="22"/>
            <w:szCs w:val="22"/>
          </w:rPr>
          <w:t>l</w:t>
        </w:r>
      </w:hyperlink>
      <w:r w:rsidRPr="0084464A">
        <w:rPr>
          <w:rStyle w:val="HTMLTypewriter"/>
          <w:rFonts w:asciiTheme="minorHAnsi" w:eastAsiaTheme="majorEastAsia" w:hAnsiTheme="minorHAnsi" w:cstheme="minorHAnsi"/>
          <w:sz w:val="22"/>
          <w:szCs w:val="22"/>
        </w:rPr>
        <w:t xml:space="preserve"> </w:t>
      </w:r>
      <w:ins w:id="92" w:author="Kate Stevens" w:date="2019-11-24T21:21:00Z">
        <w:r w:rsidR="00410786">
          <w:rPr>
            <w:rStyle w:val="HTMLTypewriter"/>
            <w:rFonts w:asciiTheme="minorHAnsi" w:eastAsiaTheme="majorEastAsia" w:hAnsiTheme="minorHAnsi" w:cstheme="minorHAnsi"/>
            <w:sz w:val="22"/>
            <w:szCs w:val="22"/>
          </w:rPr>
          <w:t>[63]</w:t>
        </w:r>
      </w:ins>
      <w:r w:rsidRPr="0084464A">
        <w:rPr>
          <w:rStyle w:val="HTMLTypewriter"/>
          <w:rFonts w:asciiTheme="minorHAnsi" w:eastAsiaTheme="majorEastAsia" w:hAnsiTheme="minorHAnsi" w:cstheme="minorHAnsi"/>
          <w:sz w:val="22"/>
          <w:szCs w:val="22"/>
        </w:rPr>
        <w:t>(external link)</w:t>
      </w:r>
      <w:r w:rsidRPr="0084464A">
        <w:t>:</w:t>
      </w:r>
    </w:p>
    <w:p w14:paraId="0BDCBDA6" w14:textId="77777777" w:rsidR="0084464A" w:rsidRPr="0084464A" w:rsidRDefault="0084464A" w:rsidP="00EC7B06">
      <w:pPr>
        <w:pStyle w:val="REPLACEWITHMARKDOWN"/>
      </w:pPr>
      <w:r w:rsidRPr="0084464A">
        <w:t>high-performance serialization of built-in types.</w:t>
      </w:r>
    </w:p>
    <w:p w14:paraId="79774211" w14:textId="1AB1B1F2" w:rsidR="00A548AD" w:rsidRDefault="00A548AD" w:rsidP="00A01B06">
      <w:pPr>
        <w:spacing w:after="0" w:line="240" w:lineRule="auto"/>
      </w:pPr>
    </w:p>
    <w:p w14:paraId="7789A38C" w14:textId="3910565E" w:rsidR="006E6165" w:rsidRDefault="006E6165" w:rsidP="00D83855">
      <w:pPr>
        <w:pStyle w:val="Heading7"/>
        <w:rPr>
          <w:rStyle w:val="SubtleEmphasis"/>
          <w:sz w:val="32"/>
          <w:szCs w:val="32"/>
        </w:rPr>
      </w:pPr>
      <w:r w:rsidRPr="00D83855">
        <w:rPr>
          <w:rStyle w:val="SubtleEmphasis"/>
          <w:sz w:val="32"/>
          <w:szCs w:val="32"/>
        </w:rPr>
        <w:t>Advantages of using Pickle Module:</w:t>
      </w:r>
    </w:p>
    <w:p w14:paraId="5CBD7C3F" w14:textId="77777777"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186879">
        <w:rPr>
          <w:rFonts w:asciiTheme="minorHAnsi" w:hAnsiTheme="minorHAnsi" w:cstheme="minorHAnsi"/>
          <w:color w:val="000000"/>
          <w:sz w:val="22"/>
          <w:szCs w:val="22"/>
        </w:rPr>
        <w:t>Comes handy to save complicated data.</w:t>
      </w:r>
    </w:p>
    <w:p w14:paraId="6C5461D0" w14:textId="77777777"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186879">
        <w:rPr>
          <w:rFonts w:asciiTheme="minorHAnsi" w:hAnsiTheme="minorHAnsi" w:cstheme="minorHAnsi"/>
          <w:color w:val="000000"/>
          <w:sz w:val="22"/>
          <w:szCs w:val="22"/>
        </w:rPr>
        <w:t>Easy to use, lighter and doesn’t require several lines of code.</w:t>
      </w:r>
    </w:p>
    <w:p w14:paraId="7C395C19" w14:textId="77777777"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186879">
        <w:rPr>
          <w:rFonts w:asciiTheme="minorHAnsi" w:hAnsiTheme="minorHAnsi" w:cstheme="minorHAnsi"/>
          <w:color w:val="000000"/>
          <w:sz w:val="22"/>
          <w:szCs w:val="22"/>
        </w:rPr>
        <w:t>The pickled file generated is not easily readable and thus provide some security.</w:t>
      </w:r>
    </w:p>
    <w:p w14:paraId="76541E94" w14:textId="77777777" w:rsidR="006E6165" w:rsidRPr="006E6165" w:rsidRDefault="006E6165" w:rsidP="006E6165">
      <w:pPr>
        <w:rPr>
          <w:rFonts w:eastAsia="Times New Roman"/>
        </w:rPr>
      </w:pPr>
      <w:r w:rsidRPr="006E6165">
        <w:rPr>
          <w:rFonts w:eastAsia="Times New Roman"/>
          <w:bdr w:val="none" w:sz="0" w:space="0" w:color="auto" w:frame="1"/>
        </w:rPr>
        <w:t>Recursive objects (objects containing references to themselves):</w:t>
      </w:r>
      <w:r w:rsidRPr="006E6165">
        <w:rPr>
          <w:rFonts w:eastAsia="Times New Roman"/>
        </w:rPr>
        <w:t> Pickle keeps track of the objects it has already serialized, so later references to the same object won’t be serialized again. (The marshal module breaks for this.)</w:t>
      </w:r>
    </w:p>
    <w:p w14:paraId="14260330" w14:textId="77777777" w:rsidR="006E6165" w:rsidRPr="006E6165" w:rsidRDefault="006E6165" w:rsidP="006E6165">
      <w:pPr>
        <w:rPr>
          <w:rFonts w:eastAsia="Times New Roman"/>
        </w:rPr>
      </w:pPr>
      <w:r w:rsidRPr="006E6165">
        <w:rPr>
          <w:rFonts w:eastAsia="Times New Roman"/>
          <w:bdr w:val="none" w:sz="0" w:space="0" w:color="auto" w:frame="1"/>
        </w:rPr>
        <w:t>Object sharing (references to the same object in different places):</w:t>
      </w:r>
      <w:r w:rsidRPr="006E6165">
        <w:rPr>
          <w:rFonts w:eastAsia="Times New Roman"/>
        </w:rPr>
        <w:t xml:space="preserve"> This is similar to self- referencing objects; pickle stores the object </w:t>
      </w:r>
      <w:proofErr w:type="gramStart"/>
      <w:r w:rsidRPr="006E6165">
        <w:rPr>
          <w:rFonts w:eastAsia="Times New Roman"/>
        </w:rPr>
        <w:t>once, and</w:t>
      </w:r>
      <w:proofErr w:type="gramEnd"/>
      <w:r w:rsidRPr="006E6165">
        <w:rPr>
          <w:rFonts w:eastAsia="Times New Roman"/>
        </w:rPr>
        <w:t xml:space="preserve"> ensures that all other references point to the master copy. Shared objects remain shared, which can be very important for mutable objects.</w:t>
      </w:r>
    </w:p>
    <w:p w14:paraId="6CD019D6" w14:textId="7B4210D8" w:rsidR="00A71370" w:rsidRDefault="006E6165" w:rsidP="00A71370">
      <w:pPr>
        <w:rPr>
          <w:rFonts w:eastAsia="Times New Roman"/>
        </w:rPr>
      </w:pPr>
      <w:r w:rsidRPr="006E6165">
        <w:rPr>
          <w:rFonts w:eastAsia="Times New Roman"/>
          <w:bdr w:val="none" w:sz="0" w:space="0" w:color="auto" w:frame="1"/>
        </w:rPr>
        <w:t>User-defined classes and their instances:</w:t>
      </w:r>
      <w:r w:rsidRPr="006E6165">
        <w:rPr>
          <w:rFonts w:eastAsia="Times New Roman"/>
        </w:rPr>
        <w:t> Marshal does not support these at all, but pickle can save and restore class instances transparently. The class definition must be importable and live in the same module as when the object was stored.</w:t>
      </w:r>
    </w:p>
    <w:p w14:paraId="0B0DAFB7" w14:textId="77777777" w:rsidR="00D83855" w:rsidRPr="00BE2409" w:rsidRDefault="00D83855" w:rsidP="00D83855">
      <w:pPr>
        <w:pStyle w:val="NormalWeb"/>
        <w:spacing w:before="120" w:beforeAutospacing="0" w:after="168" w:afterAutospacing="0"/>
        <w:jc w:val="both"/>
        <w:rPr>
          <w:rStyle w:val="Emphasis"/>
        </w:rPr>
      </w:pPr>
      <w:r w:rsidRPr="00BE2409">
        <w:rPr>
          <w:rStyle w:val="Emphasis"/>
        </w:rPr>
        <w:t>Cons:</w:t>
      </w:r>
    </w:p>
    <w:p w14:paraId="271AC670" w14:textId="55E028D0"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186879">
        <w:rPr>
          <w:rFonts w:asciiTheme="minorHAnsi" w:hAnsiTheme="minorHAnsi" w:cstheme="minorHAnsi"/>
          <w:color w:val="000000"/>
          <w:sz w:val="22"/>
          <w:szCs w:val="22"/>
        </w:rPr>
        <w:t>Languages other than python may not able to reconstruct pickled python objects.</w:t>
      </w:r>
    </w:p>
    <w:p w14:paraId="493B910D" w14:textId="6081E663" w:rsidR="00D83855" w:rsidRDefault="00D83855" w:rsidP="00D83855">
      <w:pPr>
        <w:pStyle w:val="NormalWeb"/>
        <w:spacing w:before="120" w:beforeAutospacing="0" w:after="168" w:afterAutospacing="0"/>
        <w:jc w:val="both"/>
        <w:rPr>
          <w:rFonts w:asciiTheme="minorHAnsi" w:hAnsiTheme="minorHAnsi" w:cstheme="minorHAnsi"/>
          <w:color w:val="000000"/>
          <w:sz w:val="22"/>
          <w:szCs w:val="22"/>
        </w:rPr>
      </w:pPr>
      <w:r w:rsidRPr="00962157">
        <w:rPr>
          <w:rStyle w:val="SubtleEmphasis"/>
          <w:noProof/>
        </w:rPr>
        <w:lastRenderedPageBreak/>
        <mc:AlternateContent>
          <mc:Choice Requires="wps">
            <w:drawing>
              <wp:anchor distT="45720" distB="45720" distL="114300" distR="114300" simplePos="0" relativeHeight="251669504" behindDoc="0" locked="0" layoutInCell="1" allowOverlap="1" wp14:anchorId="00E88D7A" wp14:editId="44C71379">
                <wp:simplePos x="0" y="0"/>
                <wp:positionH relativeFrom="margin">
                  <wp:align>right</wp:align>
                </wp:positionH>
                <wp:positionV relativeFrom="paragraph">
                  <wp:posOffset>446405</wp:posOffset>
                </wp:positionV>
                <wp:extent cx="5915025" cy="237172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71725"/>
                        </a:xfrm>
                        <a:prstGeom prst="rect">
                          <a:avLst/>
                        </a:prstGeom>
                        <a:solidFill>
                          <a:srgbClr val="FFCC99">
                            <a:alpha val="40000"/>
                          </a:srgbClr>
                        </a:solidFill>
                        <a:ln w="9525">
                          <a:solidFill>
                            <a:srgbClr val="000000"/>
                          </a:solidFill>
                          <a:miter lim="800000"/>
                          <a:headEnd/>
                          <a:tailEnd/>
                        </a:ln>
                      </wps:spPr>
                      <wps:txbx>
                        <w:txbxContent>
                          <w:p w14:paraId="3AB87602" w14:textId="77777777" w:rsidR="00CF1EEE" w:rsidRPr="00D83855" w:rsidRDefault="00CF1EEE" w:rsidP="00D83855">
                            <w:pPr>
                              <w:pStyle w:val="admonition-title"/>
                              <w:spacing w:before="0" w:beforeAutospacing="0" w:after="0" w:afterAutospacing="0" w:line="336" w:lineRule="atLeast"/>
                              <w:ind w:right="150"/>
                              <w:jc w:val="both"/>
                              <w:rPr>
                                <w:rFonts w:ascii="Arial" w:hAnsi="Arial" w:cs="Arial"/>
                                <w:b/>
                                <w:bCs/>
                                <w:color w:val="222222"/>
                              </w:rPr>
                            </w:pPr>
                            <w:bookmarkStart w:id="93" w:name="_Toc25521747"/>
                            <w:r>
                              <w:rPr>
                                <w:noProof/>
                              </w:rPr>
                              <w:drawing>
                                <wp:inline distT="0" distB="0" distL="0" distR="0" wp14:anchorId="524FCE35" wp14:editId="5AA6AE47">
                                  <wp:extent cx="219075" cy="190500"/>
                                  <wp:effectExtent l="0" t="0" r="9525" b="0"/>
                                  <wp:docPr id="55" name="Picture 55"/>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D83855">
                              <w:rPr>
                                <w:rFonts w:ascii="Arial" w:hAnsi="Arial" w:cs="Arial"/>
                                <w:b/>
                                <w:bCs/>
                                <w:color w:val="222222"/>
                              </w:rPr>
                              <w:t>Warning</w:t>
                            </w:r>
                            <w:bookmarkEnd w:id="93"/>
                          </w:p>
                          <w:p w14:paraId="51940F34" w14:textId="77777777" w:rsidR="00CF1EEE" w:rsidRPr="00D83855" w:rsidRDefault="00CF1EEE" w:rsidP="00D83855">
                            <w:pPr>
                              <w:spacing w:after="0" w:line="240" w:lineRule="auto"/>
                              <w:rPr>
                                <w:rFonts w:ascii="Times New Roman" w:eastAsia="Times New Roman" w:hAnsi="Times New Roman" w:cs="Times New Roman"/>
                                <w:sz w:val="24"/>
                                <w:szCs w:val="24"/>
                              </w:rPr>
                            </w:pPr>
                            <w:r w:rsidRPr="00D83855">
                              <w:rPr>
                                <w:rFonts w:ascii="Arial" w:eastAsia="Times New Roman" w:hAnsi="Arial" w:cs="Arial"/>
                                <w:color w:val="222222"/>
                                <w:sz w:val="24"/>
                                <w:szCs w:val="24"/>
                                <w:shd w:val="clear" w:color="auto" w:fill="FFE4E4"/>
                              </w:rPr>
                              <w:t> </w:t>
                            </w:r>
                          </w:p>
                          <w:p w14:paraId="38182DFC" w14:textId="01EADAD4"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The </w:t>
                            </w:r>
                            <w:ins w:id="94" w:author="Kate Stevens" w:date="2019-11-24T21:27:00Z">
                              <w:r>
                                <w:rPr>
                                  <w:rFonts w:ascii="Courier New" w:eastAsia="Times New Roman" w:hAnsi="Courier New" w:cs="Courier New"/>
                                  <w:color w:val="222222"/>
                                  <w:sz w:val="23"/>
                                  <w:szCs w:val="23"/>
                                  <w:shd w:val="clear" w:color="auto" w:fill="EFC2C2"/>
                                </w:rPr>
                                <w:fldChar w:fldCharType="begin"/>
                              </w:r>
                              <w:r>
                                <w:rPr>
                                  <w:rFonts w:ascii="Courier New" w:eastAsia="Times New Roman" w:hAnsi="Courier New" w:cs="Courier New"/>
                                  <w:color w:val="222222"/>
                                  <w:sz w:val="23"/>
                                  <w:szCs w:val="23"/>
                                  <w:shd w:val="clear" w:color="auto" w:fill="EFC2C2"/>
                                </w:rPr>
                                <w:instrText xml:space="preserve"> HYPERLINK "https://docs.python.org/2/library/pickle.html" </w:instrText>
                              </w:r>
                              <w:r>
                                <w:rPr>
                                  <w:rFonts w:ascii="Courier New" w:eastAsia="Times New Roman" w:hAnsi="Courier New" w:cs="Courier New"/>
                                  <w:color w:val="222222"/>
                                  <w:sz w:val="23"/>
                                  <w:szCs w:val="23"/>
                                  <w:shd w:val="clear" w:color="auto" w:fill="EFC2C2"/>
                                </w:rPr>
                                <w:fldChar w:fldCharType="separate"/>
                              </w:r>
                              <w:del w:id="95" w:author="Kate Stevens" w:date="2019-11-24T21:25:00Z">
                                <w:r w:rsidRPr="00410786" w:rsidDel="00410786">
                                  <w:rPr>
                                    <w:rStyle w:val="Hyperlink"/>
                                    <w:rFonts w:ascii="Courier New" w:eastAsia="Times New Roman" w:hAnsi="Courier New" w:cs="Courier New"/>
                                    <w:sz w:val="23"/>
                                    <w:szCs w:val="23"/>
                                    <w:shd w:val="clear" w:color="auto" w:fill="EFC2C2"/>
                                  </w:rPr>
                                  <w:delText>pickle</w:delText>
                                </w:r>
                                <w:r w:rsidRPr="00410786" w:rsidDel="00410786">
                                  <w:rPr>
                                    <w:rStyle w:val="Hyperlink"/>
                                    <w:rFonts w:ascii="Arial" w:eastAsia="Times New Roman" w:hAnsi="Arial" w:cs="Arial"/>
                                    <w:sz w:val="24"/>
                                    <w:szCs w:val="24"/>
                                  </w:rPr>
                                  <w:delText>(</w:delText>
                                </w:r>
                              </w:del>
                              <w:r w:rsidRPr="00410786">
                                <w:rPr>
                                  <w:rStyle w:val="Hyperlink"/>
                                  <w:rFonts w:ascii="Courier New" w:eastAsia="Times New Roman" w:hAnsi="Courier New" w:cs="Courier New"/>
                                  <w:sz w:val="23"/>
                                  <w:szCs w:val="23"/>
                                  <w:shd w:val="clear" w:color="auto" w:fill="EFC2C2"/>
                                </w:rPr>
                                <w:t>pickle</w:t>
                              </w:r>
                              <w:r>
                                <w:rPr>
                                  <w:rFonts w:ascii="Courier New" w:eastAsia="Times New Roman" w:hAnsi="Courier New" w:cs="Courier New"/>
                                  <w:color w:val="222222"/>
                                  <w:sz w:val="23"/>
                                  <w:szCs w:val="23"/>
                                  <w:shd w:val="clear" w:color="auto" w:fill="EFC2C2"/>
                                </w:rPr>
                                <w:fldChar w:fldCharType="end"/>
                              </w:r>
                            </w:ins>
                            <w:r>
                              <w:rPr>
                                <w:rFonts w:ascii="Arial" w:eastAsia="Times New Roman" w:hAnsi="Arial" w:cs="Arial"/>
                                <w:color w:val="222222"/>
                                <w:sz w:val="24"/>
                                <w:szCs w:val="24"/>
                              </w:rPr>
                              <w:t xml:space="preserve"> </w:t>
                            </w:r>
                            <w:ins w:id="96" w:author="Kate Stevens" w:date="2019-11-24T21:27:00Z">
                              <w:r w:rsidRPr="00410786">
                                <w:rPr>
                                  <w:rFonts w:ascii="Arial" w:eastAsia="Times New Roman" w:hAnsi="Arial" w:cs="Arial"/>
                                  <w:color w:val="222222"/>
                                  <w:sz w:val="24"/>
                                  <w:szCs w:val="24"/>
                                </w:rPr>
                                <w:t xml:space="preserve">[17] </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module </w:t>
                            </w:r>
                            <w:r w:rsidRPr="00D83855">
                              <w:rPr>
                                <w:rFonts w:ascii="Arial" w:eastAsia="Times New Roman" w:hAnsi="Arial" w:cs="Arial"/>
                                <w:b/>
                                <w:bCs/>
                                <w:color w:val="222222"/>
                                <w:sz w:val="24"/>
                                <w:szCs w:val="24"/>
                              </w:rPr>
                              <w:t>is not secure</w:t>
                            </w:r>
                            <w:r w:rsidRPr="00D83855">
                              <w:rPr>
                                <w:rFonts w:ascii="Arial" w:eastAsia="Times New Roman" w:hAnsi="Arial" w:cs="Arial"/>
                                <w:color w:val="222222"/>
                                <w:sz w:val="24"/>
                                <w:szCs w:val="24"/>
                              </w:rPr>
                              <w:t>. Only unpickle data you trust.</w:t>
                            </w:r>
                          </w:p>
                          <w:p w14:paraId="12A8EC33" w14:textId="77777777"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It is possible to construct malicious pickle data which will </w:t>
                            </w:r>
                            <w:r w:rsidRPr="00D83855">
                              <w:rPr>
                                <w:rFonts w:ascii="Arial" w:eastAsia="Times New Roman" w:hAnsi="Arial" w:cs="Arial"/>
                                <w:b/>
                                <w:bCs/>
                                <w:color w:val="222222"/>
                                <w:sz w:val="24"/>
                                <w:szCs w:val="24"/>
                              </w:rPr>
                              <w:t>execute arbitrary code during unpickling</w:t>
                            </w:r>
                            <w:r w:rsidRPr="00D83855">
                              <w:rPr>
                                <w:rFonts w:ascii="Arial" w:eastAsia="Times New Roman" w:hAnsi="Arial" w:cs="Arial"/>
                                <w:color w:val="222222"/>
                                <w:sz w:val="24"/>
                                <w:szCs w:val="24"/>
                              </w:rPr>
                              <w:t>. Never unpickle data that could have come from an untrusted source, or that could have been tampered with.</w:t>
                            </w:r>
                          </w:p>
                          <w:p w14:paraId="757A1739" w14:textId="5B4AC60D"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Consider signing data with </w:t>
                            </w:r>
                            <w:hyperlink r:id="rId48" w:anchor="module-hmac" w:tooltip="hmac: Keyed-Hashing for Message Authentication (HMAC) implementation" w:history="1">
                              <w:r w:rsidRPr="00D83855">
                                <w:rPr>
                                  <w:rFonts w:ascii="Courier New" w:eastAsia="Times New Roman" w:hAnsi="Courier New" w:cs="Courier New"/>
                                  <w:color w:val="6363BB"/>
                                  <w:sz w:val="23"/>
                                  <w:szCs w:val="23"/>
                                  <w:shd w:val="clear" w:color="auto" w:fill="EFC2C2"/>
                                </w:rPr>
                                <w:t>hmac</w:t>
                              </w:r>
                            </w:hyperlink>
                            <w:r>
                              <w:rPr>
                                <w:rFonts w:ascii="Arial" w:eastAsia="Times New Roman" w:hAnsi="Arial" w:cs="Arial"/>
                                <w:color w:val="222222"/>
                                <w:sz w:val="24"/>
                                <w:szCs w:val="24"/>
                              </w:rPr>
                              <w:t xml:space="preserve"> </w:t>
                            </w:r>
                            <w:ins w:id="97" w:author="Kate Stevens" w:date="2019-11-24T21:22:00Z">
                              <w:r>
                                <w:rPr>
                                  <w:rFonts w:ascii="Arial" w:eastAsia="Times New Roman" w:hAnsi="Arial" w:cs="Arial"/>
                                  <w:color w:val="222222"/>
                                  <w:sz w:val="24"/>
                                  <w:szCs w:val="24"/>
                                </w:rPr>
                                <w:t>[6</w:t>
                              </w:r>
                            </w:ins>
                            <w:ins w:id="98" w:author="Kate Stevens" w:date="2019-11-24T21:24:00Z">
                              <w:r>
                                <w:rPr>
                                  <w:rFonts w:ascii="Arial" w:eastAsia="Times New Roman" w:hAnsi="Arial" w:cs="Arial"/>
                                  <w:color w:val="222222"/>
                                  <w:sz w:val="24"/>
                                  <w:szCs w:val="24"/>
                                </w:rPr>
                                <w:t>5</w:t>
                              </w:r>
                            </w:ins>
                            <w:ins w:id="99" w:author="Kate Stevens" w:date="2019-11-24T21:22:00Z">
                              <w:r>
                                <w:rPr>
                                  <w:rFonts w:ascii="Arial" w:eastAsia="Times New Roman" w:hAnsi="Arial" w:cs="Arial"/>
                                  <w:color w:val="222222"/>
                                  <w:sz w:val="24"/>
                                  <w:szCs w:val="24"/>
                                </w:rPr>
                                <w:t>]</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if you need to ensure that it has not been tampered with.</w:t>
                            </w:r>
                          </w:p>
                          <w:p w14:paraId="67D9D679" w14:textId="166316F9"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Safer serialization formats such as </w:t>
                            </w:r>
                            <w:hyperlink r:id="rId49" w:anchor="module-json" w:tooltip="json: Encode and decode the JSON format." w:history="1">
                              <w:r w:rsidRPr="00D83855">
                                <w:rPr>
                                  <w:rFonts w:ascii="Courier New" w:eastAsia="Times New Roman" w:hAnsi="Courier New" w:cs="Courier New"/>
                                  <w:color w:val="6363BB"/>
                                  <w:sz w:val="23"/>
                                  <w:szCs w:val="23"/>
                                  <w:shd w:val="clear" w:color="auto" w:fill="EFC2C2"/>
                                </w:rPr>
                                <w:t>json</w:t>
                              </w:r>
                            </w:hyperlink>
                            <w:ins w:id="100" w:author="Kate Stevens" w:date="2019-11-24T21:28:00Z">
                              <w:r w:rsidRPr="00410786">
                                <w:rPr>
                                  <w:rFonts w:ascii="Arial" w:eastAsia="Times New Roman" w:hAnsi="Arial" w:cs="Arial"/>
                                  <w:color w:val="222222"/>
                                  <w:sz w:val="24"/>
                                  <w:szCs w:val="24"/>
                                </w:rPr>
                                <w:t xml:space="preserve">[67] </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may be more appropriate if you are processing untrusted data. See </w:t>
                            </w:r>
                            <w:hyperlink r:id="rId50" w:anchor="comparison-with-json" w:history="1">
                              <w:r w:rsidRPr="00D83855">
                                <w:rPr>
                                  <w:rFonts w:ascii="Arial" w:eastAsia="Times New Roman" w:hAnsi="Arial" w:cs="Arial"/>
                                  <w:color w:val="6363BB"/>
                                  <w:sz w:val="24"/>
                                  <w:szCs w:val="24"/>
                                </w:rPr>
                                <w:t>Comparison with json</w:t>
                              </w:r>
                            </w:hyperlink>
                            <w:ins w:id="101" w:author="Kate Stevens" w:date="2019-11-24T21:25:00Z">
                              <w:r w:rsidRPr="00410786">
                                <w:rPr>
                                  <w:rFonts w:ascii="Arial" w:eastAsia="Times New Roman" w:hAnsi="Arial" w:cs="Arial"/>
                                  <w:color w:val="222222"/>
                                  <w:sz w:val="24"/>
                                  <w:szCs w:val="24"/>
                                </w:rPr>
                                <w:t>[66]</w:t>
                              </w:r>
                            </w:ins>
                            <w:r w:rsidRPr="00D83855">
                              <w:rPr>
                                <w:rFonts w:ascii="Arial" w:eastAsia="Times New Roman" w:hAnsi="Arial" w:cs="Arial"/>
                                <w:color w:val="222222"/>
                                <w:sz w:val="24"/>
                                <w:szCs w:val="24"/>
                              </w:rPr>
                              <w:t xml:space="preserve">. </w:t>
                            </w:r>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w:t>
                            </w:r>
                          </w:p>
                          <w:p w14:paraId="1C729797" w14:textId="2B05C809" w:rsidR="00CF1EEE" w:rsidRDefault="00CF1EEE" w:rsidP="00D8385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88D7A" id="_x0000_s1027" type="#_x0000_t202" style="position:absolute;left:0;text-align:left;margin-left:414.55pt;margin-top:35.15pt;width:465.75pt;height:186.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" fillcolor="#fc9">
                <v:fill opacity="26214f"/>
                <v:textbox>
                  <w:txbxContent>
                    <w:p w14:paraId="3AB87602" w14:textId="77777777" w:rsidR="00CF1EEE" w:rsidRPr="00D83855" w:rsidRDefault="00CF1EEE" w:rsidP="00D83855">
                      <w:pPr>
                        <w:pStyle w:val="admonition-title"/>
                        <w:spacing w:before="0" w:beforeAutospacing="0" w:after="0" w:afterAutospacing="0" w:line="336" w:lineRule="atLeast"/>
                        <w:ind w:right="150"/>
                        <w:jc w:val="both"/>
                        <w:rPr>
                          <w:rFonts w:ascii="Arial" w:hAnsi="Arial" w:cs="Arial"/>
                          <w:b/>
                          <w:bCs/>
                          <w:color w:val="222222"/>
                        </w:rPr>
                      </w:pPr>
                      <w:bookmarkStart w:id="102" w:name="_Toc25521747"/>
                      <w:r>
                        <w:rPr>
                          <w:noProof/>
                        </w:rPr>
                        <w:drawing>
                          <wp:inline distT="0" distB="0" distL="0" distR="0" wp14:anchorId="524FCE35" wp14:editId="5AA6AE47">
                            <wp:extent cx="219075" cy="190500"/>
                            <wp:effectExtent l="0" t="0" r="9525" b="0"/>
                            <wp:docPr id="55" name="Picture 55"/>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D83855">
                        <w:rPr>
                          <w:rFonts w:ascii="Arial" w:hAnsi="Arial" w:cs="Arial"/>
                          <w:b/>
                          <w:bCs/>
                          <w:color w:val="222222"/>
                        </w:rPr>
                        <w:t>Warning</w:t>
                      </w:r>
                      <w:bookmarkEnd w:id="102"/>
                    </w:p>
                    <w:p w14:paraId="51940F34" w14:textId="77777777" w:rsidR="00CF1EEE" w:rsidRPr="00D83855" w:rsidRDefault="00CF1EEE" w:rsidP="00D83855">
                      <w:pPr>
                        <w:spacing w:after="0" w:line="240" w:lineRule="auto"/>
                        <w:rPr>
                          <w:rFonts w:ascii="Times New Roman" w:eastAsia="Times New Roman" w:hAnsi="Times New Roman" w:cs="Times New Roman"/>
                          <w:sz w:val="24"/>
                          <w:szCs w:val="24"/>
                        </w:rPr>
                      </w:pPr>
                      <w:r w:rsidRPr="00D83855">
                        <w:rPr>
                          <w:rFonts w:ascii="Arial" w:eastAsia="Times New Roman" w:hAnsi="Arial" w:cs="Arial"/>
                          <w:color w:val="222222"/>
                          <w:sz w:val="24"/>
                          <w:szCs w:val="24"/>
                          <w:shd w:val="clear" w:color="auto" w:fill="FFE4E4"/>
                        </w:rPr>
                        <w:t> </w:t>
                      </w:r>
                    </w:p>
                    <w:p w14:paraId="38182DFC" w14:textId="01EADAD4"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The </w:t>
                      </w:r>
                      <w:ins w:id="103" w:author="Kate Stevens" w:date="2019-11-24T21:27:00Z">
                        <w:r>
                          <w:rPr>
                            <w:rFonts w:ascii="Courier New" w:eastAsia="Times New Roman" w:hAnsi="Courier New" w:cs="Courier New"/>
                            <w:color w:val="222222"/>
                            <w:sz w:val="23"/>
                            <w:szCs w:val="23"/>
                            <w:shd w:val="clear" w:color="auto" w:fill="EFC2C2"/>
                          </w:rPr>
                          <w:fldChar w:fldCharType="begin"/>
                        </w:r>
                        <w:r>
                          <w:rPr>
                            <w:rFonts w:ascii="Courier New" w:eastAsia="Times New Roman" w:hAnsi="Courier New" w:cs="Courier New"/>
                            <w:color w:val="222222"/>
                            <w:sz w:val="23"/>
                            <w:szCs w:val="23"/>
                            <w:shd w:val="clear" w:color="auto" w:fill="EFC2C2"/>
                          </w:rPr>
                          <w:instrText xml:space="preserve"> HYPERLINK "https://docs.python.org/2/library/pickle.html" </w:instrText>
                        </w:r>
                        <w:r>
                          <w:rPr>
                            <w:rFonts w:ascii="Courier New" w:eastAsia="Times New Roman" w:hAnsi="Courier New" w:cs="Courier New"/>
                            <w:color w:val="222222"/>
                            <w:sz w:val="23"/>
                            <w:szCs w:val="23"/>
                            <w:shd w:val="clear" w:color="auto" w:fill="EFC2C2"/>
                          </w:rPr>
                          <w:fldChar w:fldCharType="separate"/>
                        </w:r>
                        <w:del w:id="104" w:author="Kate Stevens" w:date="2019-11-24T21:25:00Z">
                          <w:r w:rsidRPr="00410786" w:rsidDel="00410786">
                            <w:rPr>
                              <w:rStyle w:val="Hyperlink"/>
                              <w:rFonts w:ascii="Courier New" w:eastAsia="Times New Roman" w:hAnsi="Courier New" w:cs="Courier New"/>
                              <w:sz w:val="23"/>
                              <w:szCs w:val="23"/>
                              <w:shd w:val="clear" w:color="auto" w:fill="EFC2C2"/>
                            </w:rPr>
                            <w:delText>pickle</w:delText>
                          </w:r>
                          <w:r w:rsidRPr="00410786" w:rsidDel="00410786">
                            <w:rPr>
                              <w:rStyle w:val="Hyperlink"/>
                              <w:rFonts w:ascii="Arial" w:eastAsia="Times New Roman" w:hAnsi="Arial" w:cs="Arial"/>
                              <w:sz w:val="24"/>
                              <w:szCs w:val="24"/>
                            </w:rPr>
                            <w:delText>(</w:delText>
                          </w:r>
                        </w:del>
                        <w:r w:rsidRPr="00410786">
                          <w:rPr>
                            <w:rStyle w:val="Hyperlink"/>
                            <w:rFonts w:ascii="Courier New" w:eastAsia="Times New Roman" w:hAnsi="Courier New" w:cs="Courier New"/>
                            <w:sz w:val="23"/>
                            <w:szCs w:val="23"/>
                            <w:shd w:val="clear" w:color="auto" w:fill="EFC2C2"/>
                          </w:rPr>
                          <w:t>pickle</w:t>
                        </w:r>
                        <w:r>
                          <w:rPr>
                            <w:rFonts w:ascii="Courier New" w:eastAsia="Times New Roman" w:hAnsi="Courier New" w:cs="Courier New"/>
                            <w:color w:val="222222"/>
                            <w:sz w:val="23"/>
                            <w:szCs w:val="23"/>
                            <w:shd w:val="clear" w:color="auto" w:fill="EFC2C2"/>
                          </w:rPr>
                          <w:fldChar w:fldCharType="end"/>
                        </w:r>
                      </w:ins>
                      <w:r>
                        <w:rPr>
                          <w:rFonts w:ascii="Arial" w:eastAsia="Times New Roman" w:hAnsi="Arial" w:cs="Arial"/>
                          <w:color w:val="222222"/>
                          <w:sz w:val="24"/>
                          <w:szCs w:val="24"/>
                        </w:rPr>
                        <w:t xml:space="preserve"> </w:t>
                      </w:r>
                      <w:ins w:id="105" w:author="Kate Stevens" w:date="2019-11-24T21:27:00Z">
                        <w:r w:rsidRPr="00410786">
                          <w:rPr>
                            <w:rFonts w:ascii="Arial" w:eastAsia="Times New Roman" w:hAnsi="Arial" w:cs="Arial"/>
                            <w:color w:val="222222"/>
                            <w:sz w:val="24"/>
                            <w:szCs w:val="24"/>
                          </w:rPr>
                          <w:t xml:space="preserve">[17] </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module </w:t>
                      </w:r>
                      <w:r w:rsidRPr="00D83855">
                        <w:rPr>
                          <w:rFonts w:ascii="Arial" w:eastAsia="Times New Roman" w:hAnsi="Arial" w:cs="Arial"/>
                          <w:b/>
                          <w:bCs/>
                          <w:color w:val="222222"/>
                          <w:sz w:val="24"/>
                          <w:szCs w:val="24"/>
                        </w:rPr>
                        <w:t>is not secure</w:t>
                      </w:r>
                      <w:r w:rsidRPr="00D83855">
                        <w:rPr>
                          <w:rFonts w:ascii="Arial" w:eastAsia="Times New Roman" w:hAnsi="Arial" w:cs="Arial"/>
                          <w:color w:val="222222"/>
                          <w:sz w:val="24"/>
                          <w:szCs w:val="24"/>
                        </w:rPr>
                        <w:t>. Only unpickle data you trust.</w:t>
                      </w:r>
                    </w:p>
                    <w:p w14:paraId="12A8EC33" w14:textId="77777777"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It is possible to construct malicious pickle data which will </w:t>
                      </w:r>
                      <w:r w:rsidRPr="00D83855">
                        <w:rPr>
                          <w:rFonts w:ascii="Arial" w:eastAsia="Times New Roman" w:hAnsi="Arial" w:cs="Arial"/>
                          <w:b/>
                          <w:bCs/>
                          <w:color w:val="222222"/>
                          <w:sz w:val="24"/>
                          <w:szCs w:val="24"/>
                        </w:rPr>
                        <w:t>execute arbitrary code during unpickling</w:t>
                      </w:r>
                      <w:r w:rsidRPr="00D83855">
                        <w:rPr>
                          <w:rFonts w:ascii="Arial" w:eastAsia="Times New Roman" w:hAnsi="Arial" w:cs="Arial"/>
                          <w:color w:val="222222"/>
                          <w:sz w:val="24"/>
                          <w:szCs w:val="24"/>
                        </w:rPr>
                        <w:t>. Never unpickle data that could have come from an untrusted source, or that could have been tampered with.</w:t>
                      </w:r>
                    </w:p>
                    <w:p w14:paraId="757A1739" w14:textId="5B4AC60D"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Consider signing data with </w:t>
                      </w:r>
                      <w:hyperlink r:id="rId51" w:anchor="module-hmac" w:tooltip="hmac: Keyed-Hashing for Message Authentication (HMAC) implementation" w:history="1">
                        <w:r w:rsidRPr="00D83855">
                          <w:rPr>
                            <w:rFonts w:ascii="Courier New" w:eastAsia="Times New Roman" w:hAnsi="Courier New" w:cs="Courier New"/>
                            <w:color w:val="6363BB"/>
                            <w:sz w:val="23"/>
                            <w:szCs w:val="23"/>
                            <w:shd w:val="clear" w:color="auto" w:fill="EFC2C2"/>
                          </w:rPr>
                          <w:t>hmac</w:t>
                        </w:r>
                      </w:hyperlink>
                      <w:r>
                        <w:rPr>
                          <w:rFonts w:ascii="Arial" w:eastAsia="Times New Roman" w:hAnsi="Arial" w:cs="Arial"/>
                          <w:color w:val="222222"/>
                          <w:sz w:val="24"/>
                          <w:szCs w:val="24"/>
                        </w:rPr>
                        <w:t xml:space="preserve"> </w:t>
                      </w:r>
                      <w:ins w:id="106" w:author="Kate Stevens" w:date="2019-11-24T21:22:00Z">
                        <w:r>
                          <w:rPr>
                            <w:rFonts w:ascii="Arial" w:eastAsia="Times New Roman" w:hAnsi="Arial" w:cs="Arial"/>
                            <w:color w:val="222222"/>
                            <w:sz w:val="24"/>
                            <w:szCs w:val="24"/>
                          </w:rPr>
                          <w:t>[6</w:t>
                        </w:r>
                      </w:ins>
                      <w:ins w:id="107" w:author="Kate Stevens" w:date="2019-11-24T21:24:00Z">
                        <w:r>
                          <w:rPr>
                            <w:rFonts w:ascii="Arial" w:eastAsia="Times New Roman" w:hAnsi="Arial" w:cs="Arial"/>
                            <w:color w:val="222222"/>
                            <w:sz w:val="24"/>
                            <w:szCs w:val="24"/>
                          </w:rPr>
                          <w:t>5</w:t>
                        </w:r>
                      </w:ins>
                      <w:ins w:id="108" w:author="Kate Stevens" w:date="2019-11-24T21:22:00Z">
                        <w:r>
                          <w:rPr>
                            <w:rFonts w:ascii="Arial" w:eastAsia="Times New Roman" w:hAnsi="Arial" w:cs="Arial"/>
                            <w:color w:val="222222"/>
                            <w:sz w:val="24"/>
                            <w:szCs w:val="24"/>
                          </w:rPr>
                          <w:t>]</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if you need to ensure that it has not been tampered with.</w:t>
                      </w:r>
                    </w:p>
                    <w:p w14:paraId="67D9D679" w14:textId="166316F9" w:rsidR="00CF1EEE" w:rsidRPr="00D83855" w:rsidRDefault="00CF1EEE" w:rsidP="00D83855">
                      <w:pPr>
                        <w:spacing w:after="0" w:line="336" w:lineRule="atLeast"/>
                        <w:jc w:val="both"/>
                        <w:rPr>
                          <w:rFonts w:ascii="Arial" w:eastAsia="Times New Roman" w:hAnsi="Arial" w:cs="Arial"/>
                          <w:color w:val="222222"/>
                          <w:sz w:val="24"/>
                          <w:szCs w:val="24"/>
                        </w:rPr>
                      </w:pPr>
                      <w:r w:rsidRPr="00D83855">
                        <w:rPr>
                          <w:rFonts w:ascii="Arial" w:eastAsia="Times New Roman" w:hAnsi="Arial" w:cs="Arial"/>
                          <w:color w:val="222222"/>
                          <w:sz w:val="24"/>
                          <w:szCs w:val="24"/>
                        </w:rPr>
                        <w:t>Safer serialization formats such as </w:t>
                      </w:r>
                      <w:hyperlink r:id="rId52" w:anchor="module-json" w:tooltip="json: Encode and decode the JSON format." w:history="1">
                        <w:r w:rsidRPr="00D83855">
                          <w:rPr>
                            <w:rFonts w:ascii="Courier New" w:eastAsia="Times New Roman" w:hAnsi="Courier New" w:cs="Courier New"/>
                            <w:color w:val="6363BB"/>
                            <w:sz w:val="23"/>
                            <w:szCs w:val="23"/>
                            <w:shd w:val="clear" w:color="auto" w:fill="EFC2C2"/>
                          </w:rPr>
                          <w:t>json</w:t>
                        </w:r>
                      </w:hyperlink>
                      <w:ins w:id="109" w:author="Kate Stevens" w:date="2019-11-24T21:28:00Z">
                        <w:r w:rsidRPr="00410786">
                          <w:rPr>
                            <w:rFonts w:ascii="Arial" w:eastAsia="Times New Roman" w:hAnsi="Arial" w:cs="Arial"/>
                            <w:color w:val="222222"/>
                            <w:sz w:val="24"/>
                            <w:szCs w:val="24"/>
                          </w:rPr>
                          <w:t xml:space="preserve">[67] </w:t>
                        </w:r>
                      </w:ins>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may be more appropriate if you are processing untrusted data. See </w:t>
                      </w:r>
                      <w:hyperlink r:id="rId53" w:anchor="comparison-with-json" w:history="1">
                        <w:r w:rsidRPr="00D83855">
                          <w:rPr>
                            <w:rFonts w:ascii="Arial" w:eastAsia="Times New Roman" w:hAnsi="Arial" w:cs="Arial"/>
                            <w:color w:val="6363BB"/>
                            <w:sz w:val="24"/>
                            <w:szCs w:val="24"/>
                          </w:rPr>
                          <w:t>Comparison with json</w:t>
                        </w:r>
                      </w:hyperlink>
                      <w:ins w:id="110" w:author="Kate Stevens" w:date="2019-11-24T21:25:00Z">
                        <w:r w:rsidRPr="00410786">
                          <w:rPr>
                            <w:rFonts w:ascii="Arial" w:eastAsia="Times New Roman" w:hAnsi="Arial" w:cs="Arial"/>
                            <w:color w:val="222222"/>
                            <w:sz w:val="24"/>
                            <w:szCs w:val="24"/>
                          </w:rPr>
                          <w:t>[66]</w:t>
                        </w:r>
                      </w:ins>
                      <w:r w:rsidRPr="00D83855">
                        <w:rPr>
                          <w:rFonts w:ascii="Arial" w:eastAsia="Times New Roman" w:hAnsi="Arial" w:cs="Arial"/>
                          <w:color w:val="222222"/>
                          <w:sz w:val="24"/>
                          <w:szCs w:val="24"/>
                        </w:rPr>
                        <w:t xml:space="preserve">. </w:t>
                      </w:r>
                      <w:r>
                        <w:rPr>
                          <w:rFonts w:ascii="Arial" w:eastAsia="Times New Roman" w:hAnsi="Arial" w:cs="Arial"/>
                          <w:color w:val="222222"/>
                          <w:sz w:val="24"/>
                          <w:szCs w:val="24"/>
                        </w:rPr>
                        <w:t>(external link)</w:t>
                      </w:r>
                      <w:r w:rsidRPr="00D83855">
                        <w:rPr>
                          <w:rFonts w:ascii="Arial" w:eastAsia="Times New Roman" w:hAnsi="Arial" w:cs="Arial"/>
                          <w:color w:val="222222"/>
                          <w:sz w:val="24"/>
                          <w:szCs w:val="24"/>
                        </w:rPr>
                        <w:t> </w:t>
                      </w:r>
                    </w:p>
                    <w:p w14:paraId="1C729797" w14:textId="2B05C809" w:rsidR="00CF1EEE" w:rsidRDefault="00CF1EEE" w:rsidP="00D83855">
                      <w:pPr>
                        <w:spacing w:after="0" w:line="240" w:lineRule="auto"/>
                      </w:pPr>
                    </w:p>
                  </w:txbxContent>
                </v:textbox>
                <w10:wrap type="square" anchorx="margin"/>
              </v:shape>
            </w:pict>
          </mc:Fallback>
        </mc:AlternateContent>
      </w:r>
      <w:r w:rsidRPr="00186879">
        <w:rPr>
          <w:rFonts w:asciiTheme="minorHAnsi" w:hAnsiTheme="minorHAnsi" w:cstheme="minorHAnsi"/>
          <w:color w:val="000000"/>
          <w:sz w:val="22"/>
          <w:szCs w:val="22"/>
        </w:rPr>
        <w:t>Risk of unpickling data from malicious sources</w:t>
      </w:r>
      <w:r w:rsidR="007D4ECD">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w:t>
      </w:r>
      <w:r w:rsidR="007D4ECD">
        <w:rPr>
          <w:rFonts w:asciiTheme="minorHAnsi" w:hAnsiTheme="minorHAnsi" w:cstheme="minorHAnsi"/>
          <w:color w:val="000000"/>
          <w:sz w:val="22"/>
          <w:szCs w:val="22"/>
        </w:rPr>
        <w:t xml:space="preserve"> see</w:t>
      </w:r>
      <w:proofErr w:type="gramEnd"/>
      <w:r w:rsidR="007D4ECD">
        <w:rPr>
          <w:rFonts w:asciiTheme="minorHAnsi" w:hAnsiTheme="minorHAnsi" w:cstheme="minorHAnsi"/>
          <w:color w:val="000000"/>
          <w:sz w:val="22"/>
          <w:szCs w:val="22"/>
        </w:rPr>
        <w:t xml:space="preserve"> </w:t>
      </w:r>
      <w:r>
        <w:rPr>
          <w:rFonts w:asciiTheme="minorHAnsi" w:hAnsiTheme="minorHAnsi" w:cstheme="minorHAnsi"/>
          <w:color w:val="000000"/>
          <w:sz w:val="22"/>
          <w:szCs w:val="22"/>
        </w:rPr>
        <w:t>Figure</w:t>
      </w:r>
      <w:r w:rsidR="007D4ECD">
        <w:rPr>
          <w:rFonts w:asciiTheme="minorHAnsi" w:hAnsiTheme="minorHAnsi" w:cstheme="minorHAnsi"/>
          <w:color w:val="000000"/>
          <w:sz w:val="22"/>
          <w:szCs w:val="22"/>
        </w:rPr>
        <w:t xml:space="preserve"> ! ) </w:t>
      </w:r>
    </w:p>
    <w:p w14:paraId="7A57A9DF" w14:textId="0402BF6B" w:rsidR="00D83855" w:rsidDel="00CF1EEE" w:rsidRDefault="00D83855" w:rsidP="00D83855">
      <w:pPr>
        <w:pStyle w:val="NormalWeb"/>
        <w:spacing w:before="120" w:beforeAutospacing="0" w:after="168" w:afterAutospacing="0"/>
        <w:jc w:val="both"/>
        <w:rPr>
          <w:del w:id="111" w:author="Kate Stevens" w:date="2019-11-25T00:03:00Z"/>
          <w:rFonts w:asciiTheme="minorHAnsi" w:hAnsiTheme="minorHAnsi" w:cstheme="minorHAnsi"/>
          <w:color w:val="000000"/>
          <w:sz w:val="22"/>
          <w:szCs w:val="22"/>
        </w:rPr>
      </w:pPr>
      <w:r>
        <w:rPr>
          <w:rFonts w:asciiTheme="minorHAnsi" w:hAnsiTheme="minorHAnsi" w:cstheme="minorHAnsi"/>
          <w:color w:val="000000"/>
          <w:sz w:val="22"/>
          <w:szCs w:val="22"/>
        </w:rPr>
        <w:t xml:space="preserve">Figure !: </w:t>
      </w:r>
      <w:r w:rsidRPr="00D83855">
        <w:rPr>
          <w:rFonts w:asciiTheme="minorHAnsi" w:hAnsiTheme="minorHAnsi" w:cstheme="minorHAnsi"/>
          <w:color w:val="000000"/>
          <w:sz w:val="22"/>
          <w:szCs w:val="22"/>
        </w:rPr>
        <w:t>Security warning</w:t>
      </w:r>
      <w:r>
        <w:rPr>
          <w:rFonts w:asciiTheme="minorHAnsi" w:hAnsiTheme="minorHAnsi" w:cstheme="minorHAnsi"/>
          <w:color w:val="000000"/>
          <w:sz w:val="22"/>
          <w:szCs w:val="22"/>
        </w:rPr>
        <w:t xml:space="preserve"> - </w:t>
      </w:r>
      <w:hyperlink r:id="rId54" w:history="1">
        <w:r w:rsidRPr="00D83855">
          <w:rPr>
            <w:rStyle w:val="Hyperlink"/>
            <w:rFonts w:asciiTheme="minorHAnsi" w:hAnsiTheme="minorHAnsi" w:cstheme="minorHAnsi"/>
            <w:sz w:val="22"/>
            <w:szCs w:val="22"/>
          </w:rPr>
          <w:t>python.org</w:t>
        </w:r>
      </w:hyperlink>
      <w:r>
        <w:rPr>
          <w:rFonts w:asciiTheme="minorHAnsi" w:hAnsiTheme="minorHAnsi" w:cstheme="minorHAnsi"/>
          <w:color w:val="000000"/>
          <w:sz w:val="22"/>
          <w:szCs w:val="22"/>
        </w:rPr>
        <w:t xml:space="preserve"> </w:t>
      </w:r>
      <w:ins w:id="112" w:author="Kate Stevens" w:date="2019-11-24T21:30:00Z">
        <w:r w:rsidR="00570C2E" w:rsidRPr="00570C2E">
          <w:rPr>
            <w:rFonts w:asciiTheme="minorHAnsi" w:hAnsiTheme="minorHAnsi" w:cstheme="minorHAnsi"/>
            <w:color w:val="000000"/>
            <w:sz w:val="22"/>
            <w:szCs w:val="22"/>
          </w:rPr>
          <w:t xml:space="preserve">[60] </w:t>
        </w:r>
      </w:ins>
      <w:r>
        <w:rPr>
          <w:rFonts w:asciiTheme="minorHAnsi" w:hAnsiTheme="minorHAnsi" w:cstheme="minorHAnsi"/>
          <w:color w:val="000000"/>
          <w:sz w:val="22"/>
          <w:szCs w:val="22"/>
        </w:rPr>
        <w:t>(external link)</w:t>
      </w:r>
    </w:p>
    <w:p w14:paraId="39B7DEF8" w14:textId="31DF8D78" w:rsidR="00D83855" w:rsidDel="00CF1EEE" w:rsidRDefault="00D83855" w:rsidP="00D83855">
      <w:pPr>
        <w:pStyle w:val="NormalWeb"/>
        <w:spacing w:before="120" w:beforeAutospacing="0" w:after="168" w:afterAutospacing="0"/>
        <w:jc w:val="both"/>
        <w:rPr>
          <w:del w:id="113" w:author="Kate Stevens" w:date="2019-11-25T00:03:00Z"/>
          <w:rFonts w:asciiTheme="minorHAnsi" w:hAnsiTheme="minorHAnsi" w:cstheme="minorHAnsi"/>
          <w:color w:val="000000"/>
          <w:sz w:val="22"/>
          <w:szCs w:val="22"/>
        </w:rPr>
      </w:pPr>
    </w:p>
    <w:p w14:paraId="45BB75F4" w14:textId="152EE903" w:rsidR="00D83855" w:rsidRPr="00186879" w:rsidRDefault="00D83855" w:rsidP="00D83855">
      <w:pPr>
        <w:pStyle w:val="NormalWeb"/>
        <w:spacing w:before="120" w:beforeAutospacing="0" w:after="168" w:afterAutospacing="0"/>
        <w:jc w:val="both"/>
        <w:rPr>
          <w:rFonts w:asciiTheme="minorHAnsi" w:hAnsiTheme="minorHAnsi" w:cstheme="minorHAnsi"/>
          <w:color w:val="000000"/>
          <w:sz w:val="22"/>
          <w:szCs w:val="22"/>
        </w:rPr>
      </w:pPr>
    </w:p>
    <w:p w14:paraId="5B28BA17" w14:textId="77777777" w:rsidR="00D83855" w:rsidRPr="00D83855" w:rsidRDefault="00D83855" w:rsidP="00D83855"/>
    <w:p w14:paraId="543BB544" w14:textId="48D95A55" w:rsidR="00C535BF" w:rsidRDefault="00466B44" w:rsidP="007E2052">
      <w:pPr>
        <w:pStyle w:val="Heading1"/>
        <w:spacing w:before="0" w:after="240" w:line="240" w:lineRule="auto"/>
        <w:rPr>
          <w:rStyle w:val="SubtleEmphasis"/>
          <w:iCs w:val="0"/>
          <w:color w:val="2F5496" w:themeColor="accent1" w:themeShade="BF"/>
          <w:sz w:val="32"/>
        </w:rPr>
      </w:pPr>
      <w:bookmarkStart w:id="114" w:name="_Toc25521629"/>
      <w:bookmarkStart w:id="115" w:name="_Toc25523954"/>
      <w:r w:rsidRPr="006723F6">
        <w:rPr>
          <w:rStyle w:val="SubtleEmphasis"/>
          <w:iCs w:val="0"/>
          <w:color w:val="2F5496" w:themeColor="accent1" w:themeShade="BF"/>
          <w:sz w:val="32"/>
        </w:rPr>
        <w:t xml:space="preserve">2.1 </w:t>
      </w:r>
      <w:hyperlink r:id="rId55" w:anchor="module-copy_reg" w:tooltip="copy_reg: Register pickle support functions." w:history="1">
        <w:r w:rsidR="00A71370" w:rsidRPr="006723F6">
          <w:rPr>
            <w:rStyle w:val="SubtleEmphasis"/>
            <w:iCs w:val="0"/>
            <w:color w:val="2F5496" w:themeColor="accent1" w:themeShade="BF"/>
            <w:sz w:val="32"/>
          </w:rPr>
          <w:t>copyreg</w:t>
        </w:r>
      </w:hyperlink>
      <w:r w:rsidR="00A71370" w:rsidRPr="006723F6">
        <w:rPr>
          <w:rStyle w:val="SubtleEmphasis"/>
          <w:iCs w:val="0"/>
          <w:color w:val="2F5496" w:themeColor="accent1" w:themeShade="BF"/>
          <w:sz w:val="32"/>
        </w:rPr>
        <w:t> — Register </w:t>
      </w:r>
      <w:hyperlink r:id="rId56" w:anchor="module-pickle" w:tooltip="pickle: Convert Python objects to streams of bytes and back." w:history="1">
        <w:r w:rsidR="00A71370" w:rsidRPr="006723F6">
          <w:rPr>
            <w:rStyle w:val="SubtleEmphasis"/>
            <w:iCs w:val="0"/>
            <w:color w:val="2F5496" w:themeColor="accent1" w:themeShade="BF"/>
            <w:sz w:val="32"/>
          </w:rPr>
          <w:t>pickle</w:t>
        </w:r>
      </w:hyperlink>
      <w:r w:rsidR="00A71370" w:rsidRPr="006723F6">
        <w:rPr>
          <w:rStyle w:val="SubtleEmphasis"/>
          <w:iCs w:val="0"/>
          <w:color w:val="2F5496" w:themeColor="accent1" w:themeShade="BF"/>
          <w:sz w:val="32"/>
        </w:rPr>
        <w:t> support functions</w:t>
      </w:r>
      <w:bookmarkEnd w:id="114"/>
      <w:ins w:id="116" w:author="Kate Stevens" w:date="2019-11-24T21:31:00Z">
        <w:r w:rsidR="00570C2E" w:rsidRPr="00570C2E">
          <w:t xml:space="preserve"> </w:t>
        </w:r>
        <w:r w:rsidR="00570C2E" w:rsidRPr="00570C2E">
          <w:rPr>
            <w:rStyle w:val="SubtleEmphasis"/>
            <w:iCs w:val="0"/>
            <w:color w:val="2F5496" w:themeColor="accent1" w:themeShade="BF"/>
            <w:sz w:val="32"/>
          </w:rPr>
          <w:t>[68]</w:t>
        </w:r>
      </w:ins>
      <w:bookmarkEnd w:id="115"/>
    </w:p>
    <w:p w14:paraId="27D65FE1" w14:textId="3C802B19" w:rsidR="005A644F" w:rsidRPr="005A644F" w:rsidDel="00570C2E" w:rsidRDefault="005A644F" w:rsidP="005A644F">
      <w:pPr>
        <w:pStyle w:val="Quickreference"/>
        <w:rPr>
          <w:del w:id="117" w:author="Kate Stevens" w:date="2019-11-24T21:31:00Z"/>
        </w:rPr>
      </w:pPr>
      <w:del w:id="118" w:author="Kate Stevens" w:date="2019-11-24T21:31:00Z">
        <w:r w:rsidRPr="005A644F" w:rsidDel="00570C2E">
          <w:rPr>
            <w:highlight w:val="cyan"/>
            <w:shd w:val="clear" w:color="auto" w:fill="FFFFFF"/>
          </w:rPr>
          <w:delText>“Copyreg — Register Pickle Support Functions — Python 3.8.0 Documentation,” Python.org, 2019, https://docs.python.org/3/library/copyreg.html.</w:delText>
        </w:r>
      </w:del>
    </w:p>
    <w:p w14:paraId="5B212A13" w14:textId="25A5DC7B" w:rsidR="00A71370" w:rsidRPr="006723F6" w:rsidRDefault="00A71370" w:rsidP="00A71370">
      <w:r w:rsidRPr="006723F6">
        <w:t>The </w:t>
      </w:r>
      <w:hyperlink r:id="rId57" w:anchor="module-copy_reg" w:tooltip="copy_reg: Register pickle support functions." w:history="1">
        <w:r w:rsidRPr="006723F6">
          <w:rPr>
            <w:rStyle w:val="pre"/>
            <w:rFonts w:cstheme="minorHAnsi"/>
            <w:color w:val="000000" w:themeColor="text1"/>
          </w:rPr>
          <w:t>copyreg</w:t>
        </w:r>
      </w:hyperlink>
      <w:r w:rsidRPr="006723F6">
        <w:t> module offers a way to define functions used while pickling specific objects.</w:t>
      </w:r>
    </w:p>
    <w:p w14:paraId="0CDDDAF8" w14:textId="4F8FCFBB" w:rsidR="00A71370" w:rsidRPr="00A71370" w:rsidRDefault="00A71370" w:rsidP="00A71370">
      <w:r w:rsidRPr="006723F6">
        <w:t>The </w:t>
      </w:r>
      <w:hyperlink r:id="rId58" w:anchor="module-pickle" w:tooltip="pickle: Convert Python objects to streams of bytes and back." w:history="1">
        <w:r w:rsidRPr="006723F6">
          <w:rPr>
            <w:rStyle w:val="pre"/>
            <w:rFonts w:cstheme="minorHAnsi"/>
            <w:color w:val="000000" w:themeColor="text1"/>
          </w:rPr>
          <w:t>pickle</w:t>
        </w:r>
      </w:hyperlink>
      <w:r w:rsidRPr="006723F6">
        <w:t>, </w:t>
      </w:r>
      <w:hyperlink r:id="rId59" w:anchor="module-cPickle" w:tooltip="cPickle: Faster version of pickle, but not subclassable." w:history="1">
        <w:r w:rsidRPr="006723F6">
          <w:rPr>
            <w:rStyle w:val="pre"/>
            <w:rFonts w:cstheme="minorHAnsi"/>
            <w:color w:val="000000" w:themeColor="text1"/>
          </w:rPr>
          <w:t>cPickle</w:t>
        </w:r>
      </w:hyperlink>
      <w:r w:rsidRPr="006723F6">
        <w:t>, and </w:t>
      </w:r>
      <w:hyperlink r:id="rId60" w:anchor="module-copy" w:tooltip="copy: Shallow and deep copy operations." w:history="1">
        <w:r w:rsidRPr="006723F6">
          <w:rPr>
            <w:rStyle w:val="pre"/>
            <w:rFonts w:cstheme="minorHAnsi"/>
            <w:color w:val="000000" w:themeColor="text1"/>
          </w:rPr>
          <w:t>copy</w:t>
        </w:r>
      </w:hyperlink>
      <w:r w:rsidRPr="006723F6">
        <w:t> modules use those functions when pickling/copying those objects. The module provides configuration information about object constructors which are not classes. Such constructors may be factory functions or class instances.</w:t>
      </w:r>
    </w:p>
    <w:p w14:paraId="063EB67E" w14:textId="42559EE0" w:rsidR="00A71370" w:rsidRPr="00A71370" w:rsidRDefault="00A71370" w:rsidP="00A71370">
      <w:pPr>
        <w:pStyle w:val="Heading4"/>
        <w:rPr>
          <w:rStyle w:val="IntenseEmphasis"/>
        </w:rPr>
      </w:pPr>
      <w:bookmarkStart w:id="119" w:name="_Toc25521630"/>
      <w:proofErr w:type="spellStart"/>
      <w:proofErr w:type="gramStart"/>
      <w:r w:rsidRPr="00A71370">
        <w:rPr>
          <w:rStyle w:val="IntenseEmphasis"/>
        </w:rPr>
        <w:lastRenderedPageBreak/>
        <w:t>copyreg.constructor</w:t>
      </w:r>
      <w:proofErr w:type="spellEnd"/>
      <w:proofErr w:type="gramEnd"/>
      <w:r w:rsidRPr="00A71370">
        <w:rPr>
          <w:rStyle w:val="IntenseEmphasis"/>
        </w:rPr>
        <w:t>(object)</w:t>
      </w:r>
      <w:bookmarkEnd w:id="119"/>
    </w:p>
    <w:p w14:paraId="6E161B5D" w14:textId="26A6BBA1" w:rsidR="00A71370" w:rsidRPr="00A71370" w:rsidRDefault="00A71370" w:rsidP="00A71370">
      <w:pPr>
        <w:pStyle w:val="ListParagraph"/>
        <w:numPr>
          <w:ilvl w:val="0"/>
          <w:numId w:val="16"/>
        </w:numPr>
        <w:spacing w:line="240" w:lineRule="auto"/>
        <w:rPr>
          <w:color w:val="000000"/>
        </w:rPr>
      </w:pPr>
      <w:r w:rsidRPr="00A71370">
        <w:rPr>
          <w:color w:val="000000"/>
        </w:rPr>
        <w:t>Declares </w:t>
      </w:r>
      <w:r w:rsidRPr="00A71370">
        <w:rPr>
          <w:rStyle w:val="Emphasis"/>
          <w:rFonts w:asciiTheme="minorHAnsi" w:hAnsiTheme="minorHAnsi" w:cstheme="minorHAnsi"/>
          <w:color w:val="000000"/>
          <w:sz w:val="22"/>
        </w:rPr>
        <w:t>object</w:t>
      </w:r>
      <w:r w:rsidRPr="00A71370">
        <w:rPr>
          <w:color w:val="000000"/>
        </w:rPr>
        <w:t> to be a valid constructor. If </w:t>
      </w:r>
      <w:r w:rsidRPr="00A71370">
        <w:rPr>
          <w:rStyle w:val="Emphasis"/>
          <w:rFonts w:asciiTheme="minorHAnsi" w:hAnsiTheme="minorHAnsi" w:cstheme="minorHAnsi"/>
          <w:color w:val="000000"/>
          <w:sz w:val="22"/>
        </w:rPr>
        <w:t>object</w:t>
      </w:r>
      <w:r w:rsidRPr="00A71370">
        <w:rPr>
          <w:color w:val="000000"/>
        </w:rPr>
        <w:t> is not callable (and hence not valid as a constructor), raises </w:t>
      </w:r>
      <w:hyperlink r:id="rId61" w:anchor="exceptions.TypeError" w:tooltip="exceptions.TypeError" w:history="1">
        <w:r w:rsidRPr="00A71370">
          <w:rPr>
            <w:rStyle w:val="pre"/>
            <w:rFonts w:cstheme="minorHAnsi"/>
            <w:color w:val="355F7C"/>
          </w:rPr>
          <w:t>TypeError</w:t>
        </w:r>
      </w:hyperlink>
      <w:r w:rsidRPr="00A71370">
        <w:rPr>
          <w:color w:val="000000"/>
        </w:rPr>
        <w:t>.</w:t>
      </w:r>
    </w:p>
    <w:p w14:paraId="72A6C0FF" w14:textId="77777777" w:rsidR="00A71370" w:rsidRPr="00A71370" w:rsidRDefault="00A71370" w:rsidP="00A71370">
      <w:pPr>
        <w:pStyle w:val="ListParagraph"/>
        <w:numPr>
          <w:ilvl w:val="0"/>
          <w:numId w:val="15"/>
        </w:numPr>
        <w:rPr>
          <w:color w:val="000000"/>
        </w:rPr>
      </w:pPr>
    </w:p>
    <w:p w14:paraId="6124A7C2" w14:textId="69BCC1B4" w:rsidR="00A71370" w:rsidRPr="00A71370" w:rsidRDefault="00A71370" w:rsidP="00A71370">
      <w:pPr>
        <w:rPr>
          <w:rStyle w:val="IntenseEmphasis"/>
        </w:rPr>
      </w:pPr>
      <w:proofErr w:type="spellStart"/>
      <w:proofErr w:type="gramStart"/>
      <w:r w:rsidRPr="00A71370">
        <w:rPr>
          <w:rStyle w:val="IntenseEmphasis"/>
        </w:rPr>
        <w:t>copyreg.pickle</w:t>
      </w:r>
      <w:proofErr w:type="spellEnd"/>
      <w:proofErr w:type="gramEnd"/>
      <w:r w:rsidRPr="00A71370">
        <w:rPr>
          <w:rStyle w:val="IntenseEmphasis"/>
        </w:rPr>
        <w:t>(type, function[, constructor])</w:t>
      </w:r>
    </w:p>
    <w:p w14:paraId="5644A9BF" w14:textId="77777777" w:rsidR="00A71370" w:rsidRPr="006723F6" w:rsidRDefault="00A71370" w:rsidP="00A71370">
      <w:pPr>
        <w:pStyle w:val="ListParagraph"/>
        <w:numPr>
          <w:ilvl w:val="0"/>
          <w:numId w:val="15"/>
        </w:numPr>
        <w:rPr>
          <w:rFonts w:cstheme="minorHAnsi"/>
          <w:color w:val="000000"/>
        </w:rPr>
      </w:pPr>
      <w:r w:rsidRPr="006723F6">
        <w:rPr>
          <w:rFonts w:cstheme="minorHAnsi"/>
          <w:color w:val="000000"/>
        </w:rPr>
        <w:t>Declares that </w:t>
      </w:r>
      <w:r w:rsidRPr="006723F6">
        <w:rPr>
          <w:rStyle w:val="Emphasis"/>
          <w:rFonts w:asciiTheme="minorHAnsi" w:hAnsiTheme="minorHAnsi" w:cstheme="minorHAnsi"/>
          <w:color w:val="000000"/>
          <w:sz w:val="22"/>
        </w:rPr>
        <w:t>function</w:t>
      </w:r>
      <w:r w:rsidRPr="006723F6">
        <w:rPr>
          <w:rFonts w:cstheme="minorHAnsi"/>
          <w:color w:val="000000"/>
        </w:rPr>
        <w:t> should be used as a “reduction” function for objects of type </w:t>
      </w:r>
      <w:proofErr w:type="spellStart"/>
      <w:r w:rsidRPr="006723F6">
        <w:rPr>
          <w:rStyle w:val="Emphasis"/>
          <w:rFonts w:asciiTheme="minorHAnsi" w:hAnsiTheme="minorHAnsi" w:cstheme="minorHAnsi"/>
          <w:color w:val="000000"/>
          <w:sz w:val="22"/>
        </w:rPr>
        <w:t>type</w:t>
      </w:r>
      <w:proofErr w:type="spellEnd"/>
      <w:r w:rsidRPr="006723F6">
        <w:rPr>
          <w:rFonts w:cstheme="minorHAnsi"/>
          <w:color w:val="000000"/>
        </w:rPr>
        <w:t>; </w:t>
      </w:r>
      <w:r w:rsidRPr="006723F6">
        <w:rPr>
          <w:rStyle w:val="Emphasis"/>
          <w:rFonts w:asciiTheme="minorHAnsi" w:hAnsiTheme="minorHAnsi" w:cstheme="minorHAnsi"/>
          <w:color w:val="000000"/>
          <w:sz w:val="22"/>
        </w:rPr>
        <w:t>type</w:t>
      </w:r>
      <w:r w:rsidRPr="006723F6">
        <w:rPr>
          <w:rFonts w:cstheme="minorHAnsi"/>
          <w:color w:val="000000"/>
        </w:rPr>
        <w:t> must not be a “classic” class object. (Classic classes are handled differently; see the documentation for the </w:t>
      </w:r>
      <w:hyperlink r:id="rId62" w:anchor="module-pickle" w:tooltip="pickle: Convert Python objects to streams of bytes and back." w:history="1">
        <w:r w:rsidRPr="006723F6">
          <w:rPr>
            <w:rStyle w:val="pre"/>
            <w:rFonts w:cstheme="minorHAnsi"/>
            <w:color w:val="355F7C"/>
          </w:rPr>
          <w:t>pickle</w:t>
        </w:r>
      </w:hyperlink>
      <w:r w:rsidRPr="006723F6">
        <w:rPr>
          <w:rFonts w:cstheme="minorHAnsi"/>
          <w:color w:val="000000"/>
        </w:rPr>
        <w:t> module for details.) </w:t>
      </w:r>
      <w:r w:rsidRPr="006723F6">
        <w:rPr>
          <w:rStyle w:val="Emphasis"/>
          <w:rFonts w:asciiTheme="minorHAnsi" w:hAnsiTheme="minorHAnsi" w:cstheme="minorHAnsi"/>
          <w:color w:val="000000"/>
          <w:sz w:val="22"/>
        </w:rPr>
        <w:t>function</w:t>
      </w:r>
      <w:r w:rsidRPr="006723F6">
        <w:rPr>
          <w:rFonts w:cstheme="minorHAnsi"/>
          <w:color w:val="000000"/>
        </w:rPr>
        <w:t> should return either a string or a tuple containing two or three elements.</w:t>
      </w:r>
    </w:p>
    <w:p w14:paraId="2330F049" w14:textId="77777777" w:rsidR="00A71370" w:rsidRPr="006723F6" w:rsidRDefault="00A71370" w:rsidP="00A71370">
      <w:pPr>
        <w:pStyle w:val="ListParagraph"/>
        <w:numPr>
          <w:ilvl w:val="0"/>
          <w:numId w:val="15"/>
        </w:numPr>
        <w:rPr>
          <w:rFonts w:cstheme="minorHAnsi"/>
          <w:color w:val="000000"/>
        </w:rPr>
      </w:pPr>
      <w:r w:rsidRPr="006723F6">
        <w:rPr>
          <w:rFonts w:cstheme="minorHAnsi"/>
          <w:color w:val="000000"/>
        </w:rPr>
        <w:t>The optional </w:t>
      </w:r>
      <w:r w:rsidRPr="006723F6">
        <w:rPr>
          <w:rStyle w:val="Emphasis"/>
          <w:rFonts w:asciiTheme="minorHAnsi" w:hAnsiTheme="minorHAnsi" w:cstheme="minorHAnsi"/>
          <w:color w:val="000000"/>
          <w:sz w:val="22"/>
        </w:rPr>
        <w:t>constructor</w:t>
      </w:r>
      <w:r w:rsidRPr="006723F6">
        <w:rPr>
          <w:rFonts w:cstheme="minorHAnsi"/>
          <w:color w:val="000000"/>
        </w:rPr>
        <w:t> parameter, if provided, is a callable object which can be used to reconstruct the object when called with the tuple of arguments returned by </w:t>
      </w:r>
      <w:r w:rsidRPr="006723F6">
        <w:rPr>
          <w:rStyle w:val="Emphasis"/>
          <w:rFonts w:asciiTheme="minorHAnsi" w:hAnsiTheme="minorHAnsi" w:cstheme="minorHAnsi"/>
          <w:color w:val="000000"/>
          <w:sz w:val="22"/>
        </w:rPr>
        <w:t>function</w:t>
      </w:r>
      <w:r w:rsidRPr="006723F6">
        <w:rPr>
          <w:rFonts w:cstheme="minorHAnsi"/>
          <w:color w:val="000000"/>
        </w:rPr>
        <w:t> at pickling time. </w:t>
      </w:r>
      <w:hyperlink r:id="rId63" w:anchor="exceptions.TypeError" w:tooltip="exceptions.TypeError" w:history="1">
        <w:r w:rsidRPr="006723F6">
          <w:rPr>
            <w:rStyle w:val="pre"/>
            <w:rFonts w:cstheme="minorHAnsi"/>
            <w:color w:val="355F7C"/>
          </w:rPr>
          <w:t>TypeError</w:t>
        </w:r>
      </w:hyperlink>
      <w:r w:rsidRPr="006723F6">
        <w:rPr>
          <w:rFonts w:cstheme="minorHAnsi"/>
          <w:color w:val="000000"/>
        </w:rPr>
        <w:t> will be raised if </w:t>
      </w:r>
      <w:r w:rsidRPr="006723F6">
        <w:rPr>
          <w:rStyle w:val="Emphasis"/>
          <w:rFonts w:asciiTheme="minorHAnsi" w:hAnsiTheme="minorHAnsi" w:cstheme="minorHAnsi"/>
          <w:color w:val="000000"/>
          <w:sz w:val="22"/>
        </w:rPr>
        <w:t>object</w:t>
      </w:r>
      <w:r w:rsidRPr="006723F6">
        <w:rPr>
          <w:rFonts w:cstheme="minorHAnsi"/>
          <w:color w:val="000000"/>
        </w:rPr>
        <w:t> is a class or </w:t>
      </w:r>
      <w:r w:rsidRPr="006723F6">
        <w:rPr>
          <w:rStyle w:val="Emphasis"/>
          <w:rFonts w:asciiTheme="minorHAnsi" w:hAnsiTheme="minorHAnsi" w:cstheme="minorHAnsi"/>
          <w:color w:val="000000"/>
          <w:sz w:val="22"/>
        </w:rPr>
        <w:t>constructor</w:t>
      </w:r>
      <w:r w:rsidRPr="006723F6">
        <w:rPr>
          <w:rFonts w:cstheme="minorHAnsi"/>
          <w:color w:val="000000"/>
        </w:rPr>
        <w:t> is not callable.</w:t>
      </w:r>
    </w:p>
    <w:p w14:paraId="277EE994" w14:textId="77777777" w:rsidR="00A71370" w:rsidRPr="006723F6" w:rsidRDefault="00A71370" w:rsidP="00A71370">
      <w:pPr>
        <w:pStyle w:val="ListParagraph"/>
        <w:numPr>
          <w:ilvl w:val="0"/>
          <w:numId w:val="15"/>
        </w:numPr>
        <w:rPr>
          <w:rFonts w:cstheme="minorHAnsi"/>
          <w:color w:val="000000"/>
        </w:rPr>
      </w:pPr>
      <w:r w:rsidRPr="006723F6">
        <w:rPr>
          <w:rFonts w:cstheme="minorHAnsi"/>
          <w:color w:val="000000"/>
        </w:rPr>
        <w:t>See the </w:t>
      </w:r>
      <w:hyperlink r:id="rId64" w:anchor="module-pickle" w:tooltip="pickle: Convert Python objects to streams of bytes and back." w:history="1">
        <w:r w:rsidRPr="006723F6">
          <w:rPr>
            <w:rStyle w:val="pre"/>
            <w:rFonts w:cstheme="minorHAnsi"/>
            <w:color w:val="355F7C"/>
          </w:rPr>
          <w:t>pickle</w:t>
        </w:r>
      </w:hyperlink>
      <w:r w:rsidRPr="006723F6">
        <w:rPr>
          <w:rFonts w:cstheme="minorHAnsi"/>
          <w:color w:val="000000"/>
        </w:rPr>
        <w:t> module for more details on the interface expected of </w:t>
      </w:r>
      <w:r w:rsidRPr="006723F6">
        <w:rPr>
          <w:rStyle w:val="Emphasis"/>
          <w:rFonts w:asciiTheme="minorHAnsi" w:hAnsiTheme="minorHAnsi" w:cstheme="minorHAnsi"/>
          <w:color w:val="000000"/>
          <w:sz w:val="22"/>
        </w:rPr>
        <w:t>function</w:t>
      </w:r>
      <w:r w:rsidRPr="006723F6">
        <w:rPr>
          <w:rFonts w:cstheme="minorHAnsi"/>
          <w:color w:val="000000"/>
        </w:rPr>
        <w:t> and </w:t>
      </w:r>
      <w:r w:rsidRPr="006723F6">
        <w:rPr>
          <w:rStyle w:val="Emphasis"/>
          <w:rFonts w:asciiTheme="minorHAnsi" w:hAnsiTheme="minorHAnsi" w:cstheme="minorHAnsi"/>
          <w:color w:val="000000"/>
          <w:sz w:val="22"/>
        </w:rPr>
        <w:t>constructor</w:t>
      </w:r>
      <w:r w:rsidRPr="006723F6">
        <w:rPr>
          <w:rFonts w:cstheme="minorHAnsi"/>
          <w:color w:val="000000"/>
        </w:rPr>
        <w:t>.</w:t>
      </w:r>
    </w:p>
    <w:p w14:paraId="53A45208" w14:textId="6E4886F4" w:rsidR="003A248B" w:rsidRDefault="003A248B" w:rsidP="003A248B">
      <w:pPr>
        <w:pStyle w:val="Heading1"/>
        <w:spacing w:before="0" w:line="420" w:lineRule="atLeast"/>
        <w:rPr>
          <w:rStyle w:val="IntenseEmphasis"/>
          <w:i w:val="0"/>
          <w:iCs w:val="0"/>
        </w:rPr>
      </w:pPr>
      <w:bookmarkStart w:id="120" w:name="_Toc25521631"/>
      <w:bookmarkStart w:id="121" w:name="_Toc25523955"/>
      <w:proofErr w:type="gramStart"/>
      <w:r>
        <w:rPr>
          <w:rStyle w:val="IntenseEmphasis"/>
          <w:i w:val="0"/>
          <w:iCs w:val="0"/>
        </w:rPr>
        <w:t xml:space="preserve">2.1  </w:t>
      </w:r>
      <w:proofErr w:type="spellStart"/>
      <w:r>
        <w:rPr>
          <w:rStyle w:val="IntenseEmphasis"/>
          <w:i w:val="0"/>
          <w:iCs w:val="0"/>
        </w:rPr>
        <w:t>copyreg</w:t>
      </w:r>
      <w:proofErr w:type="spellEnd"/>
      <w:proofErr w:type="gramEnd"/>
      <w:r>
        <w:rPr>
          <w:rStyle w:val="IntenseEmphasis"/>
          <w:i w:val="0"/>
          <w:iCs w:val="0"/>
        </w:rPr>
        <w:t xml:space="preserve"> – Register Pickle through Python.org</w:t>
      </w:r>
      <w:bookmarkEnd w:id="120"/>
      <w:bookmarkEnd w:id="121"/>
    </w:p>
    <w:p w14:paraId="73FD6FBF" w14:textId="77777777" w:rsidR="003A248B" w:rsidRDefault="003A248B" w:rsidP="00EC7B06">
      <w:pPr>
        <w:pStyle w:val="REPLACEWITHMARKDOWN"/>
        <w:rPr>
          <w:highlight w:val="green"/>
        </w:rPr>
      </w:pPr>
    </w:p>
    <w:p w14:paraId="5DE8FAB9" w14:textId="389E2F75" w:rsidR="003A248B" w:rsidRDefault="003A248B" w:rsidP="00EC7B06">
      <w:pPr>
        <w:pStyle w:val="REPLACEWITHMARKDOWN"/>
      </w:pPr>
      <w:r w:rsidRPr="003A248B">
        <w:rPr>
          <w:highlight w:val="green"/>
        </w:rPr>
        <w:t>“</w:t>
      </w:r>
      <w:proofErr w:type="spellStart"/>
      <w:r w:rsidRPr="003A248B">
        <w:rPr>
          <w:highlight w:val="green"/>
        </w:rPr>
        <w:t>Copyreg</w:t>
      </w:r>
      <w:proofErr w:type="spellEnd"/>
      <w:r w:rsidRPr="003A248B">
        <w:rPr>
          <w:highlight w:val="green"/>
        </w:rPr>
        <w:t xml:space="preserve"> — Register Pickle Support Functions — Python 3.8.0 Documentation” (Python.org, 2019) &lt;https://docs.python.org/3/library/copyreg.html&gt; accessed November 25, 2019.</w:t>
      </w:r>
    </w:p>
    <w:p w14:paraId="433F9D8A" w14:textId="28B1DC10" w:rsidR="003A248B" w:rsidRDefault="003A248B" w:rsidP="003A248B">
      <w:pPr>
        <w:pStyle w:val="Heading1"/>
        <w:spacing w:before="0" w:line="420" w:lineRule="atLeast"/>
        <w:rPr>
          <w:rStyle w:val="IntenseEmphasis"/>
          <w:i w:val="0"/>
          <w:iCs w:val="0"/>
        </w:rPr>
      </w:pPr>
      <w:bookmarkStart w:id="122" w:name="_Toc25521632"/>
      <w:bookmarkStart w:id="123" w:name="_Toc25523956"/>
      <w:proofErr w:type="gramStart"/>
      <w:r>
        <w:rPr>
          <w:rStyle w:val="IntenseEmphasis"/>
          <w:i w:val="0"/>
          <w:iCs w:val="0"/>
        </w:rPr>
        <w:t xml:space="preserve">2.1  </w:t>
      </w:r>
      <w:proofErr w:type="spellStart"/>
      <w:r>
        <w:rPr>
          <w:rStyle w:val="IntenseEmphasis"/>
          <w:i w:val="0"/>
          <w:iCs w:val="0"/>
        </w:rPr>
        <w:t>copyreg</w:t>
      </w:r>
      <w:proofErr w:type="spellEnd"/>
      <w:proofErr w:type="gramEnd"/>
      <w:r>
        <w:rPr>
          <w:rStyle w:val="IntenseEmphasis"/>
          <w:i w:val="0"/>
          <w:iCs w:val="0"/>
        </w:rPr>
        <w:t xml:space="preserve"> – </w:t>
      </w:r>
      <w:r w:rsidR="007E2052">
        <w:rPr>
          <w:rStyle w:val="IntenseEmphasis"/>
          <w:i w:val="0"/>
          <w:iCs w:val="0"/>
        </w:rPr>
        <w:t>Pickle Registration Example</w:t>
      </w:r>
      <w:bookmarkEnd w:id="122"/>
      <w:bookmarkEnd w:id="123"/>
    </w:p>
    <w:p w14:paraId="0625D9C9" w14:textId="00144CD5" w:rsidR="007E2052" w:rsidRPr="007E2052" w:rsidRDefault="007E2052" w:rsidP="007E2052">
      <w:r>
        <w:rPr>
          <w:noProof/>
        </w:rPr>
        <w:drawing>
          <wp:inline distT="0" distB="0" distL="0" distR="0" wp14:anchorId="25D42D5F" wp14:editId="4A433F7F">
            <wp:extent cx="5943600" cy="238188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1-copyreg_example.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278F65C2" w14:textId="1B50E71A" w:rsidR="003A248B" w:rsidRPr="003A248B" w:rsidRDefault="00010140" w:rsidP="00EC7B06">
      <w:pPr>
        <w:pStyle w:val="REPLACEWITHMARKDOWN"/>
      </w:pPr>
      <w:r>
        <w:t>Figure 2.1</w:t>
      </w:r>
    </w:p>
    <w:p w14:paraId="3064639A" w14:textId="76160C28" w:rsidR="00A71370" w:rsidRDefault="00A71370" w:rsidP="00A71370">
      <w:pPr>
        <w:rPr>
          <w:rFonts w:cstheme="minorHAnsi"/>
          <w:color w:val="000000"/>
        </w:rPr>
      </w:pPr>
    </w:p>
    <w:p w14:paraId="0CED2576" w14:textId="31F6596E" w:rsidR="004A64BB" w:rsidRPr="006723F6" w:rsidRDefault="004A64BB" w:rsidP="006723F6">
      <w:pPr>
        <w:pStyle w:val="Heading1"/>
        <w:spacing w:before="0" w:line="420" w:lineRule="atLeast"/>
        <w:rPr>
          <w:color w:val="4472C4" w:themeColor="accent1"/>
        </w:rPr>
      </w:pPr>
      <w:bookmarkStart w:id="124" w:name="_Toc25521633"/>
      <w:bookmarkStart w:id="125" w:name="_Toc25523957"/>
      <w:r>
        <w:rPr>
          <w:rStyle w:val="IntenseEmphasis"/>
          <w:i w:val="0"/>
          <w:iCs w:val="0"/>
        </w:rPr>
        <w:lastRenderedPageBreak/>
        <w:t xml:space="preserve">2.2 </w:t>
      </w:r>
      <w:r w:rsidRPr="00186879">
        <w:rPr>
          <w:rStyle w:val="IntenseEmphasis"/>
          <w:i w:val="0"/>
          <w:iCs w:val="0"/>
        </w:rPr>
        <w:t>Python Pickling</w:t>
      </w:r>
      <w:r>
        <w:rPr>
          <w:rStyle w:val="IntenseEmphasis"/>
          <w:i w:val="0"/>
          <w:iCs w:val="0"/>
        </w:rPr>
        <w:t xml:space="preserve"> &amp; Unpickling</w:t>
      </w:r>
      <w:bookmarkEnd w:id="124"/>
      <w:ins w:id="126" w:author="Kate Stevens" w:date="2019-11-24T21:33:00Z">
        <w:r w:rsidR="00570C2E" w:rsidRPr="00570C2E">
          <w:t xml:space="preserve"> </w:t>
        </w:r>
        <w:r w:rsidR="00570C2E" w:rsidRPr="00570C2E">
          <w:rPr>
            <w:rStyle w:val="IntenseEmphasis"/>
            <w:i w:val="0"/>
            <w:iCs w:val="0"/>
          </w:rPr>
          <w:t>[69]</w:t>
        </w:r>
      </w:ins>
      <w:bookmarkEnd w:id="125"/>
    </w:p>
    <w:p w14:paraId="00C2E1BC" w14:textId="2732BD5D" w:rsidR="004A64BB" w:rsidRPr="004A64BB" w:rsidDel="00570C2E" w:rsidRDefault="004A64BB" w:rsidP="006723F6">
      <w:pPr>
        <w:pStyle w:val="Quickreference"/>
        <w:rPr>
          <w:del w:id="127" w:author="Kate Stevens" w:date="2019-11-24T21:33:00Z"/>
        </w:rPr>
      </w:pPr>
      <w:del w:id="128" w:author="Kate Stevens" w:date="2019-11-24T21:33:00Z">
        <w:r w:rsidRPr="006723F6" w:rsidDel="00570C2E">
          <w:rPr>
            <w:highlight w:val="cyan"/>
            <w:shd w:val="clear" w:color="auto" w:fill="FFFFFF"/>
          </w:rPr>
          <w:delText>“Python Pickling” (</w:delText>
        </w:r>
        <w:r w:rsidRPr="006723F6" w:rsidDel="00570C2E">
          <w:rPr>
            <w:i/>
            <w:iCs/>
            <w:highlight w:val="cyan"/>
          </w:rPr>
          <w:delText>Tutorialspoint.com</w:delText>
        </w:r>
        <w:r w:rsidRPr="006723F6" w:rsidDel="00570C2E">
          <w:rPr>
            <w:highlight w:val="cyan"/>
            <w:shd w:val="clear" w:color="auto" w:fill="FFFFFF"/>
          </w:rPr>
          <w:delText>, 2019) &lt;https://www.tutorialspoint.com/python-pickling&gt; accessed November 24, 2019.</w:delText>
        </w:r>
      </w:del>
    </w:p>
    <w:p w14:paraId="4F5A8FCF" w14:textId="77777777" w:rsidR="004A64BB" w:rsidRPr="00186879" w:rsidDel="00CF1EEE" w:rsidRDefault="004A64BB" w:rsidP="004A64BB">
      <w:pPr>
        <w:pStyle w:val="NormalWeb"/>
        <w:spacing w:before="120" w:beforeAutospacing="0" w:after="168" w:afterAutospacing="0"/>
        <w:jc w:val="both"/>
        <w:rPr>
          <w:del w:id="129" w:author="Kate Stevens" w:date="2019-11-25T00:04:00Z"/>
          <w:rFonts w:asciiTheme="minorHAnsi" w:hAnsiTheme="minorHAnsi" w:cstheme="minorHAnsi"/>
          <w:color w:val="000000"/>
          <w:sz w:val="22"/>
          <w:szCs w:val="22"/>
        </w:rPr>
      </w:pPr>
      <w:r w:rsidRPr="00186879">
        <w:rPr>
          <w:rFonts w:asciiTheme="minorHAnsi" w:hAnsiTheme="minorHAnsi" w:cstheme="minorHAnsi"/>
          <w:color w:val="000000"/>
          <w:sz w:val="22"/>
          <w:szCs w:val="22"/>
        </w:rPr>
        <w:t xml:space="preserve">Python pickle module is used for serializing and de-serializing python object structures. The process to converts any kind of python objects (list, </w:t>
      </w:r>
      <w:proofErr w:type="spellStart"/>
      <w:r w:rsidRPr="00186879">
        <w:rPr>
          <w:rFonts w:asciiTheme="minorHAnsi" w:hAnsiTheme="minorHAnsi" w:cstheme="minorHAnsi"/>
          <w:color w:val="000000"/>
          <w:sz w:val="22"/>
          <w:szCs w:val="22"/>
        </w:rPr>
        <w:t>dict</w:t>
      </w:r>
      <w:proofErr w:type="spellEnd"/>
      <w:r w:rsidRPr="00186879">
        <w:rPr>
          <w:rFonts w:asciiTheme="minorHAnsi" w:hAnsiTheme="minorHAnsi" w:cstheme="minorHAnsi"/>
          <w:color w:val="000000"/>
          <w:sz w:val="22"/>
          <w:szCs w:val="22"/>
        </w:rPr>
        <w:t xml:space="preserve">, etc.) into byte streams (0s and 1s) is called pickling or serialization or flattening or marshalling. We can </w:t>
      </w:r>
      <w:proofErr w:type="gramStart"/>
      <w:r w:rsidRPr="00186879">
        <w:rPr>
          <w:rFonts w:asciiTheme="minorHAnsi" w:hAnsiTheme="minorHAnsi" w:cstheme="minorHAnsi"/>
          <w:color w:val="000000"/>
          <w:sz w:val="22"/>
          <w:szCs w:val="22"/>
        </w:rPr>
        <w:t>converts</w:t>
      </w:r>
      <w:proofErr w:type="gramEnd"/>
      <w:r w:rsidRPr="00186879">
        <w:rPr>
          <w:rFonts w:asciiTheme="minorHAnsi" w:hAnsiTheme="minorHAnsi" w:cstheme="minorHAnsi"/>
          <w:color w:val="000000"/>
          <w:sz w:val="22"/>
          <w:szCs w:val="22"/>
        </w:rPr>
        <w:t xml:space="preserve"> the byte stream (generated through pickling) back into python objects by a process called as unpickling.</w:t>
      </w:r>
    </w:p>
    <w:p w14:paraId="1D0FC1F4" w14:textId="77777777" w:rsidR="00010140" w:rsidDel="00CF1EEE" w:rsidRDefault="00010140" w:rsidP="00962157">
      <w:pPr>
        <w:rPr>
          <w:del w:id="130" w:author="Kate Stevens" w:date="2019-11-25T00:04:00Z"/>
          <w:rStyle w:val="Emphasis"/>
        </w:rPr>
      </w:pPr>
    </w:p>
    <w:p w14:paraId="3BA42113" w14:textId="77777777" w:rsidR="00CF1EEE" w:rsidRDefault="00CF1EEE">
      <w:pPr>
        <w:pStyle w:val="NormalWeb"/>
        <w:spacing w:before="120" w:beforeAutospacing="0" w:after="168" w:afterAutospacing="0"/>
        <w:jc w:val="both"/>
        <w:rPr>
          <w:ins w:id="131" w:author="Kate Stevens" w:date="2019-11-24T23:55:00Z"/>
          <w:rStyle w:val="Emphasis"/>
        </w:rPr>
        <w:pPrChange w:id="132" w:author="Kate Stevens" w:date="2019-11-25T00:04:00Z">
          <w:pPr/>
        </w:pPrChange>
      </w:pPr>
    </w:p>
    <w:p w14:paraId="1107C157" w14:textId="0A5D62CE" w:rsidR="00962157" w:rsidRPr="00962157" w:rsidRDefault="004A64BB" w:rsidP="00962157">
      <w:pPr>
        <w:rPr>
          <w:rStyle w:val="Emphasis"/>
        </w:rPr>
      </w:pPr>
      <w:r w:rsidRPr="00962157">
        <w:rPr>
          <w:rStyle w:val="Emphasis"/>
        </w:rPr>
        <w:t xml:space="preserve">Why </w:t>
      </w:r>
      <w:proofErr w:type="gramStart"/>
      <w:r w:rsidRPr="00962157">
        <w:rPr>
          <w:rStyle w:val="Emphasis"/>
        </w:rPr>
        <w:t>Pickle?:</w:t>
      </w:r>
      <w:proofErr w:type="gramEnd"/>
      <w:r w:rsidRPr="00962157">
        <w:rPr>
          <w:rStyle w:val="Emphasis"/>
        </w:rPr>
        <w:t xml:space="preserve"> </w:t>
      </w:r>
    </w:p>
    <w:p w14:paraId="1FE6DBE6" w14:textId="582C5433" w:rsidR="00010140" w:rsidRPr="00010140" w:rsidRDefault="006723F6" w:rsidP="00010140">
      <w:r w:rsidRPr="00962157">
        <w:rPr>
          <w:rStyle w:val="SubtleEmphasis"/>
          <w:noProof/>
        </w:rPr>
        <mc:AlternateContent>
          <mc:Choice Requires="wps">
            <w:drawing>
              <wp:anchor distT="45720" distB="45720" distL="114300" distR="114300" simplePos="0" relativeHeight="251665408" behindDoc="0" locked="0" layoutInCell="1" allowOverlap="1" wp14:anchorId="2EB5A3E7" wp14:editId="06F8602A">
                <wp:simplePos x="0" y="0"/>
                <wp:positionH relativeFrom="margin">
                  <wp:align>right</wp:align>
                </wp:positionH>
                <wp:positionV relativeFrom="paragraph">
                  <wp:posOffset>440055</wp:posOffset>
                </wp:positionV>
                <wp:extent cx="5915025" cy="752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52475"/>
                        </a:xfrm>
                        <a:prstGeom prst="rect">
                          <a:avLst/>
                        </a:prstGeom>
                        <a:solidFill>
                          <a:srgbClr val="FFCC99">
                            <a:alpha val="40000"/>
                          </a:srgbClr>
                        </a:solidFill>
                        <a:ln w="9525">
                          <a:solidFill>
                            <a:srgbClr val="000000"/>
                          </a:solidFill>
                          <a:miter lim="800000"/>
                          <a:headEnd/>
                          <a:tailEnd/>
                        </a:ln>
                      </wps:spPr>
                      <wps:txbx>
                        <w:txbxContent>
                          <w:p w14:paraId="4056B66F" w14:textId="70B2EF2D" w:rsidR="00CF1EEE" w:rsidRPr="00962157" w:rsidRDefault="00CF1EEE" w:rsidP="00962157">
                            <w:pPr>
                              <w:spacing w:after="0" w:line="240" w:lineRule="auto"/>
                              <w:rPr>
                                <w:i/>
                                <w:iCs/>
                                <w:sz w:val="24"/>
                                <w:szCs w:val="24"/>
                              </w:rPr>
                            </w:pPr>
                            <w:r>
                              <w:rPr>
                                <w:noProof/>
                              </w:rPr>
                              <w:drawing>
                                <wp:inline distT="0" distB="0" distL="0" distR="0" wp14:anchorId="1B8E73E2" wp14:editId="44E3E515">
                                  <wp:extent cx="219075" cy="190500"/>
                                  <wp:effectExtent l="0" t="0" r="9525" b="0"/>
                                  <wp:docPr id="56" name="Picture 56"/>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962157">
                              <w:rPr>
                                <w:i/>
                                <w:iCs/>
                                <w:sz w:val="25"/>
                                <w:szCs w:val="25"/>
                              </w:rPr>
                              <w:t>Caution: It is advisable not to unpickle data received from an untrusted source as they may pose security threat. However, the pickle module has no way of knowing or raise alarm while pickling malicious data.</w:t>
                            </w:r>
                          </w:p>
                          <w:p w14:paraId="2BE2EBF6" w14:textId="187277B5" w:rsidR="00CF1EEE" w:rsidRDefault="00CF1E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A3E7" id="_x0000_s1028" type="#_x0000_t202" style="position:absolute;margin-left:414.55pt;margin-top:34.65pt;width:465.75pt;height:59.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" fillcolor="#fc9">
                <v:fill opacity="26214f"/>
                <v:textbox>
                  <w:txbxContent>
                    <w:p w14:paraId="4056B66F" w14:textId="70B2EF2D" w:rsidR="00CF1EEE" w:rsidRPr="00962157" w:rsidRDefault="00CF1EEE" w:rsidP="00962157">
                      <w:pPr>
                        <w:spacing w:after="0" w:line="240" w:lineRule="auto"/>
                        <w:rPr>
                          <w:i/>
                          <w:iCs/>
                          <w:sz w:val="24"/>
                          <w:szCs w:val="24"/>
                        </w:rPr>
                      </w:pPr>
                      <w:r>
                        <w:rPr>
                          <w:noProof/>
                        </w:rPr>
                        <w:drawing>
                          <wp:inline distT="0" distB="0" distL="0" distR="0" wp14:anchorId="1B8E73E2" wp14:editId="44E3E515">
                            <wp:extent cx="219075" cy="190500"/>
                            <wp:effectExtent l="0" t="0" r="9525" b="0"/>
                            <wp:docPr id="56" name="Picture 56"/>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962157">
                        <w:rPr>
                          <w:i/>
                          <w:iCs/>
                          <w:sz w:val="25"/>
                          <w:szCs w:val="25"/>
                        </w:rPr>
                        <w:t>Caution: It is advisable not to unpickle data received from an untrusted source as they may pose security threat. However, the pickle module has no way of knowing or raise alarm while pickling malicious data.</w:t>
                      </w:r>
                    </w:p>
                    <w:p w14:paraId="2BE2EBF6" w14:textId="187277B5" w:rsidR="00CF1EEE" w:rsidRDefault="00CF1EEE"/>
                  </w:txbxContent>
                </v:textbox>
                <w10:wrap type="square" anchorx="margin"/>
              </v:shape>
            </w:pict>
          </mc:Fallback>
        </mc:AlternateContent>
      </w:r>
      <w:r w:rsidR="004A64BB" w:rsidRPr="00186879">
        <w:t>In real world scenario, the use pickling and unpickling are widespread as they allow us to easily transfer data from one server/system to another and then store it in a file or database.</w:t>
      </w:r>
      <w:r w:rsidR="00010140">
        <w:t>\</w:t>
      </w:r>
    </w:p>
    <w:p w14:paraId="768ED35A" w14:textId="1D357E31" w:rsidR="00010140" w:rsidRDefault="00010140" w:rsidP="00010140">
      <w:pPr>
        <w:pStyle w:val="NormalWeb"/>
        <w:spacing w:before="120" w:beforeAutospacing="0" w:after="16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Figure !: </w:t>
      </w:r>
      <w:r w:rsidRPr="00D83855">
        <w:rPr>
          <w:rFonts w:asciiTheme="minorHAnsi" w:hAnsiTheme="minorHAnsi" w:cstheme="minorHAnsi"/>
          <w:color w:val="000000"/>
          <w:sz w:val="22"/>
          <w:szCs w:val="22"/>
        </w:rPr>
        <w:t>Security warning</w:t>
      </w:r>
      <w:r>
        <w:rPr>
          <w:rFonts w:asciiTheme="minorHAnsi" w:hAnsiTheme="minorHAnsi" w:cstheme="minorHAnsi"/>
          <w:color w:val="000000"/>
          <w:sz w:val="22"/>
          <w:szCs w:val="22"/>
        </w:rPr>
        <w:t xml:space="preserve"> - </w:t>
      </w:r>
      <w:hyperlink r:id="rId66" w:history="1">
        <w:r w:rsidRPr="00D83855">
          <w:rPr>
            <w:rStyle w:val="Hyperlink"/>
            <w:rFonts w:asciiTheme="minorHAnsi" w:hAnsiTheme="minorHAnsi" w:cstheme="minorHAnsi"/>
            <w:sz w:val="22"/>
            <w:szCs w:val="22"/>
          </w:rPr>
          <w:t>python.org</w:t>
        </w:r>
      </w:hyperlink>
      <w:ins w:id="133" w:author="Kate Stevens" w:date="2019-11-24T21:33:00Z">
        <w:r w:rsidR="00570C2E" w:rsidRPr="00570C2E">
          <w:t xml:space="preserve"> </w:t>
        </w:r>
        <w:r w:rsidR="00570C2E" w:rsidRPr="00570C2E">
          <w:rPr>
            <w:rFonts w:asciiTheme="minorHAnsi" w:hAnsiTheme="minorHAnsi" w:cstheme="minorHAnsi"/>
            <w:color w:val="000000"/>
            <w:sz w:val="22"/>
            <w:szCs w:val="22"/>
          </w:rPr>
          <w:t>[6</w:t>
        </w:r>
        <w:r w:rsidR="00570C2E">
          <w:rPr>
            <w:rFonts w:asciiTheme="minorHAnsi" w:hAnsiTheme="minorHAnsi" w:cstheme="minorHAnsi"/>
            <w:color w:val="000000"/>
            <w:sz w:val="22"/>
            <w:szCs w:val="22"/>
          </w:rPr>
          <w:t>0</w:t>
        </w:r>
        <w:r w:rsidR="00570C2E" w:rsidRPr="00570C2E">
          <w:rPr>
            <w:rFonts w:asciiTheme="minorHAnsi" w:hAnsiTheme="minorHAnsi" w:cstheme="minorHAnsi"/>
            <w:color w:val="000000"/>
            <w:sz w:val="22"/>
            <w:szCs w:val="22"/>
          </w:rPr>
          <w:t>]</w:t>
        </w:r>
      </w:ins>
      <w:r>
        <w:rPr>
          <w:rFonts w:asciiTheme="minorHAnsi" w:hAnsiTheme="minorHAnsi" w:cstheme="minorHAnsi"/>
          <w:color w:val="000000"/>
          <w:sz w:val="22"/>
          <w:szCs w:val="22"/>
        </w:rPr>
        <w:t xml:space="preserve"> (external link)</w:t>
      </w:r>
      <w:bookmarkStart w:id="134" w:name="_GoBack"/>
      <w:bookmarkEnd w:id="134"/>
    </w:p>
    <w:p w14:paraId="73C49499" w14:textId="6F601C6E" w:rsidR="004A64BB" w:rsidRPr="007E2052" w:rsidRDefault="004A64BB" w:rsidP="007E2052">
      <w:pPr>
        <w:rPr>
          <w:rStyle w:val="SubtleEmphasis"/>
          <w:color w:val="C45911" w:themeColor="accent2" w:themeShade="BF"/>
        </w:rPr>
      </w:pPr>
      <w:r w:rsidRPr="007E2052">
        <w:rPr>
          <w:rStyle w:val="SubtleEmphasis"/>
          <w:color w:val="C45911" w:themeColor="accent2" w:themeShade="BF"/>
        </w:rPr>
        <w:t>Please note:</w:t>
      </w:r>
    </w:p>
    <w:p w14:paraId="5785B4C8" w14:textId="191B967B" w:rsidR="004A64BB" w:rsidRPr="00186879" w:rsidRDefault="004A64BB" w:rsidP="007E2052">
      <w:pPr>
        <w:pStyle w:val="ListParagraph"/>
        <w:numPr>
          <w:ilvl w:val="0"/>
          <w:numId w:val="39"/>
        </w:numPr>
        <w:spacing w:line="360" w:lineRule="auto"/>
      </w:pPr>
      <w:r w:rsidRPr="00186879">
        <w:t xml:space="preserve">Only after importing pickle module we can do pickling and unpickling. </w:t>
      </w:r>
    </w:p>
    <w:p w14:paraId="3F753898" w14:textId="77777777" w:rsidR="004A64BB" w:rsidRDefault="004A64BB" w:rsidP="007E2052">
      <w:pPr>
        <w:pStyle w:val="ListParagraph"/>
        <w:numPr>
          <w:ilvl w:val="0"/>
          <w:numId w:val="39"/>
        </w:numPr>
        <w:spacing w:line="360" w:lineRule="auto"/>
      </w:pPr>
      <w:r w:rsidRPr="00186879">
        <w:t>On running above script(unpickle)</w:t>
      </w:r>
      <w:r>
        <w:t xml:space="preserve"> (below)</w:t>
      </w:r>
      <w:r w:rsidRPr="00186879">
        <w:t xml:space="preserve"> we get our dictionary back as we initialized earlier. </w:t>
      </w:r>
    </w:p>
    <w:p w14:paraId="0F08F431" w14:textId="77777777" w:rsidR="004A64BB" w:rsidRDefault="004A64BB" w:rsidP="007E2052">
      <w:pPr>
        <w:pStyle w:val="ListParagraph"/>
        <w:numPr>
          <w:ilvl w:val="0"/>
          <w:numId w:val="39"/>
        </w:numPr>
        <w:spacing w:line="360" w:lineRule="auto"/>
      </w:pPr>
      <w:r w:rsidRPr="00186879">
        <w:t>Also, please note because we are reading bytes here, we have used “</w:t>
      </w:r>
      <w:proofErr w:type="spellStart"/>
      <w:r w:rsidRPr="00186879">
        <w:t>rb</w:t>
      </w:r>
      <w:proofErr w:type="spellEnd"/>
      <w:r w:rsidRPr="00186879">
        <w:t>” instead of “r”.</w:t>
      </w:r>
    </w:p>
    <w:p w14:paraId="658CAE86" w14:textId="77777777" w:rsidR="004A64BB" w:rsidRPr="00186879" w:rsidRDefault="004A64BB" w:rsidP="004A64BB">
      <w:pPr>
        <w:pStyle w:val="Heading1"/>
        <w:rPr>
          <w:i/>
          <w:iCs/>
          <w:sz w:val="28"/>
          <w:szCs w:val="28"/>
        </w:rPr>
      </w:pPr>
      <w:bookmarkStart w:id="135" w:name="_Toc25521634"/>
      <w:bookmarkStart w:id="136" w:name="_Toc25523958"/>
      <w:r>
        <w:rPr>
          <w:i/>
          <w:iCs/>
          <w:sz w:val="28"/>
          <w:szCs w:val="28"/>
        </w:rPr>
        <w:t>2.2 Input</w:t>
      </w:r>
      <w:bookmarkEnd w:id="135"/>
      <w:bookmarkEnd w:id="136"/>
    </w:p>
    <w:p w14:paraId="611049C2" w14:textId="7A44197B" w:rsidR="004A64BB" w:rsidRDefault="004A64BB" w:rsidP="00EC7B06">
      <w:pPr>
        <w:pStyle w:val="REPLACEWITHMARKDOWN"/>
      </w:pPr>
      <w:r w:rsidRPr="00186879">
        <w:rPr>
          <w:highlight w:val="green"/>
        </w:rPr>
        <w:t>"C:\Users\kstev\Desktop\Exception Snips\Pickling\2.2\2.2 pickling unpickling.txt</w:t>
      </w:r>
      <w:r>
        <w:t>”</w:t>
      </w:r>
    </w:p>
    <w:p w14:paraId="0B39A00B" w14:textId="1B83BF8F" w:rsidR="007E1D92" w:rsidRDefault="007E1D92">
      <w:pPr>
        <w:pStyle w:val="FIgureCaption"/>
      </w:pPr>
      <w:r>
        <w:t>Figure 2.2a</w:t>
      </w:r>
    </w:p>
    <w:p w14:paraId="21927906" w14:textId="77777777" w:rsidR="007E1D92" w:rsidRPr="00186879" w:rsidRDefault="007E1D92" w:rsidP="00EC7B06">
      <w:pPr>
        <w:pStyle w:val="REPLACEWITHMARKDOWN"/>
      </w:pPr>
    </w:p>
    <w:p w14:paraId="48EA73B7" w14:textId="165B4BAC" w:rsidR="004A64BB" w:rsidRPr="00186879" w:rsidRDefault="004A64BB" w:rsidP="004A64BB">
      <w:pPr>
        <w:pStyle w:val="Heading1"/>
        <w:rPr>
          <w:i/>
          <w:iCs/>
          <w:sz w:val="28"/>
          <w:szCs w:val="28"/>
        </w:rPr>
      </w:pPr>
      <w:bookmarkStart w:id="137" w:name="_Toc25521635"/>
      <w:bookmarkStart w:id="138" w:name="_Toc25523959"/>
      <w:r>
        <w:rPr>
          <w:i/>
          <w:iCs/>
          <w:sz w:val="28"/>
          <w:szCs w:val="28"/>
        </w:rPr>
        <w:t xml:space="preserve">2.2 </w:t>
      </w:r>
      <w:r w:rsidRPr="00186879">
        <w:rPr>
          <w:i/>
          <w:iCs/>
          <w:sz w:val="28"/>
          <w:szCs w:val="28"/>
        </w:rPr>
        <w:t>Output</w:t>
      </w:r>
      <w:bookmarkEnd w:id="137"/>
      <w:bookmarkEnd w:id="138"/>
    </w:p>
    <w:p w14:paraId="4B7F8D6A" w14:textId="7760F3EC" w:rsidR="007E1D92" w:rsidRDefault="004A64BB" w:rsidP="004A64BB">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{1: 'Zack', 2: '53050', 3: 'IT', 4: '38', 5: 'Flipkart'}</w:t>
      </w:r>
    </w:p>
    <w:p w14:paraId="3929D93D" w14:textId="6821ECA7" w:rsidR="007E1D92" w:rsidRDefault="007E1D92">
      <w:pPr>
        <w:pStyle w:val="FIgureCaption"/>
      </w:pPr>
      <w:r>
        <w:lastRenderedPageBreak/>
        <w:t>Figure 2.2b</w:t>
      </w:r>
    </w:p>
    <w:p w14:paraId="414508E8" w14:textId="77777777" w:rsidR="007E1D92" w:rsidRDefault="007E1D92" w:rsidP="004A64BB">
      <w:pPr>
        <w:pStyle w:val="Heading1"/>
      </w:pPr>
    </w:p>
    <w:p w14:paraId="0DE1AE45" w14:textId="0988E9F8" w:rsidR="004A64BB" w:rsidDel="00570C2E" w:rsidRDefault="004A64BB" w:rsidP="004A64BB">
      <w:pPr>
        <w:pStyle w:val="Heading1"/>
        <w:rPr>
          <w:del w:id="139" w:author="Kate Stevens" w:date="2019-11-24T21:34:00Z"/>
        </w:rPr>
      </w:pPr>
      <w:bookmarkStart w:id="140" w:name="_Toc25521636"/>
      <w:bookmarkStart w:id="141" w:name="_Toc25523960"/>
      <w:r>
        <w:t xml:space="preserve">2.3 </w:t>
      </w:r>
      <w:r w:rsidRPr="00314617">
        <w:t>Python Pickle Module for saving Objects by serialization</w:t>
      </w:r>
      <w:bookmarkEnd w:id="140"/>
      <w:ins w:id="142" w:author="Kate Stevens" w:date="2019-11-24T21:34:00Z">
        <w:r w:rsidR="00570C2E" w:rsidRPr="00570C2E">
          <w:t xml:space="preserve"> [70]</w:t>
        </w:r>
      </w:ins>
      <w:bookmarkEnd w:id="141"/>
    </w:p>
    <w:p w14:paraId="25E73F92" w14:textId="2E949D46" w:rsidR="004A64BB" w:rsidRDefault="004A64BB">
      <w:pPr>
        <w:pStyle w:val="Heading1"/>
        <w:rPr>
          <w:shd w:val="clear" w:color="auto" w:fill="FFFFFF"/>
        </w:rPr>
        <w:pPrChange w:id="143" w:author="Kate Stevens" w:date="2019-11-24T21:34:00Z">
          <w:pPr>
            <w:pStyle w:val="Quickreference"/>
          </w:pPr>
        </w:pPrChange>
      </w:pPr>
      <w:del w:id="144" w:author="Kate Stevens" w:date="2019-11-24T21:34:00Z">
        <w:r w:rsidRPr="006723F6" w:rsidDel="00570C2E">
          <w:rPr>
            <w:highlight w:val="cyan"/>
            <w:shd w:val="clear" w:color="auto" w:fill="FFFFFF"/>
          </w:rPr>
          <w:delText>“Python Programming Tutorials” (</w:delText>
        </w:r>
        <w:r w:rsidRPr="006723F6" w:rsidDel="00570C2E">
          <w:rPr>
            <w:i/>
            <w:iCs/>
            <w:highlight w:val="cyan"/>
          </w:rPr>
          <w:delText>Pythonprogramming.net</w:delText>
        </w:r>
        <w:r w:rsidRPr="006723F6" w:rsidDel="00570C2E">
          <w:rPr>
            <w:highlight w:val="cyan"/>
            <w:shd w:val="clear" w:color="auto" w:fill="FFFFFF"/>
          </w:rPr>
          <w:delText>, 2019) &lt;https://pythonprogramming.net/python-pickle-module-save-objects-serialization/&gt; accessed November 24, 2019.</w:delText>
        </w:r>
      </w:del>
    </w:p>
    <w:p w14:paraId="337E87DA" w14:textId="77777777" w:rsidR="004A64BB" w:rsidRPr="00B70363" w:rsidRDefault="004A64BB" w:rsidP="004A64BB">
      <w:pPr>
        <w:spacing w:before="100" w:beforeAutospacing="1" w:after="100" w:afterAutospacing="1" w:line="240" w:lineRule="auto"/>
        <w:rPr>
          <w:color w:val="000000"/>
          <w:shd w:val="clear" w:color="auto" w:fill="FFFFFF"/>
        </w:rPr>
      </w:pPr>
      <w:r w:rsidRPr="00314617">
        <w:rPr>
          <w:rFonts w:cstheme="minorHAnsi"/>
        </w:rPr>
        <w:t>Pickling is used to store python objects. This means things like lists, dictionaries, class objects, and more.</w:t>
      </w:r>
    </w:p>
    <w:p w14:paraId="182E786F" w14:textId="77777777" w:rsidR="004A64BB" w:rsidRPr="0074146D" w:rsidRDefault="004A64BB" w:rsidP="004A64BB">
      <w:pPr>
        <w:pStyle w:val="NormalWeb"/>
        <w:rPr>
          <w:rFonts w:asciiTheme="minorHAnsi" w:hAnsiTheme="minorHAnsi" w:cstheme="minorHAnsi"/>
          <w:sz w:val="22"/>
          <w:szCs w:val="22"/>
        </w:rPr>
      </w:pPr>
      <w:r w:rsidRPr="00314617">
        <w:rPr>
          <w:rFonts w:asciiTheme="minorHAnsi" w:hAnsiTheme="minorHAnsi" w:cstheme="minorHAnsi"/>
          <w:sz w:val="22"/>
          <w:szCs w:val="22"/>
        </w:rPr>
        <w:t xml:space="preserve">Generally, you will find pickling to be most useful with data analysis, where you are performing routine tasks on the data, such as pre-processing. Also, it makes a lot of sense when you're working with </w:t>
      </w:r>
      <w:r w:rsidRPr="0074146D">
        <w:rPr>
          <w:rFonts w:asciiTheme="minorHAnsi" w:hAnsiTheme="minorHAnsi" w:cstheme="minorHAnsi"/>
          <w:sz w:val="22"/>
          <w:szCs w:val="22"/>
        </w:rPr>
        <w:t>Python-specific data types, such as dictionaries.</w:t>
      </w:r>
    </w:p>
    <w:p w14:paraId="49CF03AE" w14:textId="77777777" w:rsidR="004A64BB" w:rsidRPr="006723F6" w:rsidRDefault="004A64BB" w:rsidP="004A64BB">
      <w:pPr>
        <w:pStyle w:val="NormalWeb"/>
        <w:rPr>
          <w:rFonts w:asciiTheme="minorHAnsi" w:hAnsiTheme="minorHAnsi" w:cstheme="minorHAnsi"/>
          <w:sz w:val="22"/>
          <w:szCs w:val="22"/>
        </w:rPr>
      </w:pPr>
      <w:r w:rsidRPr="0074146D">
        <w:rPr>
          <w:rFonts w:asciiTheme="minorHAnsi" w:hAnsiTheme="minorHAnsi" w:cstheme="minorHAnsi"/>
          <w:sz w:val="22"/>
          <w:szCs w:val="22"/>
        </w:rPr>
        <w:t>For example, we use </w:t>
      </w:r>
      <w:hyperlink r:id="rId67" w:tgtFrame="blank" w:history="1">
        <w:r w:rsidRPr="0074146D">
          <w:rPr>
            <w:rStyle w:val="Hyperlink"/>
            <w:rFonts w:asciiTheme="minorHAnsi" w:eastAsiaTheme="majorEastAsia" w:hAnsiTheme="minorHAnsi" w:cstheme="minorHAnsi"/>
            <w:color w:val="auto"/>
            <w:sz w:val="22"/>
            <w:szCs w:val="22"/>
            <w:u w:val="none"/>
          </w:rPr>
          <w:t>pickling in the NLTK tutorial series to save our trained machine learning algorithm</w:t>
        </w:r>
      </w:hyperlink>
      <w:r w:rsidRPr="0074146D">
        <w:rPr>
          <w:rFonts w:asciiTheme="minorHAnsi" w:hAnsiTheme="minorHAnsi" w:cstheme="minorHAnsi"/>
          <w:sz w:val="22"/>
          <w:szCs w:val="22"/>
        </w:rPr>
        <w:t xml:space="preserve">. This is </w:t>
      </w:r>
      <w:r w:rsidRPr="006723F6">
        <w:rPr>
          <w:rFonts w:asciiTheme="minorHAnsi" w:hAnsiTheme="minorHAnsi" w:cstheme="minorHAnsi"/>
          <w:sz w:val="22"/>
          <w:szCs w:val="22"/>
        </w:rPr>
        <w:t>so that, every time we want to use it, we do not need to constantly re-train it, which takes a while.</w:t>
      </w:r>
    </w:p>
    <w:p w14:paraId="25CCFD62" w14:textId="77777777" w:rsidR="004A64BB" w:rsidRPr="006723F6" w:rsidRDefault="004A64BB" w:rsidP="004A64BB">
      <w:pPr>
        <w:pStyle w:val="NormalWeb"/>
        <w:rPr>
          <w:rFonts w:asciiTheme="minorHAnsi" w:hAnsiTheme="minorHAnsi" w:cstheme="minorHAnsi"/>
          <w:sz w:val="22"/>
          <w:szCs w:val="22"/>
        </w:rPr>
      </w:pPr>
      <w:r w:rsidRPr="006723F6">
        <w:rPr>
          <w:rFonts w:asciiTheme="minorHAnsi" w:hAnsiTheme="minorHAnsi" w:cstheme="minorHAnsi"/>
          <w:sz w:val="22"/>
          <w:szCs w:val="22"/>
        </w:rPr>
        <w:t>Instead, we just train the algorithm once, store it to a variable (an object), and then we pickle it. In the case of the NLTK module, generating the classifiers every time was taking 5-15+ minutes. With pickle, it was taking about 5 seconds.</w:t>
      </w:r>
    </w:p>
    <w:p w14:paraId="442163E8" w14:textId="77777777" w:rsidR="004A64BB" w:rsidRPr="006723F6" w:rsidRDefault="004A64BB" w:rsidP="004A64BB">
      <w:pPr>
        <w:pStyle w:val="NormalWeb"/>
        <w:rPr>
          <w:rFonts w:asciiTheme="minorHAnsi" w:hAnsiTheme="minorHAnsi" w:cstheme="minorHAnsi"/>
          <w:sz w:val="22"/>
          <w:szCs w:val="22"/>
        </w:rPr>
      </w:pPr>
      <w:r w:rsidRPr="006723F6">
        <w:rPr>
          <w:rFonts w:asciiTheme="minorHAnsi" w:hAnsiTheme="minorHAnsi" w:cstheme="minorHAnsi"/>
          <w:sz w:val="22"/>
          <w:szCs w:val="22"/>
        </w:rPr>
        <w:t>If you have a large dataset, for example, and you're loading that massive data set into memory every time you run the program, it may make a lot of sense to just pickle it, and then load that instead, because it will be far faster, again by 50 - 100x, sometimes far more depending on the size.</w:t>
      </w:r>
    </w:p>
    <w:p w14:paraId="500283D0" w14:textId="77777777" w:rsidR="004A64BB" w:rsidRPr="006723F6" w:rsidRDefault="004A64BB" w:rsidP="004A64BB">
      <w:pPr>
        <w:spacing w:before="100" w:beforeAutospacing="1" w:after="100" w:afterAutospacing="1" w:line="240" w:lineRule="auto"/>
        <w:rPr>
          <w:rFonts w:eastAsia="Times New Roman" w:cstheme="minorHAnsi"/>
        </w:rPr>
      </w:pPr>
      <w:r w:rsidRPr="006723F6">
        <w:rPr>
          <w:rFonts w:cstheme="minorHAnsi"/>
        </w:rPr>
        <w:t xml:space="preserve">Through saving the serialized object, </w:t>
      </w:r>
      <w:proofErr w:type="gramStart"/>
      <w:r w:rsidRPr="006723F6">
        <w:rPr>
          <w:rFonts w:cstheme="minorHAnsi"/>
        </w:rPr>
        <w:t>it's</w:t>
      </w:r>
      <w:proofErr w:type="gramEnd"/>
      <w:r w:rsidRPr="006723F6">
        <w:rPr>
          <w:rFonts w:cstheme="minorHAnsi"/>
        </w:rPr>
        <w:t xml:space="preserve"> nature is included, so we don't have to worry about loading things "as" strings, dictionaries, lists, etc.</w:t>
      </w:r>
    </w:p>
    <w:p w14:paraId="0B8795D0" w14:textId="7880BD19" w:rsidR="004A64BB" w:rsidRDefault="004A64BB" w:rsidP="00EC7B06">
      <w:pPr>
        <w:pStyle w:val="REPLACEWITHMARKDOWN"/>
        <w:rPr>
          <w:rFonts w:eastAsiaTheme="minorEastAsia"/>
        </w:rPr>
      </w:pPr>
      <w:r w:rsidRPr="00066E7C">
        <w:rPr>
          <w:rFonts w:eastAsiaTheme="minorEastAsia"/>
          <w:highlight w:val="green"/>
        </w:rPr>
        <w:t>"C:\Users\kstev\Desktop\Exception Snips\Pickling\2.3-pythonprogramming.net\2.3.1 Python Pickle Module for saving Objects by serialization.py"</w:t>
      </w:r>
    </w:p>
    <w:p w14:paraId="16FF5776" w14:textId="05459BC8" w:rsidR="007E1D92" w:rsidRDefault="007E1D92">
      <w:pPr>
        <w:pStyle w:val="FIgureCaption"/>
      </w:pPr>
      <w:r>
        <w:t>Figure 2.3.1</w:t>
      </w:r>
    </w:p>
    <w:p w14:paraId="7DE360A3" w14:textId="77777777" w:rsidR="007E1D92" w:rsidRDefault="007E1D92" w:rsidP="00EC7B06">
      <w:pPr>
        <w:pStyle w:val="REPLACEWITHMARKDOWN"/>
        <w:rPr>
          <w:rFonts w:eastAsiaTheme="minorEastAsia"/>
        </w:rPr>
      </w:pPr>
    </w:p>
    <w:p w14:paraId="4D6AFE5E" w14:textId="0A0AF49F" w:rsidR="004A64BB" w:rsidRPr="00066E7C" w:rsidRDefault="004A64BB" w:rsidP="006723F6">
      <w:pPr>
        <w:pStyle w:val="Heading1"/>
      </w:pPr>
      <w:bookmarkStart w:id="145" w:name="_Toc25521637"/>
      <w:bookmarkStart w:id="146" w:name="_Toc25523961"/>
      <w:r>
        <w:t xml:space="preserve">2.3.2 </w:t>
      </w:r>
      <w:r w:rsidRPr="00B70363">
        <w:t>Saving Classifiers with NLTK</w:t>
      </w:r>
      <w:bookmarkEnd w:id="145"/>
      <w:ins w:id="147" w:author="Kate Stevens" w:date="2019-11-24T21:34:00Z">
        <w:r w:rsidR="00570C2E" w:rsidRPr="00570C2E">
          <w:t xml:space="preserve"> [71]</w:t>
        </w:r>
      </w:ins>
      <w:bookmarkEnd w:id="146"/>
    </w:p>
    <w:p w14:paraId="1CAD2FD9" w14:textId="4A1A81F8" w:rsidR="004A64BB" w:rsidRPr="00066E7C" w:rsidDel="00570C2E" w:rsidRDefault="004A64BB" w:rsidP="00BE2409">
      <w:pPr>
        <w:pStyle w:val="Quickreference"/>
        <w:rPr>
          <w:del w:id="148" w:author="Kate Stevens" w:date="2019-11-24T21:34:00Z"/>
          <w:rFonts w:ascii="Roboto" w:hAnsi="Roboto"/>
          <w:sz w:val="21"/>
          <w:szCs w:val="21"/>
        </w:rPr>
      </w:pPr>
      <w:del w:id="149" w:author="Kate Stevens" w:date="2019-11-24T21:34:00Z">
        <w:r w:rsidRPr="00BE2409" w:rsidDel="00570C2E">
          <w:rPr>
            <w:highlight w:val="cyan"/>
            <w:shd w:val="clear" w:color="auto" w:fill="FFFFFF"/>
          </w:rPr>
          <w:delText>“Python Programming Tutorials” (</w:delText>
        </w:r>
        <w:r w:rsidRPr="00BE2409" w:rsidDel="00570C2E">
          <w:rPr>
            <w:i/>
            <w:iCs/>
            <w:highlight w:val="cyan"/>
          </w:rPr>
          <w:delText>Pythonprogramming.net</w:delText>
        </w:r>
        <w:r w:rsidRPr="00BE2409" w:rsidDel="00570C2E">
          <w:rPr>
            <w:highlight w:val="cyan"/>
            <w:shd w:val="clear" w:color="auto" w:fill="FFFFFF"/>
          </w:rPr>
          <w:delText>, 2019) &lt;https://pythonprogramming.net/pickle-classifier-save-nltk-tutorial/&gt; accessed November 24, 2019.</w:delText>
        </w:r>
      </w:del>
    </w:p>
    <w:p w14:paraId="3B114730" w14:textId="77777777" w:rsidR="004A64BB" w:rsidRPr="006723F6" w:rsidRDefault="004A64BB" w:rsidP="006723F6">
      <w:pPr>
        <w:pStyle w:val="NormalWeb"/>
        <w:spacing w:before="0" w:beforeAutospacing="0" w:after="240" w:afterAutospacing="0"/>
        <w:rPr>
          <w:rFonts w:asciiTheme="minorHAnsi" w:hAnsiTheme="minorHAnsi" w:cstheme="minorHAnsi"/>
          <w:sz w:val="22"/>
          <w:szCs w:val="22"/>
        </w:rPr>
      </w:pPr>
      <w:r w:rsidRPr="006723F6">
        <w:rPr>
          <w:rFonts w:asciiTheme="minorHAnsi" w:hAnsiTheme="minorHAnsi" w:cstheme="minorHAnsi"/>
          <w:sz w:val="22"/>
          <w:szCs w:val="22"/>
        </w:rPr>
        <w:t xml:space="preserve">Training classifiers and machine learning algorithms can take a very long time, especially if you're training against a larger data set. Ours is </w:t>
      </w:r>
      <w:proofErr w:type="gramStart"/>
      <w:r w:rsidRPr="006723F6">
        <w:rPr>
          <w:rFonts w:asciiTheme="minorHAnsi" w:hAnsiTheme="minorHAnsi" w:cstheme="minorHAnsi"/>
          <w:sz w:val="22"/>
          <w:szCs w:val="22"/>
        </w:rPr>
        <w:t>actually pretty</w:t>
      </w:r>
      <w:proofErr w:type="gramEnd"/>
      <w:r w:rsidRPr="006723F6">
        <w:rPr>
          <w:rFonts w:asciiTheme="minorHAnsi" w:hAnsiTheme="minorHAnsi" w:cstheme="minorHAnsi"/>
          <w:sz w:val="22"/>
          <w:szCs w:val="22"/>
        </w:rPr>
        <w:t xml:space="preserve"> small. Can you imagine having to train the classifier every time you wanted to fire it up and use it? What horror! Instead, what we can do is use the </w:t>
      </w:r>
      <w:r w:rsidRPr="006723F6">
        <w:rPr>
          <w:rFonts w:asciiTheme="minorHAnsi" w:hAnsiTheme="minorHAnsi" w:cstheme="minorHAnsi"/>
          <w:sz w:val="22"/>
          <w:szCs w:val="22"/>
        </w:rPr>
        <w:lastRenderedPageBreak/>
        <w:t xml:space="preserve">Pickle module to go ahead and serialize our classifier object, so that all we need to do is load that file in </w:t>
      </w:r>
      <w:proofErr w:type="gramStart"/>
      <w:r w:rsidRPr="006723F6">
        <w:rPr>
          <w:rFonts w:asciiTheme="minorHAnsi" w:hAnsiTheme="minorHAnsi" w:cstheme="minorHAnsi"/>
          <w:sz w:val="22"/>
          <w:szCs w:val="22"/>
        </w:rPr>
        <w:t>real</w:t>
      </w:r>
      <w:proofErr w:type="gramEnd"/>
      <w:r w:rsidRPr="006723F6">
        <w:rPr>
          <w:rFonts w:asciiTheme="minorHAnsi" w:hAnsiTheme="minorHAnsi" w:cstheme="minorHAnsi"/>
          <w:sz w:val="22"/>
          <w:szCs w:val="22"/>
        </w:rPr>
        <w:t xml:space="preserve"> quick.</w:t>
      </w:r>
    </w:p>
    <w:p w14:paraId="20E4CE7C" w14:textId="77777777" w:rsidR="004A64BB" w:rsidRPr="006723F6" w:rsidRDefault="004A64BB" w:rsidP="006723F6">
      <w:pPr>
        <w:pStyle w:val="NormalWeb"/>
        <w:spacing w:before="0" w:beforeAutospacing="0" w:after="240" w:afterAutospacing="0"/>
        <w:rPr>
          <w:rFonts w:asciiTheme="minorHAnsi" w:hAnsiTheme="minorHAnsi" w:cstheme="minorHAnsi"/>
          <w:sz w:val="22"/>
          <w:szCs w:val="22"/>
        </w:rPr>
      </w:pPr>
      <w:r w:rsidRPr="006723F6">
        <w:rPr>
          <w:rFonts w:asciiTheme="minorHAnsi" w:hAnsiTheme="minorHAnsi" w:cstheme="minorHAnsi"/>
          <w:sz w:val="22"/>
          <w:szCs w:val="22"/>
        </w:rPr>
        <w:t xml:space="preserve">So, how do we do this? The first step is to save the object. To do this, first you need to import pickle at the top of your script, then, after you have trained </w:t>
      </w:r>
      <w:proofErr w:type="gramStart"/>
      <w:r w:rsidRPr="006723F6">
        <w:rPr>
          <w:rFonts w:asciiTheme="minorHAnsi" w:hAnsiTheme="minorHAnsi" w:cstheme="minorHAnsi"/>
          <w:sz w:val="22"/>
          <w:szCs w:val="22"/>
        </w:rPr>
        <w:t>with .train</w:t>
      </w:r>
      <w:proofErr w:type="gramEnd"/>
      <w:r w:rsidRPr="006723F6">
        <w:rPr>
          <w:rFonts w:asciiTheme="minorHAnsi" w:hAnsiTheme="minorHAnsi" w:cstheme="minorHAnsi"/>
          <w:sz w:val="22"/>
          <w:szCs w:val="22"/>
        </w:rPr>
        <w:t>() the classifier, you can then call the following lines:</w:t>
      </w:r>
    </w:p>
    <w:p w14:paraId="04D240EB" w14:textId="77777777" w:rsidR="004A64BB" w:rsidRDefault="004A64BB" w:rsidP="00EC7B06">
      <w:pPr>
        <w:pStyle w:val="REPLACEWITHMARKDOWN"/>
      </w:pPr>
      <w:r w:rsidRPr="00066E7C">
        <w:rPr>
          <w:highlight w:val="green"/>
        </w:rPr>
        <w:t>"C:\Users\kstev\Desktop\Exception Snips\Pickling\2.3-pythonprogramming.net\2.3.2 Saving Classifiers with NLTK.py"</w:t>
      </w:r>
    </w:p>
    <w:p w14:paraId="3A2FC02D" w14:textId="1A794CDB" w:rsidR="007E1D92" w:rsidRDefault="007E1D92">
      <w:pPr>
        <w:pStyle w:val="FIgureCaption"/>
      </w:pPr>
      <w:bookmarkStart w:id="150" w:name="_qfi73yqenya3" w:colFirst="0" w:colLast="0"/>
      <w:bookmarkEnd w:id="150"/>
      <w:r>
        <w:t>Figure 2.3.2</w:t>
      </w:r>
    </w:p>
    <w:p w14:paraId="79B62D78" w14:textId="1DA3E949" w:rsidR="00115404" w:rsidRDefault="0074146D" w:rsidP="0074146D">
      <w:pPr>
        <w:pStyle w:val="Heading1"/>
        <w:rPr>
          <w:rStyle w:val="IntenseEmphasis"/>
          <w:i w:val="0"/>
          <w:iCs w:val="0"/>
        </w:rPr>
      </w:pPr>
      <w:bookmarkStart w:id="151" w:name="_Toc25521638"/>
      <w:bookmarkStart w:id="152" w:name="_Toc25523962"/>
      <w:r>
        <w:rPr>
          <w:rStyle w:val="IntenseEmphasis"/>
          <w:i w:val="0"/>
          <w:iCs w:val="0"/>
        </w:rPr>
        <w:t xml:space="preserve">2.4 </w:t>
      </w:r>
      <w:r w:rsidR="00115404" w:rsidRPr="00115404">
        <w:rPr>
          <w:rStyle w:val="IntenseEmphasis"/>
          <w:i w:val="0"/>
          <w:iCs w:val="0"/>
        </w:rPr>
        <w:t>Understanding Python Pickling</w:t>
      </w:r>
      <w:bookmarkEnd w:id="151"/>
      <w:ins w:id="153" w:author="Kate Stevens" w:date="2019-11-24T21:35:00Z">
        <w:r w:rsidR="00570C2E" w:rsidRPr="00570C2E">
          <w:t xml:space="preserve"> </w:t>
        </w:r>
        <w:r w:rsidR="00570C2E" w:rsidRPr="00570C2E">
          <w:rPr>
            <w:rStyle w:val="IntenseEmphasis"/>
            <w:i w:val="0"/>
            <w:iCs w:val="0"/>
          </w:rPr>
          <w:t>[72]</w:t>
        </w:r>
      </w:ins>
      <w:bookmarkEnd w:id="152"/>
    </w:p>
    <w:p w14:paraId="63B19AF9" w14:textId="3B79DC58" w:rsidR="00F84ABB" w:rsidDel="00570C2E" w:rsidRDefault="00F84ABB" w:rsidP="00F84ABB">
      <w:pPr>
        <w:pStyle w:val="Quickreference"/>
        <w:rPr>
          <w:del w:id="154" w:author="Kate Stevens" w:date="2019-11-24T21:35:00Z"/>
          <w:shd w:val="clear" w:color="auto" w:fill="FFFFFF"/>
        </w:rPr>
      </w:pPr>
      <w:del w:id="155" w:author="Kate Stevens" w:date="2019-11-24T21:35:00Z">
        <w:r w:rsidRPr="00BE2409" w:rsidDel="00570C2E">
          <w:rPr>
            <w:highlight w:val="cyan"/>
            <w:shd w:val="clear" w:color="auto" w:fill="FFFFFF"/>
          </w:rPr>
          <w:delText>“Understanding Python Pickling with Example - GeeksforGeeks” (</w:delText>
        </w:r>
        <w:r w:rsidRPr="00BE2409" w:rsidDel="00570C2E">
          <w:rPr>
            <w:i/>
            <w:iCs/>
            <w:highlight w:val="cyan"/>
          </w:rPr>
          <w:delText>GeeksforGeeks</w:delText>
        </w:r>
        <w:r w:rsidRPr="00BE2409" w:rsidDel="00570C2E">
          <w:rPr>
            <w:highlight w:val="cyan"/>
            <w:shd w:val="clear" w:color="auto" w:fill="FFFFFF"/>
          </w:rPr>
          <w:delText>, June 8, 2017) &lt;https://www.geeksforgeeks.org/understanding-python-pickling-example/&gt; accessed November 24, 2019.</w:delText>
        </w:r>
      </w:del>
    </w:p>
    <w:p w14:paraId="55DA7249" w14:textId="67C0FFD9" w:rsidR="002C63D8" w:rsidRPr="00A91FEE" w:rsidRDefault="002C63D8" w:rsidP="006723F6">
      <w:pPr>
        <w:pStyle w:val="NOTES"/>
      </w:pPr>
      <w:bookmarkStart w:id="156" w:name="_Toc25521639"/>
      <w:r w:rsidRPr="00A91FEE">
        <w:t>Prerequisite: </w:t>
      </w:r>
      <w:hyperlink r:id="rId68" w:history="1">
        <w:r w:rsidRPr="00F84ABB">
          <w:rPr>
            <w:rStyle w:val="Hyperlink"/>
            <w:rFonts w:asciiTheme="minorHAnsi" w:hAnsiTheme="minorHAnsi" w:cstheme="minorHAnsi"/>
            <w:color w:val="4472C4" w:themeColor="accent1"/>
            <w:sz w:val="24"/>
            <w:szCs w:val="24"/>
            <w:bdr w:val="none" w:sz="0" w:space="0" w:color="auto" w:frame="1"/>
          </w:rPr>
          <w:t>Pickle Module</w:t>
        </w:r>
      </w:hyperlink>
      <w:r w:rsidR="006723F6">
        <w:t xml:space="preserve"> </w:t>
      </w:r>
      <w:ins w:id="157" w:author="Kate Stevens" w:date="2019-11-24T21:36:00Z">
        <w:r w:rsidR="00570C2E" w:rsidRPr="00570C2E">
          <w:t xml:space="preserve">[72] </w:t>
        </w:r>
      </w:ins>
      <w:r w:rsidR="006723F6">
        <w:t xml:space="preserve">(external link) , or See </w:t>
      </w:r>
      <w:r w:rsidR="00F84ABB">
        <w:t>2.7</w:t>
      </w:r>
      <w:r w:rsidR="006723F6">
        <w:t xml:space="preserve"> examples</w:t>
      </w:r>
      <w:bookmarkEnd w:id="156"/>
    </w:p>
    <w:p w14:paraId="385F4511" w14:textId="77777777" w:rsidR="002C63D8" w:rsidRDefault="002C63D8" w:rsidP="002C63D8">
      <w: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t>dict</w:t>
      </w:r>
      <w:proofErr w:type="spellEnd"/>
      <w:r>
        <w:t>, etc.) into a character stream. The idea is that this character stream contains all the information necessary to reconstruct the object in another python script.</w:t>
      </w:r>
    </w:p>
    <w:p w14:paraId="20DD0013" w14:textId="05F68D55" w:rsidR="002C63D8" w:rsidRPr="00455E1F" w:rsidRDefault="002C63D8" w:rsidP="006723F6">
      <w:pPr>
        <w:pStyle w:val="Heading1"/>
        <w:rPr>
          <w:rStyle w:val="IntenseEmphasis"/>
        </w:rPr>
      </w:pPr>
      <w:bookmarkStart w:id="158" w:name="_Toc25521640"/>
      <w:bookmarkStart w:id="159" w:name="_Toc25523963"/>
      <w:r>
        <w:rPr>
          <w:rStyle w:val="IntenseEmphasis"/>
        </w:rPr>
        <w:t>2.</w:t>
      </w:r>
      <w:r w:rsidR="00066E7C">
        <w:rPr>
          <w:rStyle w:val="IntenseEmphasis"/>
        </w:rPr>
        <w:t>4.1</w:t>
      </w:r>
      <w:r>
        <w:rPr>
          <w:rStyle w:val="IntenseEmphasis"/>
        </w:rPr>
        <w:t xml:space="preserve"> In</w:t>
      </w:r>
      <w:r w:rsidRPr="00455E1F">
        <w:rPr>
          <w:rStyle w:val="IntenseEmphasis"/>
        </w:rPr>
        <w:t>put:</w:t>
      </w:r>
      <w:bookmarkEnd w:id="158"/>
      <w:bookmarkEnd w:id="159"/>
    </w:p>
    <w:p w14:paraId="663B998B" w14:textId="77777777" w:rsidR="00066E7C" w:rsidRPr="00BE2409" w:rsidRDefault="00066E7C" w:rsidP="00EC7B06">
      <w:pPr>
        <w:pStyle w:val="REPLACEWITHMARKDOWN"/>
        <w:rPr>
          <w:rStyle w:val="Strong"/>
          <w:rFonts w:ascii="Roboto" w:hAnsi="Roboto" w:cs="Times New Roman"/>
          <w:b w:val="0"/>
          <w:bCs w:val="0"/>
          <w:color w:val="76838F"/>
          <w:shd w:val="clear" w:color="auto" w:fill="auto"/>
        </w:rPr>
      </w:pPr>
      <w:r w:rsidRPr="00BE2409">
        <w:rPr>
          <w:rStyle w:val="Strong"/>
          <w:rFonts w:ascii="Roboto" w:hAnsi="Roboto" w:cs="Times New Roman"/>
          <w:b w:val="0"/>
          <w:bCs w:val="0"/>
          <w:color w:val="76838F"/>
          <w:highlight w:val="green"/>
          <w:shd w:val="clear" w:color="auto" w:fill="auto"/>
        </w:rPr>
        <w:t>"C:\Users\kstev\Desktop\Exception Snips\Pickling\2.4\2.4.1 Input - Understanding python picking with example .txt"</w:t>
      </w:r>
    </w:p>
    <w:p w14:paraId="67308101" w14:textId="4D06630A" w:rsidR="007E1D92" w:rsidRPr="007E1D92" w:rsidRDefault="007E1D92">
      <w:pPr>
        <w:pStyle w:val="FIgureCaption"/>
      </w:pPr>
      <w:r w:rsidRPr="007E1D92">
        <w:t>Figure 2.4.1</w:t>
      </w:r>
      <w:r>
        <w:t>a</w:t>
      </w:r>
    </w:p>
    <w:p w14:paraId="64962D22" w14:textId="35D92A17" w:rsidR="00066E7C" w:rsidRDefault="00066E7C" w:rsidP="00F94214">
      <w:pPr>
        <w:pStyle w:val="ImageHeader"/>
        <w:rPr>
          <w:rStyle w:val="Strong"/>
          <w:rFonts w:ascii="Roboto" w:hAnsi="Roboto" w:cs="Times New Roman"/>
          <w:color w:val="76838F"/>
          <w:sz w:val="21"/>
          <w:szCs w:val="21"/>
          <w:shd w:val="clear" w:color="auto" w:fill="auto"/>
        </w:rPr>
      </w:pPr>
    </w:p>
    <w:p w14:paraId="4374E667" w14:textId="177E552C" w:rsidR="00115404" w:rsidRPr="00455E1F" w:rsidRDefault="00455E1F" w:rsidP="00F94214">
      <w:pPr>
        <w:pStyle w:val="ImageHeader"/>
        <w:rPr>
          <w:rStyle w:val="IntenseEmphasis"/>
        </w:rPr>
      </w:pPr>
      <w:bookmarkStart w:id="160" w:name="_Toc25521641"/>
      <w:r>
        <w:rPr>
          <w:rStyle w:val="IntenseEmphasis"/>
        </w:rPr>
        <w:t>2</w:t>
      </w:r>
      <w:r w:rsidR="00066E7C">
        <w:rPr>
          <w:rStyle w:val="IntenseEmphasis"/>
        </w:rPr>
        <w:t>.4.1</w:t>
      </w:r>
      <w:r>
        <w:rPr>
          <w:rStyle w:val="IntenseEmphasis"/>
        </w:rPr>
        <w:t xml:space="preserve"> </w:t>
      </w:r>
      <w:r w:rsidR="00115404" w:rsidRPr="00455E1F">
        <w:rPr>
          <w:rStyle w:val="IntenseEmphasis"/>
        </w:rPr>
        <w:t>Output:</w:t>
      </w:r>
      <w:bookmarkEnd w:id="160"/>
    </w:p>
    <w:p w14:paraId="75BFE5FA" w14:textId="1F6A51C3" w:rsidR="00455E1F" w:rsidRDefault="00455E1F" w:rsidP="00115404">
      <w:pPr>
        <w:pStyle w:val="NormalWeb"/>
        <w:spacing w:before="0" w:beforeAutospacing="0"/>
        <w:rPr>
          <w:rFonts w:ascii="Roboto" w:hAnsi="Roboto"/>
          <w:color w:val="76838F"/>
          <w:sz w:val="21"/>
          <w:szCs w:val="21"/>
        </w:rPr>
      </w:pPr>
      <w:r>
        <w:rPr>
          <w:rFonts w:ascii="Roboto" w:hAnsi="Roboto"/>
          <w:noProof/>
          <w:color w:val="76838F"/>
          <w:sz w:val="21"/>
          <w:szCs w:val="21"/>
        </w:rPr>
        <w:drawing>
          <wp:inline distT="0" distB="0" distL="0" distR="0" wp14:anchorId="08373A48" wp14:editId="7E44614D">
            <wp:extent cx="5941904" cy="67056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 output_Annotation 2019-11-24 100956.png"/>
                    <pic:cNvPicPr/>
                  </pic:nvPicPr>
                  <pic:blipFill>
                    <a:blip r:embed="rId69">
                      <a:extLst>
                        <a:ext uri="{28A0092B-C50C-407E-A947-70E740481C1C}">
                          <a14:useLocalDpi xmlns:a14="http://schemas.microsoft.com/office/drawing/2010/main" val="0"/>
                        </a:ext>
                      </a:extLst>
                    </a:blip>
                    <a:stretch>
                      <a:fillRect/>
                    </a:stretch>
                  </pic:blipFill>
                  <pic:spPr>
                    <a:xfrm>
                      <a:off x="0" y="0"/>
                      <a:ext cx="5941904" cy="670560"/>
                    </a:xfrm>
                    <a:prstGeom prst="rect">
                      <a:avLst/>
                    </a:prstGeom>
                  </pic:spPr>
                </pic:pic>
              </a:graphicData>
            </a:graphic>
          </wp:inline>
        </w:drawing>
      </w:r>
    </w:p>
    <w:p w14:paraId="7EE9E243" w14:textId="4A343FCD" w:rsidR="007E1D92" w:rsidRPr="007E1D92" w:rsidRDefault="007E1D92">
      <w:pPr>
        <w:pStyle w:val="FIgureCaption"/>
      </w:pPr>
      <w:r w:rsidRPr="007E1D92">
        <w:t>Figure 2.4.1</w:t>
      </w:r>
      <w:r>
        <w:t>b</w:t>
      </w:r>
    </w:p>
    <w:p w14:paraId="4CCF6FF2" w14:textId="77777777" w:rsidR="007E1D92" w:rsidRDefault="007E1D92" w:rsidP="00115404">
      <w:pPr>
        <w:pStyle w:val="NormalWeb"/>
        <w:spacing w:before="0" w:beforeAutospacing="0"/>
        <w:rPr>
          <w:rFonts w:ascii="Roboto" w:hAnsi="Roboto"/>
          <w:color w:val="76838F"/>
          <w:sz w:val="21"/>
          <w:szCs w:val="21"/>
        </w:rPr>
      </w:pPr>
    </w:p>
    <w:p w14:paraId="5777C94A" w14:textId="5014CE55" w:rsidR="00115404" w:rsidRPr="00900D85" w:rsidRDefault="002C63D8" w:rsidP="00900D85">
      <w:pPr>
        <w:pStyle w:val="Heading5"/>
        <w:rPr>
          <w:rStyle w:val="IntenseEmphasis"/>
          <w:sz w:val="32"/>
          <w:szCs w:val="32"/>
        </w:rPr>
      </w:pPr>
      <w:r w:rsidRPr="00900D85">
        <w:rPr>
          <w:rStyle w:val="IntenseEmphasis"/>
          <w:sz w:val="32"/>
          <w:szCs w:val="32"/>
        </w:rPr>
        <w:t>2.4</w:t>
      </w:r>
      <w:r w:rsidR="00066E7C" w:rsidRPr="00900D85">
        <w:rPr>
          <w:rStyle w:val="IntenseEmphasis"/>
          <w:sz w:val="32"/>
          <w:szCs w:val="32"/>
        </w:rPr>
        <w:t>.2</w:t>
      </w:r>
      <w:r w:rsidRPr="00900D85">
        <w:rPr>
          <w:rStyle w:val="IntenseEmphasis"/>
          <w:sz w:val="32"/>
          <w:szCs w:val="32"/>
        </w:rPr>
        <w:t xml:space="preserve"> </w:t>
      </w:r>
      <w:r w:rsidR="00115404" w:rsidRPr="00900D85">
        <w:rPr>
          <w:rStyle w:val="Heading1Char"/>
        </w:rPr>
        <w:t>Pickling without a file</w:t>
      </w:r>
    </w:p>
    <w:p w14:paraId="2E3B1881" w14:textId="21396648" w:rsidR="00A91FEE" w:rsidRPr="00BE2409" w:rsidRDefault="00066E7C" w:rsidP="00EC7B06">
      <w:pPr>
        <w:pStyle w:val="REPLACEWITHMARKDOWN"/>
        <w:rPr>
          <w:rStyle w:val="Strong"/>
          <w:b w:val="0"/>
          <w:bCs w:val="0"/>
        </w:rPr>
      </w:pPr>
      <w:bookmarkStart w:id="161" w:name="_Hlk25337550"/>
      <w:r w:rsidRPr="00BE2409">
        <w:rPr>
          <w:rStyle w:val="Strong"/>
          <w:b w:val="0"/>
          <w:bCs w:val="0"/>
          <w:highlight w:val="green"/>
        </w:rPr>
        <w:t>"C:\Users\kstev\Desktop\Exception Snips\Pickling\2.4\2.4.2 Pickling without a file.txt"</w:t>
      </w:r>
    </w:p>
    <w:p w14:paraId="7BD2F43D" w14:textId="0A6DFA00" w:rsidR="007E1D92" w:rsidRPr="007E1D92" w:rsidRDefault="007E1D92">
      <w:pPr>
        <w:pStyle w:val="FIgureCaption"/>
      </w:pPr>
      <w:r w:rsidRPr="007E1D92">
        <w:t>Figure 2.4.</w:t>
      </w:r>
      <w:r>
        <w:t>2</w:t>
      </w:r>
    </w:p>
    <w:p w14:paraId="3EFBF765" w14:textId="77777777" w:rsidR="00A91FEE" w:rsidRDefault="00A91FEE" w:rsidP="00E77EEF">
      <w:pPr>
        <w:pStyle w:val="Title"/>
      </w:pPr>
    </w:p>
    <w:p w14:paraId="18C615CC" w14:textId="51E6375A" w:rsidR="00E77EEF" w:rsidRPr="00CE11B4" w:rsidRDefault="00E77EEF" w:rsidP="00EC7B06">
      <w:pPr>
        <w:pStyle w:val="NewModule"/>
        <w:rPr>
          <w:rFonts w:eastAsia="Calibri Light"/>
        </w:rPr>
      </w:pPr>
      <w:r>
        <w:rPr>
          <w:rStyle w:val="Emphasis"/>
          <w:sz w:val="44"/>
          <w:szCs w:val="32"/>
        </w:rPr>
        <w:lastRenderedPageBreak/>
        <w:t>2.7 pickle—Python object serialization</w:t>
      </w:r>
      <w:ins w:id="162" w:author="Kate Stevens" w:date="2019-11-24T21:37:00Z">
        <w:r w:rsidR="00570C2E" w:rsidRPr="00570C2E">
          <w:t xml:space="preserve"> </w:t>
        </w:r>
        <w:r w:rsidR="00570C2E" w:rsidRPr="00570C2E">
          <w:rPr>
            <w:rStyle w:val="Emphasis"/>
            <w:sz w:val="44"/>
            <w:szCs w:val="32"/>
          </w:rPr>
          <w:t>[72]</w:t>
        </w:r>
      </w:ins>
    </w:p>
    <w:p w14:paraId="503B0EEA" w14:textId="341D34D8" w:rsidR="00F84ABB" w:rsidRPr="00FD49B0" w:rsidDel="00570C2E" w:rsidRDefault="00E77EEF" w:rsidP="00FD49B0">
      <w:pPr>
        <w:pStyle w:val="Quickreference"/>
        <w:rPr>
          <w:del w:id="163" w:author="Kate Stevens" w:date="2019-11-24T21:37:00Z"/>
        </w:rPr>
      </w:pPr>
      <w:del w:id="164" w:author="Kate Stevens" w:date="2019-11-24T21:37:00Z">
        <w:r w:rsidRPr="00FD49B0" w:rsidDel="00570C2E">
          <w:rPr>
            <w:highlight w:val="cyan"/>
            <w:shd w:val="clear" w:color="auto" w:fill="FFFFFF"/>
          </w:rPr>
          <w:delText xml:space="preserve"> </w:delText>
        </w:r>
        <w:r w:rsidR="00F84ABB" w:rsidRPr="00FD49B0" w:rsidDel="00570C2E">
          <w:rPr>
            <w:highlight w:val="cyan"/>
            <w:shd w:val="clear" w:color="auto" w:fill="FFFFFF"/>
          </w:rPr>
          <w:delText>“Pickle — Python Object Serialization - GeeksforGeeks” (</w:delText>
        </w:r>
        <w:r w:rsidR="00F84ABB" w:rsidRPr="00FD49B0" w:rsidDel="00570C2E">
          <w:rPr>
            <w:i/>
            <w:iCs/>
            <w:highlight w:val="cyan"/>
          </w:rPr>
          <w:delText>GeeksforGeeks</w:delText>
        </w:r>
        <w:r w:rsidR="00F84ABB" w:rsidRPr="00FD49B0" w:rsidDel="00570C2E">
          <w:rPr>
            <w:highlight w:val="cyan"/>
            <w:shd w:val="clear" w:color="auto" w:fill="FFFFFF"/>
          </w:rPr>
          <w:delText>, June 8, 2017) &lt;https://www.geeksforgeeks.org/pickle-python-object-serialization/&gt; accessed November 24, 2019.</w:delText>
        </w:r>
      </w:del>
    </w:p>
    <w:p w14:paraId="00E6E900" w14:textId="35855B8C" w:rsidR="00A91FEE" w:rsidRPr="00E77EEF" w:rsidRDefault="00A91FEE" w:rsidP="00E77EEF">
      <w:pPr>
        <w:pStyle w:val="topicparagraphs"/>
      </w:pPr>
      <w:r w:rsidRPr="00E77EEF">
        <w:t>The pickle module is used for implementing binary protocols for serializing and de-serializing a Python object structure.</w:t>
      </w:r>
    </w:p>
    <w:p w14:paraId="74052D16" w14:textId="3E33F065" w:rsidR="00A91FEE" w:rsidRPr="00A91FEE" w:rsidRDefault="00A91FEE" w:rsidP="00A91FEE">
      <w:pPr>
        <w:pStyle w:val="ListParagraph"/>
        <w:numPr>
          <w:ilvl w:val="0"/>
          <w:numId w:val="26"/>
        </w:numPr>
        <w:spacing w:after="0" w:line="360" w:lineRule="auto"/>
        <w:jc w:val="both"/>
      </w:pPr>
      <w:r w:rsidRPr="00A91FEE">
        <w:t>Pickling: It is a process where a Python object hierarchy is converted into a byte stream.</w:t>
      </w:r>
    </w:p>
    <w:p w14:paraId="547B94A2" w14:textId="059F99A9" w:rsidR="00A91FEE" w:rsidRDefault="00A91FEE" w:rsidP="00A91FEE">
      <w:pPr>
        <w:pStyle w:val="ListParagraph"/>
        <w:numPr>
          <w:ilvl w:val="0"/>
          <w:numId w:val="26"/>
        </w:numPr>
        <w:spacing w:after="0" w:line="240" w:lineRule="auto"/>
        <w:jc w:val="both"/>
      </w:pPr>
      <w:r w:rsidRPr="00A91FEE">
        <w:t>Unpickling: It is the inverse of Pickling process where a byte stream is converted into an object hierarchy.</w:t>
      </w:r>
    </w:p>
    <w:p w14:paraId="56D694D3" w14:textId="77777777" w:rsidR="00A91FEE" w:rsidRPr="00A91FEE" w:rsidRDefault="00A91FEE" w:rsidP="00A91FEE">
      <w:pPr>
        <w:pStyle w:val="ListParagraph"/>
        <w:numPr>
          <w:ilvl w:val="0"/>
          <w:numId w:val="24"/>
        </w:numPr>
        <w:spacing w:after="0" w:line="240" w:lineRule="auto"/>
      </w:pPr>
    </w:p>
    <w:p w14:paraId="2401EAFD" w14:textId="77777777" w:rsidR="00A91FEE" w:rsidRPr="00E77EEF" w:rsidRDefault="00A91FEE" w:rsidP="00E77EEF">
      <w:pPr>
        <w:pStyle w:val="Heading8"/>
        <w:rPr>
          <w:rStyle w:val="SubtleEmphasis"/>
          <w:i/>
          <w:iCs w:val="0"/>
        </w:rPr>
      </w:pPr>
      <w:r w:rsidRPr="00E77EEF">
        <w:rPr>
          <w:rStyle w:val="SubtleEmphasis"/>
          <w:i/>
          <w:iCs w:val="0"/>
        </w:rPr>
        <w:t xml:space="preserve">Module </w:t>
      </w:r>
      <w:proofErr w:type="gramStart"/>
      <w:r w:rsidRPr="00E77EEF">
        <w:rPr>
          <w:rStyle w:val="SubtleEmphasis"/>
          <w:i/>
          <w:iCs w:val="0"/>
        </w:rPr>
        <w:t>Interface :</w:t>
      </w:r>
      <w:proofErr w:type="gramEnd"/>
    </w:p>
    <w:p w14:paraId="78A0A11B" w14:textId="77777777" w:rsidR="00A91FEE" w:rsidRPr="00A91FEE" w:rsidRDefault="00A91FEE" w:rsidP="00A91FEE">
      <w:pPr>
        <w:pStyle w:val="ListParagraph"/>
        <w:numPr>
          <w:ilvl w:val="0"/>
          <w:numId w:val="25"/>
        </w:numPr>
        <w:spacing w:line="360" w:lineRule="auto"/>
      </w:pPr>
      <w:proofErr w:type="gramStart"/>
      <w:r w:rsidRPr="00A91FEE">
        <w:t>dumps(</w:t>
      </w:r>
      <w:proofErr w:type="gramEnd"/>
      <w:r w:rsidRPr="00A91FEE">
        <w:t>) – This function is called to serialize an object hierarchy.</w:t>
      </w:r>
    </w:p>
    <w:p w14:paraId="0C63FA02" w14:textId="77777777" w:rsidR="00A91FEE" w:rsidRDefault="00A91FEE" w:rsidP="00A91FEE">
      <w:pPr>
        <w:pStyle w:val="ListParagraph"/>
        <w:numPr>
          <w:ilvl w:val="0"/>
          <w:numId w:val="25"/>
        </w:numPr>
        <w:spacing w:line="360" w:lineRule="auto"/>
      </w:pPr>
      <w:proofErr w:type="gramStart"/>
      <w:r w:rsidRPr="00A91FEE">
        <w:t>loads(</w:t>
      </w:r>
      <w:proofErr w:type="gramEnd"/>
      <w:r w:rsidRPr="00A91FEE">
        <w:t>) – This function is called to de-serialize a data stream.</w:t>
      </w:r>
    </w:p>
    <w:p w14:paraId="63CE4C2A" w14:textId="2D8EEF40" w:rsidR="00A91FEE" w:rsidRDefault="00A91FEE" w:rsidP="00A91FEE">
      <w:pPr>
        <w:spacing w:line="240" w:lineRule="auto"/>
      </w:pPr>
      <w:r w:rsidRPr="00A91FEE">
        <w:t xml:space="preserve">For more control over serialization and de-serialization, Pickler or an </w:t>
      </w:r>
      <w:proofErr w:type="spellStart"/>
      <w:r w:rsidRPr="00A91FEE">
        <w:t>Unpickler</w:t>
      </w:r>
      <w:proofErr w:type="spellEnd"/>
      <w:r w:rsidRPr="00A91FEE">
        <w:t xml:space="preserve"> objects are created respectively.</w:t>
      </w:r>
    </w:p>
    <w:p w14:paraId="04B82FE0" w14:textId="77777777" w:rsidR="00DD1325" w:rsidRPr="00DD1325" w:rsidRDefault="00DD1325" w:rsidP="00DD1325">
      <w:pPr>
        <w:pStyle w:val="Heading1"/>
        <w:rPr>
          <w:rFonts w:eastAsia="Times New Roman"/>
        </w:rPr>
      </w:pPr>
      <w:bookmarkStart w:id="165" w:name="_Toc25521642"/>
      <w:bookmarkStart w:id="166" w:name="_Toc25523964"/>
      <w:r w:rsidRPr="00DD1325">
        <w:rPr>
          <w:rFonts w:eastAsia="Times New Roman"/>
          <w:bdr w:val="none" w:sz="0" w:space="0" w:color="auto" w:frame="1"/>
        </w:rPr>
        <w:t xml:space="preserve">Constants provided by the pickle </w:t>
      </w:r>
      <w:proofErr w:type="gramStart"/>
      <w:r w:rsidRPr="00DD1325">
        <w:rPr>
          <w:rFonts w:eastAsia="Times New Roman"/>
          <w:bdr w:val="none" w:sz="0" w:space="0" w:color="auto" w:frame="1"/>
        </w:rPr>
        <w:t>module :</w:t>
      </w:r>
      <w:bookmarkEnd w:id="165"/>
      <w:bookmarkEnd w:id="166"/>
      <w:proofErr w:type="gramEnd"/>
    </w:p>
    <w:p w14:paraId="29114C50" w14:textId="77777777" w:rsidR="00DD1325" w:rsidRPr="00DD1325" w:rsidRDefault="00DD1325" w:rsidP="00DD1325">
      <w:pPr>
        <w:pStyle w:val="ListParagraph"/>
        <w:numPr>
          <w:ilvl w:val="0"/>
          <w:numId w:val="29"/>
        </w:numPr>
        <w:spacing w:line="240" w:lineRule="auto"/>
        <w:contextualSpacing w:val="0"/>
        <w:rPr>
          <w:rFonts w:eastAsia="Times New Roman"/>
        </w:rPr>
      </w:pPr>
      <w:proofErr w:type="spellStart"/>
      <w:proofErr w:type="gramStart"/>
      <w:r w:rsidRPr="00DD1325">
        <w:rPr>
          <w:rFonts w:eastAsia="Times New Roman"/>
          <w:bdr w:val="none" w:sz="0" w:space="0" w:color="auto" w:frame="1"/>
        </w:rPr>
        <w:t>pickle.HIGHEST</w:t>
      </w:r>
      <w:proofErr w:type="gramEnd"/>
      <w:r w:rsidRPr="00DD1325">
        <w:rPr>
          <w:rFonts w:eastAsia="Times New Roman"/>
          <w:bdr w:val="none" w:sz="0" w:space="0" w:color="auto" w:frame="1"/>
        </w:rPr>
        <w:t>_PROTOCOL</w:t>
      </w:r>
      <w:proofErr w:type="spellEnd"/>
      <w:r w:rsidRPr="00DD1325">
        <w:rPr>
          <w:rFonts w:eastAsia="Times New Roman"/>
        </w:rPr>
        <w:br/>
        <w:t xml:space="preserve">This is an integer value representing the highest protocol version available. This is considered as the protocol value which is passed to the functions </w:t>
      </w:r>
      <w:proofErr w:type="gramStart"/>
      <w:r w:rsidRPr="00DD1325">
        <w:rPr>
          <w:rFonts w:eastAsia="Times New Roman"/>
        </w:rPr>
        <w:t>dump(</w:t>
      </w:r>
      <w:proofErr w:type="gramEnd"/>
      <w:r w:rsidRPr="00DD1325">
        <w:rPr>
          <w:rFonts w:eastAsia="Times New Roman"/>
        </w:rPr>
        <w:t>), dumps().</w:t>
      </w:r>
    </w:p>
    <w:p w14:paraId="17A96BC9" w14:textId="77777777" w:rsidR="00DD1325" w:rsidRPr="00DD1325" w:rsidRDefault="00DD1325" w:rsidP="00DD1325">
      <w:pPr>
        <w:pStyle w:val="ListParagraph"/>
        <w:numPr>
          <w:ilvl w:val="0"/>
          <w:numId w:val="29"/>
        </w:numPr>
        <w:spacing w:line="240" w:lineRule="auto"/>
        <w:contextualSpacing w:val="0"/>
        <w:rPr>
          <w:rFonts w:eastAsia="Times New Roman"/>
        </w:rPr>
      </w:pPr>
      <w:proofErr w:type="spellStart"/>
      <w:r w:rsidRPr="00DD1325">
        <w:rPr>
          <w:rFonts w:eastAsia="Times New Roman"/>
          <w:bdr w:val="none" w:sz="0" w:space="0" w:color="auto" w:frame="1"/>
        </w:rPr>
        <w:t>pickle.DEFAULT_PROTOCOL</w:t>
      </w:r>
      <w:proofErr w:type="spellEnd"/>
      <w:r w:rsidRPr="00DD1325">
        <w:rPr>
          <w:rFonts w:eastAsia="Times New Roman"/>
        </w:rPr>
        <w:br/>
        <w:t>This is an integer value representing the default protocol used for pickling whose value may be less than the value of highest protocol.</w:t>
      </w:r>
    </w:p>
    <w:p w14:paraId="5998C5E0" w14:textId="77777777" w:rsidR="00DD1325" w:rsidRPr="00DD1325" w:rsidRDefault="00DD1325" w:rsidP="00DD1325">
      <w:pPr>
        <w:pStyle w:val="ListParagraph"/>
        <w:numPr>
          <w:ilvl w:val="0"/>
          <w:numId w:val="29"/>
        </w:numPr>
        <w:spacing w:line="240" w:lineRule="auto"/>
        <w:contextualSpacing w:val="0"/>
        <w:rPr>
          <w:rFonts w:eastAsia="Times New Roman"/>
        </w:rPr>
      </w:pPr>
      <w:r w:rsidRPr="00DD1325">
        <w:rPr>
          <w:rFonts w:eastAsia="Times New Roman"/>
          <w:bdr w:val="none" w:sz="0" w:space="0" w:color="auto" w:frame="1"/>
        </w:rPr>
        <w:t xml:space="preserve">Functions provided by the pickle </w:t>
      </w:r>
      <w:proofErr w:type="gramStart"/>
      <w:r w:rsidRPr="00DD1325">
        <w:rPr>
          <w:rFonts w:eastAsia="Times New Roman"/>
          <w:bdr w:val="none" w:sz="0" w:space="0" w:color="auto" w:frame="1"/>
        </w:rPr>
        <w:t>module :</w:t>
      </w:r>
      <w:proofErr w:type="gramEnd"/>
    </w:p>
    <w:p w14:paraId="54EC03A2" w14:textId="77777777" w:rsidR="00DD1325" w:rsidRPr="00DD1325" w:rsidRDefault="00DD1325" w:rsidP="00DD1325">
      <w:pPr>
        <w:pStyle w:val="ListParagraph"/>
        <w:numPr>
          <w:ilvl w:val="0"/>
          <w:numId w:val="29"/>
        </w:numPr>
        <w:spacing w:line="240" w:lineRule="auto"/>
        <w:contextualSpacing w:val="0"/>
        <w:rPr>
          <w:rFonts w:eastAsia="Times New Roman"/>
        </w:rPr>
      </w:pPr>
      <w:proofErr w:type="spellStart"/>
      <w:proofErr w:type="gramStart"/>
      <w:r w:rsidRPr="00DD1325">
        <w:rPr>
          <w:rFonts w:eastAsia="Times New Roman"/>
          <w:bdr w:val="none" w:sz="0" w:space="0" w:color="auto" w:frame="1"/>
        </w:rPr>
        <w:t>pickle.dump</w:t>
      </w:r>
      <w:proofErr w:type="spellEnd"/>
      <w:proofErr w:type="gramEnd"/>
      <w:r w:rsidRPr="00DD1325">
        <w:rPr>
          <w:rFonts w:eastAsia="Times New Roman"/>
          <w:bdr w:val="none" w:sz="0" w:space="0" w:color="auto" w:frame="1"/>
        </w:rPr>
        <w:t xml:space="preserve">(obj, file, protocol = None, *, </w:t>
      </w:r>
      <w:proofErr w:type="spellStart"/>
      <w:r w:rsidRPr="00DD1325">
        <w:rPr>
          <w:rFonts w:eastAsia="Times New Roman"/>
          <w:bdr w:val="none" w:sz="0" w:space="0" w:color="auto" w:frame="1"/>
        </w:rPr>
        <w:t>fix_imports</w:t>
      </w:r>
      <w:proofErr w:type="spellEnd"/>
      <w:r w:rsidRPr="00DD1325">
        <w:rPr>
          <w:rFonts w:eastAsia="Times New Roman"/>
          <w:bdr w:val="none" w:sz="0" w:space="0" w:color="auto" w:frame="1"/>
        </w:rPr>
        <w:t xml:space="preserve"> = True)</w:t>
      </w:r>
      <w:r w:rsidRPr="00DD1325">
        <w:rPr>
          <w:rFonts w:eastAsia="Times New Roman"/>
        </w:rPr>
        <w:br/>
        <w:t>This function is equivalent to Pickler(file, protocol).dump(obj). This is used to write a pickled representation of obj to the open file object file.</w:t>
      </w:r>
    </w:p>
    <w:p w14:paraId="7D542ED8" w14:textId="77777777" w:rsidR="00DD1325" w:rsidRPr="00DD1325" w:rsidRDefault="00DD1325" w:rsidP="00DD1325">
      <w:pPr>
        <w:pStyle w:val="ListParagraph"/>
        <w:numPr>
          <w:ilvl w:val="0"/>
          <w:numId w:val="29"/>
        </w:numPr>
        <w:spacing w:line="240" w:lineRule="auto"/>
        <w:contextualSpacing w:val="0"/>
        <w:rPr>
          <w:rFonts w:eastAsia="Times New Roman"/>
        </w:rPr>
      </w:pPr>
      <w:r w:rsidRPr="00DD1325">
        <w:rPr>
          <w:rFonts w:eastAsia="Times New Roman"/>
        </w:rPr>
        <w:t xml:space="preserve">The optional protocol argument is an integer that tells the pickler to use the given </w:t>
      </w:r>
      <w:proofErr w:type="spellStart"/>
      <w:proofErr w:type="gramStart"/>
      <w:r w:rsidRPr="00DD1325">
        <w:rPr>
          <w:rFonts w:eastAsia="Times New Roman"/>
        </w:rPr>
        <w:t>protocol.The</w:t>
      </w:r>
      <w:proofErr w:type="spellEnd"/>
      <w:proofErr w:type="gramEnd"/>
      <w:r w:rsidRPr="00DD1325">
        <w:rPr>
          <w:rFonts w:eastAsia="Times New Roman"/>
        </w:rPr>
        <w:t xml:space="preserve"> supported protocols are 0 to HIGHEST_PROTOCOL. If not specified, the default is DEFAULT_PROTOCOL. If a negative number is specified, HIGHEST_PROTOCOL is selected.</w:t>
      </w:r>
    </w:p>
    <w:p w14:paraId="2196223C" w14:textId="71FEDA95" w:rsidR="00DD1325" w:rsidRDefault="00DD1325" w:rsidP="00DD1325">
      <w:pPr>
        <w:pStyle w:val="ListParagraph"/>
        <w:numPr>
          <w:ilvl w:val="0"/>
          <w:numId w:val="29"/>
        </w:numPr>
        <w:spacing w:line="240" w:lineRule="auto"/>
        <w:contextualSpacing w:val="0"/>
        <w:rPr>
          <w:rFonts w:eastAsia="Times New Roman"/>
        </w:rPr>
      </w:pPr>
      <w:r w:rsidRPr="00DD1325">
        <w:rPr>
          <w:rFonts w:eastAsia="Times New Roman"/>
        </w:rPr>
        <w:t xml:space="preserve">If </w:t>
      </w:r>
      <w:proofErr w:type="spellStart"/>
      <w:r w:rsidRPr="00DD1325">
        <w:rPr>
          <w:rFonts w:eastAsia="Times New Roman"/>
        </w:rPr>
        <w:t>fix_imports</w:t>
      </w:r>
      <w:proofErr w:type="spellEnd"/>
      <w:r w:rsidRPr="00DD1325">
        <w:rPr>
          <w:rFonts w:eastAsia="Times New Roman"/>
        </w:rPr>
        <w:t xml:space="preserve"> is true and protocol is less than 3, pickle will try to map the new Python 3 names to the old module names used in Python 2, so that the pickle data stream is readable with Python 2.</w:t>
      </w:r>
    </w:p>
    <w:p w14:paraId="5914855B" w14:textId="1BDB16DA" w:rsidR="00DD1325" w:rsidRDefault="00DD1325" w:rsidP="00DD1325">
      <w:pPr>
        <w:pStyle w:val="example"/>
        <w:rPr>
          <w:rStyle w:val="IntenseEmphasis"/>
        </w:rPr>
      </w:pPr>
      <w:r>
        <w:rPr>
          <w:rStyle w:val="IntenseEmphasis"/>
        </w:rPr>
        <w:t xml:space="preserve">2.7.1 </w:t>
      </w:r>
      <w:r w:rsidR="00E6527C">
        <w:rPr>
          <w:rStyle w:val="IntenseEmphasis"/>
        </w:rPr>
        <w:t xml:space="preserve">Input </w:t>
      </w:r>
      <w:proofErr w:type="spellStart"/>
      <w:proofErr w:type="gramStart"/>
      <w:r>
        <w:rPr>
          <w:rStyle w:val="IntenseEmphasis"/>
        </w:rPr>
        <w:t>pickle.dump</w:t>
      </w:r>
      <w:proofErr w:type="spellEnd"/>
      <w:proofErr w:type="gramEnd"/>
      <w:r>
        <w:rPr>
          <w:rStyle w:val="IntenseEmphasis"/>
        </w:rPr>
        <w:t>:</w:t>
      </w:r>
    </w:p>
    <w:p w14:paraId="7CBDF9C8" w14:textId="381C882D" w:rsidR="00DD1325" w:rsidRDefault="00DD1325" w:rsidP="00EC7B06">
      <w:pPr>
        <w:pStyle w:val="REPLACEWITHMARKDOWN"/>
        <w:rPr>
          <w:rStyle w:val="IntenseEmphasis"/>
        </w:rPr>
      </w:pPr>
      <w:r w:rsidRPr="00E6527C">
        <w:rPr>
          <w:rStyle w:val="IntenseEmphasis"/>
          <w:highlight w:val="green"/>
        </w:rPr>
        <w:t xml:space="preserve">"C:\Users\kstev\Desktop\Exception Snips\Pickling\2.7\2.7.1 </w:t>
      </w:r>
      <w:proofErr w:type="spellStart"/>
      <w:proofErr w:type="gramStart"/>
      <w:r w:rsidRPr="00E6527C">
        <w:rPr>
          <w:rStyle w:val="IntenseEmphasis"/>
          <w:highlight w:val="green"/>
        </w:rPr>
        <w:t>pickle.dump</w:t>
      </w:r>
      <w:proofErr w:type="spellEnd"/>
      <w:proofErr w:type="gramEnd"/>
      <w:r w:rsidRPr="00E6527C">
        <w:rPr>
          <w:rStyle w:val="IntenseEmphasis"/>
          <w:highlight w:val="green"/>
        </w:rPr>
        <w:t xml:space="preserve"> - input.txt"</w:t>
      </w:r>
    </w:p>
    <w:p w14:paraId="6CB14FB9" w14:textId="16AC17A6" w:rsidR="007E1D92" w:rsidRPr="007E1D92" w:rsidRDefault="007E1D92">
      <w:pPr>
        <w:pStyle w:val="FIgureCaption"/>
      </w:pPr>
      <w:r w:rsidRPr="007E1D92">
        <w:t>Figure 2.</w:t>
      </w:r>
      <w:r>
        <w:t>7.1a</w:t>
      </w:r>
    </w:p>
    <w:p w14:paraId="39A0E656" w14:textId="77777777" w:rsidR="007E1D92" w:rsidRDefault="007E1D92" w:rsidP="00EC7B06">
      <w:pPr>
        <w:pStyle w:val="REPLACEWITHMARKDOWN"/>
        <w:rPr>
          <w:rStyle w:val="IntenseEmphasis"/>
        </w:rPr>
      </w:pPr>
    </w:p>
    <w:p w14:paraId="3AC7803A" w14:textId="2758871A" w:rsidR="00E6527C" w:rsidRDefault="00E6527C" w:rsidP="00E6527C">
      <w:pPr>
        <w:pStyle w:val="example"/>
        <w:rPr>
          <w:ins w:id="167" w:author="Kate Stevens" w:date="2019-11-24T23:55:00Z"/>
          <w:rStyle w:val="IntenseEmphasis"/>
        </w:rPr>
      </w:pPr>
      <w:r>
        <w:rPr>
          <w:rStyle w:val="IntenseEmphasis"/>
        </w:rPr>
        <w:lastRenderedPageBreak/>
        <w:t xml:space="preserve">2.7.1 Output </w:t>
      </w:r>
      <w:proofErr w:type="spellStart"/>
      <w:proofErr w:type="gramStart"/>
      <w:r>
        <w:rPr>
          <w:rStyle w:val="IntenseEmphasis"/>
        </w:rPr>
        <w:t>pickle.dump</w:t>
      </w:r>
      <w:proofErr w:type="spellEnd"/>
      <w:proofErr w:type="gramEnd"/>
      <w:r>
        <w:rPr>
          <w:rStyle w:val="IntenseEmphasis"/>
        </w:rPr>
        <w:t>:</w:t>
      </w:r>
    </w:p>
    <w:p w14:paraId="0A43C4E5" w14:textId="307340BB" w:rsidR="00CF1EEE" w:rsidRDefault="00CF1EEE" w:rsidP="00E6527C">
      <w:pPr>
        <w:pStyle w:val="example"/>
        <w:rPr>
          <w:rStyle w:val="IntenseEmphasis"/>
        </w:rPr>
      </w:pPr>
      <w:ins w:id="168" w:author="Kate Stevens" w:date="2019-11-24T23:56:00Z">
        <w:r>
          <w:rPr>
            <w:i/>
            <w:iCs/>
            <w:noProof/>
            <w:color w:val="4472C4" w:themeColor="accent1"/>
          </w:rPr>
          <w:drawing>
            <wp:inline distT="0" distB="0" distL="0" distR="0" wp14:anchorId="50870552" wp14:editId="659AF2E4">
              <wp:extent cx="5943600" cy="690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1- pickle.dumps-output.png"/>
                      <pic:cNvPicPr/>
                    </pic:nvPicPr>
                    <pic:blipFill>
                      <a:blip r:embed="rId70">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ins>
    </w:p>
    <w:p w14:paraId="6CB15C18" w14:textId="1511F294" w:rsidR="007E1D92" w:rsidRPr="007E1D92" w:rsidRDefault="007E1D92">
      <w:pPr>
        <w:pStyle w:val="FIgureCaption"/>
      </w:pPr>
      <w:r w:rsidRPr="007E1D92">
        <w:t>Figure 2.</w:t>
      </w:r>
      <w:r>
        <w:t>7.1b</w:t>
      </w:r>
    </w:p>
    <w:p w14:paraId="0FF2B25D" w14:textId="10E3748A" w:rsidR="007E1D92" w:rsidDel="00CF1EEE" w:rsidRDefault="007E1D92" w:rsidP="00E6527C">
      <w:pPr>
        <w:pStyle w:val="example"/>
        <w:rPr>
          <w:del w:id="169" w:author="Kate Stevens" w:date="2019-11-24T23:56:00Z"/>
          <w:rStyle w:val="IntenseEmphasis"/>
        </w:rPr>
      </w:pPr>
    </w:p>
    <w:p w14:paraId="2D348B88" w14:textId="65170C0E" w:rsidR="00E6527C" w:rsidDel="00CF1EEE" w:rsidRDefault="00E6527C">
      <w:pPr>
        <w:pStyle w:val="example"/>
        <w:rPr>
          <w:del w:id="170" w:author="Kate Stevens" w:date="2019-11-24T23:56:00Z"/>
          <w:rStyle w:val="IntenseEmphasis"/>
          <w:sz w:val="22"/>
          <w:szCs w:val="22"/>
        </w:rPr>
      </w:pPr>
      <w:del w:id="171" w:author="Kate Stevens" w:date="2019-11-24T23:56:00Z">
        <w:r w:rsidDel="00CF1EEE">
          <w:rPr>
            <w:i/>
            <w:iCs/>
            <w:noProof/>
            <w:color w:val="4472C4" w:themeColor="accent1"/>
          </w:rPr>
          <w:drawing>
            <wp:inline distT="0" distB="0" distL="0" distR="0" wp14:anchorId="171714C0" wp14:editId="2F5B8556">
              <wp:extent cx="5943600" cy="690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7.1- pickle.dumps-output.png"/>
                      <pic:cNvPicPr/>
                    </pic:nvPicPr>
                    <pic:blipFill>
                      <a:blip r:embed="rId70">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del>
    </w:p>
    <w:p w14:paraId="1F46D846" w14:textId="00FA89E2" w:rsidR="007E1D92" w:rsidRPr="007E1D92" w:rsidDel="00CF1EEE" w:rsidRDefault="007E1D92">
      <w:pPr>
        <w:pStyle w:val="example"/>
        <w:rPr>
          <w:del w:id="172" w:author="Kate Stevens" w:date="2019-11-24T23:56:00Z"/>
        </w:rPr>
        <w:pPrChange w:id="173" w:author="Kate Stevens" w:date="2019-11-24T23:56:00Z">
          <w:pPr>
            <w:pStyle w:val="FIgureCaption"/>
          </w:pPr>
        </w:pPrChange>
      </w:pPr>
      <w:del w:id="174" w:author="Kate Stevens" w:date="2019-11-24T23:56:00Z">
        <w:r w:rsidRPr="007E1D92" w:rsidDel="00CF1EEE">
          <w:delText>Figure 2.</w:delText>
        </w:r>
        <w:r w:rsidDel="00CF1EEE">
          <w:delText>7.1c</w:delText>
        </w:r>
      </w:del>
    </w:p>
    <w:p w14:paraId="6CC6BCD3" w14:textId="77777777" w:rsidR="007E1D92" w:rsidRDefault="007E1D92" w:rsidP="00E6527C">
      <w:pPr>
        <w:pStyle w:val="example"/>
        <w:rPr>
          <w:rStyle w:val="IntenseEmphasis"/>
        </w:rPr>
      </w:pPr>
    </w:p>
    <w:p w14:paraId="17038EE3" w14:textId="1B071497" w:rsidR="00E6527C" w:rsidRDefault="00E6527C" w:rsidP="00E6527C">
      <w:pPr>
        <w:pStyle w:val="example"/>
        <w:rPr>
          <w:rStyle w:val="IntenseEmphasis"/>
        </w:rPr>
      </w:pPr>
      <w:r w:rsidRPr="00E6527C">
        <w:rPr>
          <w:rStyle w:val="IntenseEmphasis"/>
        </w:rPr>
        <w:t>2.7.2</w:t>
      </w:r>
      <w:r>
        <w:rPr>
          <w:rStyle w:val="IntenseEmphasis"/>
        </w:rPr>
        <w:t xml:space="preserve"> Input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7E3271FE" w14:textId="1A199500" w:rsidR="00E6527C" w:rsidRDefault="00E6527C" w:rsidP="00EC7B06">
      <w:pPr>
        <w:pStyle w:val="REPLACEWITHMARKDOWN"/>
        <w:rPr>
          <w:rStyle w:val="IntenseEmphasis"/>
        </w:rPr>
      </w:pPr>
      <w:r w:rsidRPr="00E6527C">
        <w:rPr>
          <w:rStyle w:val="IntenseEmphasis"/>
          <w:highlight w:val="green"/>
        </w:rPr>
        <w:t>"C:\Users\kstev\Desktop\Exception Snips\Pickling\2.7\2.7.2pickle.load - input.txt"</w:t>
      </w:r>
    </w:p>
    <w:p w14:paraId="6186EE66" w14:textId="04676F86" w:rsidR="007E1D92" w:rsidRPr="007E1D92" w:rsidRDefault="007E1D92">
      <w:pPr>
        <w:pStyle w:val="FIgureCaption"/>
      </w:pPr>
      <w:r w:rsidRPr="007E1D92">
        <w:t>Figure 2.</w:t>
      </w:r>
      <w:r>
        <w:t>7.2a</w:t>
      </w:r>
    </w:p>
    <w:p w14:paraId="6275F00C" w14:textId="77777777" w:rsidR="007E1D92" w:rsidRDefault="007E1D92" w:rsidP="00EC7B06">
      <w:pPr>
        <w:pStyle w:val="REPLACEWITHMARKDOWN"/>
        <w:rPr>
          <w:rStyle w:val="IntenseEmphasis"/>
        </w:rPr>
      </w:pPr>
    </w:p>
    <w:p w14:paraId="7A1B04B8" w14:textId="5FC4F1AA" w:rsidR="00E6527C" w:rsidRDefault="00E6527C" w:rsidP="00E6527C">
      <w:pPr>
        <w:pStyle w:val="example"/>
        <w:rPr>
          <w:rStyle w:val="IntenseEmphasis"/>
        </w:rPr>
      </w:pPr>
      <w:r w:rsidRPr="00E6527C">
        <w:rPr>
          <w:rStyle w:val="IntenseEmphasis"/>
        </w:rPr>
        <w:t>2.7.2</w:t>
      </w:r>
      <w:r>
        <w:rPr>
          <w:rStyle w:val="IntenseEmphasis"/>
        </w:rPr>
        <w:t xml:space="preserve"> Output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2178004B" w14:textId="77B4D51D" w:rsidR="00E6527C" w:rsidRDefault="00E6527C" w:rsidP="00E6527C">
      <w:pPr>
        <w:pStyle w:val="example"/>
        <w:rPr>
          <w:rStyle w:val="IntenseEmphasis"/>
        </w:rPr>
      </w:pPr>
      <w:r>
        <w:rPr>
          <w:i/>
          <w:iCs/>
          <w:noProof/>
          <w:color w:val="4472C4" w:themeColor="accent1"/>
        </w:rPr>
        <w:drawing>
          <wp:inline distT="0" distB="0" distL="0" distR="0" wp14:anchorId="622FAC5B" wp14:editId="7DA0D120">
            <wp:extent cx="5943600" cy="1830705"/>
            <wp:effectExtent l="0" t="0" r="0" b="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7.2- pickle.dumps-output.png"/>
                    <pic:cNvPicPr/>
                  </pic:nvPicPr>
                  <pic:blipFill>
                    <a:blip r:embed="rId71">
                      <a:extLst>
                        <a:ext uri="{28A0092B-C50C-407E-A947-70E740481C1C}">
                          <a14:useLocalDpi xmlns:a14="http://schemas.microsoft.com/office/drawing/2010/main" val="0"/>
                        </a:ext>
                      </a:extLst>
                    </a:blip>
                    <a:stretch>
                      <a:fillRect/>
                    </a:stretch>
                  </pic:blipFill>
                  <pic:spPr>
                    <a:xfrm>
                      <a:off x="0" y="0"/>
                      <a:ext cx="5943600" cy="1830705"/>
                    </a:xfrm>
                    <a:prstGeom prst="rect">
                      <a:avLst/>
                    </a:prstGeom>
                  </pic:spPr>
                </pic:pic>
              </a:graphicData>
            </a:graphic>
          </wp:inline>
        </w:drawing>
      </w:r>
    </w:p>
    <w:p w14:paraId="6A837345" w14:textId="619E257F" w:rsidR="007E1D92" w:rsidRPr="007E1D92" w:rsidRDefault="007E1D92">
      <w:pPr>
        <w:pStyle w:val="FIgureCaption"/>
      </w:pPr>
      <w:r w:rsidRPr="007E1D92">
        <w:t>Figure 2.</w:t>
      </w:r>
      <w:r>
        <w:t>7.2b</w:t>
      </w:r>
    </w:p>
    <w:p w14:paraId="6F60AAC0" w14:textId="77777777" w:rsidR="007E1D92" w:rsidRDefault="007E1D92" w:rsidP="00E6527C">
      <w:pPr>
        <w:pStyle w:val="example"/>
        <w:rPr>
          <w:rStyle w:val="IntenseEmphasis"/>
        </w:rPr>
      </w:pPr>
    </w:p>
    <w:p w14:paraId="65DC8F34" w14:textId="51919F5E" w:rsidR="00E6527C" w:rsidRDefault="00E6527C" w:rsidP="00E6527C">
      <w:pPr>
        <w:pStyle w:val="example"/>
        <w:rPr>
          <w:rStyle w:val="IntenseEmphasis"/>
        </w:rPr>
      </w:pPr>
      <w:r w:rsidRPr="00E6527C">
        <w:rPr>
          <w:rStyle w:val="IntenseEmphasis"/>
        </w:rPr>
        <w:t>2.7.</w:t>
      </w:r>
      <w:r>
        <w:rPr>
          <w:rStyle w:val="IntenseEmphasis"/>
        </w:rPr>
        <w:t xml:space="preserve">3 Input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5A9BA9EB" w14:textId="6530B716" w:rsidR="00E6527C" w:rsidRPr="007E1D92" w:rsidRDefault="00E6527C" w:rsidP="00EC7B06">
      <w:pPr>
        <w:pStyle w:val="REPLACEWITHMARKDOWN"/>
        <w:rPr>
          <w:rStyle w:val="IntenseEmphasis"/>
          <w:highlight w:val="green"/>
        </w:rPr>
      </w:pPr>
      <w:r w:rsidRPr="00E6527C">
        <w:rPr>
          <w:rStyle w:val="IntenseEmphasis"/>
          <w:highlight w:val="green"/>
        </w:rPr>
        <w:t xml:space="preserve">"C:\Users\kstev\Desktop\Exception Snips\Pickling\2.7\2.7.3 </w:t>
      </w:r>
      <w:proofErr w:type="spellStart"/>
      <w:proofErr w:type="gramStart"/>
      <w:r w:rsidRPr="00E6527C">
        <w:rPr>
          <w:rStyle w:val="IntenseEmphasis"/>
          <w:highlight w:val="green"/>
        </w:rPr>
        <w:t>pickle.load</w:t>
      </w:r>
      <w:proofErr w:type="spellEnd"/>
      <w:proofErr w:type="gramEnd"/>
      <w:r w:rsidRPr="00E6527C">
        <w:rPr>
          <w:rStyle w:val="IntenseEmphasis"/>
          <w:highlight w:val="green"/>
        </w:rPr>
        <w:t xml:space="preserve"> - input.txt"</w:t>
      </w:r>
    </w:p>
    <w:p w14:paraId="3C35119A" w14:textId="6C0280B1" w:rsidR="007E1D92" w:rsidRPr="007E1D92" w:rsidRDefault="007E1D92">
      <w:pPr>
        <w:pStyle w:val="FIgureCaption"/>
      </w:pPr>
      <w:r w:rsidRPr="007E1D92">
        <w:t>Figure 2.</w:t>
      </w:r>
      <w:r>
        <w:t>7.3a</w:t>
      </w:r>
    </w:p>
    <w:p w14:paraId="49DCF1CD" w14:textId="77777777" w:rsidR="007E1D92" w:rsidRDefault="007E1D92" w:rsidP="00E6527C">
      <w:pPr>
        <w:pStyle w:val="example"/>
        <w:rPr>
          <w:rStyle w:val="IntenseEmphasis"/>
        </w:rPr>
      </w:pPr>
    </w:p>
    <w:p w14:paraId="5E093376" w14:textId="683DFE38" w:rsidR="00E6527C" w:rsidRDefault="00E6527C" w:rsidP="00E6527C">
      <w:pPr>
        <w:pStyle w:val="example"/>
        <w:rPr>
          <w:ins w:id="175" w:author="Kate Stevens" w:date="2019-11-24T23:49:00Z"/>
          <w:rStyle w:val="IntenseEmphasis"/>
        </w:rPr>
      </w:pPr>
      <w:r w:rsidRPr="00E6527C">
        <w:rPr>
          <w:rStyle w:val="IntenseEmphasis"/>
        </w:rPr>
        <w:t>2.7.</w:t>
      </w:r>
      <w:r>
        <w:rPr>
          <w:rStyle w:val="IntenseEmphasis"/>
        </w:rPr>
        <w:t xml:space="preserve">3 Output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2D4E8635" w14:textId="0B8F33D4" w:rsidR="00EC1C74" w:rsidRDefault="00EC1C74" w:rsidP="00E6527C">
      <w:pPr>
        <w:pStyle w:val="example"/>
        <w:rPr>
          <w:rStyle w:val="IntenseEmphasis"/>
        </w:rPr>
      </w:pPr>
      <w:ins w:id="176" w:author="Kate Stevens" w:date="2019-11-24T23:49:00Z">
        <w:r>
          <w:rPr>
            <w:i/>
            <w:iCs/>
            <w:noProof/>
            <w:color w:val="4472C4" w:themeColor="accent1"/>
          </w:rPr>
          <w:lastRenderedPageBreak/>
          <w:drawing>
            <wp:inline distT="0" distB="0" distL="0" distR="0" wp14:anchorId="0FC3FDFF" wp14:editId="5555A30E">
              <wp:extent cx="5943600" cy="985520"/>
              <wp:effectExtent l="0" t="0" r="0" b="508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7.3- pickle.loads-output.png"/>
                      <pic:cNvPicPr/>
                    </pic:nvPicPr>
                    <pic:blipFill>
                      <a:blip r:embed="rId72">
                        <a:extLst>
                          <a:ext uri="{28A0092B-C50C-407E-A947-70E740481C1C}">
                            <a14:useLocalDpi xmlns:a14="http://schemas.microsoft.com/office/drawing/2010/main" val="0"/>
                          </a:ext>
                        </a:extLst>
                      </a:blip>
                      <a:stretch>
                        <a:fillRect/>
                      </a:stretch>
                    </pic:blipFill>
                    <pic:spPr>
                      <a:xfrm>
                        <a:off x="0" y="0"/>
                        <a:ext cx="5943600" cy="985520"/>
                      </a:xfrm>
                      <a:prstGeom prst="rect">
                        <a:avLst/>
                      </a:prstGeom>
                    </pic:spPr>
                  </pic:pic>
                </a:graphicData>
              </a:graphic>
            </wp:inline>
          </w:drawing>
        </w:r>
      </w:ins>
    </w:p>
    <w:p w14:paraId="2D7524AF" w14:textId="4CEA67F9" w:rsidR="007E1D92" w:rsidRPr="007E1D92" w:rsidRDefault="007E1D92">
      <w:pPr>
        <w:pStyle w:val="FIgureCaption"/>
      </w:pPr>
      <w:r w:rsidRPr="007E1D92">
        <w:t>Figure 2.</w:t>
      </w:r>
      <w:r>
        <w:t>7.3b</w:t>
      </w:r>
    </w:p>
    <w:p w14:paraId="74D1BE0E" w14:textId="77777777" w:rsidR="007E1D92" w:rsidRDefault="007E1D92" w:rsidP="00E6527C">
      <w:pPr>
        <w:pStyle w:val="example"/>
        <w:rPr>
          <w:rStyle w:val="IntenseEmphasis"/>
        </w:rPr>
      </w:pPr>
    </w:p>
    <w:p w14:paraId="200E25EC" w14:textId="26885BF9" w:rsidR="00E6527C" w:rsidDel="00CF1EEE" w:rsidRDefault="00E6527C" w:rsidP="00E6527C">
      <w:pPr>
        <w:pStyle w:val="example"/>
        <w:rPr>
          <w:del w:id="177" w:author="Kate Stevens" w:date="2019-11-24T23:57:00Z"/>
          <w:rStyle w:val="IntenseEmphasis"/>
        </w:rPr>
      </w:pPr>
      <w:del w:id="178" w:author="Kate Stevens" w:date="2019-11-24T23:57:00Z">
        <w:r w:rsidDel="00CF1EEE">
          <w:rPr>
            <w:i/>
            <w:iCs/>
            <w:noProof/>
            <w:color w:val="4472C4" w:themeColor="accent1"/>
          </w:rPr>
          <w:drawing>
            <wp:inline distT="0" distB="0" distL="0" distR="0" wp14:anchorId="42937092" wp14:editId="583D3420">
              <wp:extent cx="5943600" cy="985520"/>
              <wp:effectExtent l="0" t="0" r="0" b="508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3- pickle.loads-output.png"/>
                      <pic:cNvPicPr/>
                    </pic:nvPicPr>
                    <pic:blipFill>
                      <a:blip r:embed="rId72">
                        <a:extLst>
                          <a:ext uri="{28A0092B-C50C-407E-A947-70E740481C1C}">
                            <a14:useLocalDpi xmlns:a14="http://schemas.microsoft.com/office/drawing/2010/main" val="0"/>
                          </a:ext>
                        </a:extLst>
                      </a:blip>
                      <a:stretch>
                        <a:fillRect/>
                      </a:stretch>
                    </pic:blipFill>
                    <pic:spPr>
                      <a:xfrm>
                        <a:off x="0" y="0"/>
                        <a:ext cx="5943600" cy="985520"/>
                      </a:xfrm>
                      <a:prstGeom prst="rect">
                        <a:avLst/>
                      </a:prstGeom>
                    </pic:spPr>
                  </pic:pic>
                </a:graphicData>
              </a:graphic>
            </wp:inline>
          </w:drawing>
        </w:r>
      </w:del>
    </w:p>
    <w:p w14:paraId="6AE66571" w14:textId="696F0A3E" w:rsidR="007E1D92" w:rsidRPr="007E1D92" w:rsidDel="00CF1EEE" w:rsidRDefault="007E1D92">
      <w:pPr>
        <w:pStyle w:val="FIgureCaption"/>
        <w:rPr>
          <w:del w:id="179" w:author="Kate Stevens" w:date="2019-11-24T23:57:00Z"/>
        </w:rPr>
      </w:pPr>
      <w:del w:id="180" w:author="Kate Stevens" w:date="2019-11-24T23:57:00Z">
        <w:r w:rsidRPr="007E1D92" w:rsidDel="00CF1EEE">
          <w:delText>Figure 2.</w:delText>
        </w:r>
        <w:r w:rsidDel="00CF1EEE">
          <w:delText>7.3c</w:delText>
        </w:r>
      </w:del>
    </w:p>
    <w:p w14:paraId="3B5299E3" w14:textId="77777777" w:rsidR="007E1D92" w:rsidRDefault="007E1D92" w:rsidP="00E6527C">
      <w:pPr>
        <w:pStyle w:val="example"/>
        <w:rPr>
          <w:rStyle w:val="IntenseEmphasis"/>
        </w:rPr>
      </w:pPr>
    </w:p>
    <w:p w14:paraId="5FAA3997" w14:textId="7BA28A32" w:rsidR="00E6527C" w:rsidRDefault="00E6527C" w:rsidP="00E6527C">
      <w:pPr>
        <w:pStyle w:val="example"/>
        <w:rPr>
          <w:rStyle w:val="IntenseEmphasis"/>
        </w:rPr>
      </w:pPr>
      <w:r w:rsidRPr="00E6527C">
        <w:rPr>
          <w:rStyle w:val="IntenseEmphasis"/>
        </w:rPr>
        <w:t>2.7.</w:t>
      </w:r>
      <w:r>
        <w:rPr>
          <w:rStyle w:val="IntenseEmphasis"/>
        </w:rPr>
        <w:t xml:space="preserve">4 Input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259C87DE" w14:textId="45E9567C" w:rsidR="00E6527C" w:rsidRDefault="00E6527C" w:rsidP="00EC7B06">
      <w:pPr>
        <w:pStyle w:val="REPLACEWITHMARKDOWN"/>
        <w:rPr>
          <w:rStyle w:val="IntenseEmphasis"/>
        </w:rPr>
      </w:pPr>
      <w:r w:rsidRPr="00E6527C">
        <w:rPr>
          <w:rStyle w:val="IntenseEmphasis"/>
          <w:highlight w:val="green"/>
        </w:rPr>
        <w:t>"C:\Users\kstev\Desktop\Exception Snips\Pickling\2.7\2.7.4 pickle.loads.txt"</w:t>
      </w:r>
    </w:p>
    <w:p w14:paraId="6FCBF2B9" w14:textId="51772492" w:rsidR="007E1D92" w:rsidRPr="007E1D92" w:rsidRDefault="007E1D92">
      <w:pPr>
        <w:pStyle w:val="FIgureCaption"/>
      </w:pPr>
      <w:r w:rsidRPr="007E1D92">
        <w:t>Figure 2.</w:t>
      </w:r>
      <w:r>
        <w:t>7.4a</w:t>
      </w:r>
    </w:p>
    <w:p w14:paraId="23A79A02" w14:textId="77777777" w:rsidR="007E1D92" w:rsidRDefault="007E1D92" w:rsidP="00EC7B06">
      <w:pPr>
        <w:pStyle w:val="REPLACEWITHMARKDOWN"/>
        <w:rPr>
          <w:rStyle w:val="IntenseEmphasis"/>
        </w:rPr>
      </w:pPr>
    </w:p>
    <w:p w14:paraId="2465172F" w14:textId="515D346A" w:rsidR="00E6527C" w:rsidRDefault="00E6527C" w:rsidP="00E6527C">
      <w:pPr>
        <w:pStyle w:val="example"/>
        <w:rPr>
          <w:ins w:id="181" w:author="Kate Stevens" w:date="2019-11-24T23:49:00Z"/>
          <w:rStyle w:val="IntenseEmphasis"/>
        </w:rPr>
      </w:pPr>
      <w:r w:rsidRPr="00E6527C">
        <w:rPr>
          <w:rStyle w:val="IntenseEmphasis"/>
        </w:rPr>
        <w:t>2.7.</w:t>
      </w:r>
      <w:r>
        <w:rPr>
          <w:rStyle w:val="IntenseEmphasis"/>
        </w:rPr>
        <w:t xml:space="preserve">4 Output </w:t>
      </w:r>
      <w:proofErr w:type="spellStart"/>
      <w:proofErr w:type="gramStart"/>
      <w:r w:rsidRPr="00E6527C">
        <w:rPr>
          <w:rStyle w:val="IntenseEmphasis"/>
        </w:rPr>
        <w:t>pickle</w:t>
      </w:r>
      <w:r>
        <w:rPr>
          <w:rStyle w:val="IntenseEmphasis"/>
        </w:rPr>
        <w:t>.load</w:t>
      </w:r>
      <w:proofErr w:type="spellEnd"/>
      <w:proofErr w:type="gramEnd"/>
      <w:r>
        <w:rPr>
          <w:rStyle w:val="IntenseEmphasis"/>
        </w:rPr>
        <w:t>:</w:t>
      </w:r>
    </w:p>
    <w:p w14:paraId="7FB0A8A9" w14:textId="2DD311B1" w:rsidR="00EC1C74" w:rsidRDefault="00EC1C74" w:rsidP="00E6527C">
      <w:pPr>
        <w:pStyle w:val="example"/>
        <w:rPr>
          <w:rStyle w:val="IntenseEmphasis"/>
        </w:rPr>
      </w:pPr>
      <w:ins w:id="182" w:author="Kate Stevens" w:date="2019-11-24T23:49:00Z">
        <w:r>
          <w:rPr>
            <w:i/>
            <w:iCs/>
            <w:noProof/>
            <w:color w:val="4472C4" w:themeColor="accent1"/>
          </w:rPr>
          <w:drawing>
            <wp:inline distT="0" distB="0" distL="0" distR="0" wp14:anchorId="155A8BB8" wp14:editId="54B8181C">
              <wp:extent cx="5943600" cy="725170"/>
              <wp:effectExtent l="0" t="0" r="0" b="0"/>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7.4- pickle.loads-output.png"/>
                      <pic:cNvPicPr/>
                    </pic:nvPicPr>
                    <pic:blipFill>
                      <a:blip r:embed="rId73">
                        <a:extLst>
                          <a:ext uri="{28A0092B-C50C-407E-A947-70E740481C1C}">
                            <a14:useLocalDpi xmlns:a14="http://schemas.microsoft.com/office/drawing/2010/main" val="0"/>
                          </a:ext>
                        </a:extLst>
                      </a:blip>
                      <a:stretch>
                        <a:fillRect/>
                      </a:stretch>
                    </pic:blipFill>
                    <pic:spPr>
                      <a:xfrm>
                        <a:off x="0" y="0"/>
                        <a:ext cx="5943600" cy="725170"/>
                      </a:xfrm>
                      <a:prstGeom prst="rect">
                        <a:avLst/>
                      </a:prstGeom>
                    </pic:spPr>
                  </pic:pic>
                </a:graphicData>
              </a:graphic>
            </wp:inline>
          </w:drawing>
        </w:r>
      </w:ins>
    </w:p>
    <w:p w14:paraId="469CB4E9" w14:textId="0FED05B7" w:rsidR="007E1D92" w:rsidRPr="007E1D92" w:rsidRDefault="007E1D92">
      <w:pPr>
        <w:pStyle w:val="FIgureCaption"/>
      </w:pPr>
      <w:r w:rsidRPr="007E1D92">
        <w:t>Figure 2.</w:t>
      </w:r>
      <w:r>
        <w:t>7.4b</w:t>
      </w:r>
    </w:p>
    <w:p w14:paraId="6650D8DE" w14:textId="77777777" w:rsidR="007E1D92" w:rsidRDefault="007E1D92" w:rsidP="00E6527C">
      <w:pPr>
        <w:pStyle w:val="example"/>
        <w:rPr>
          <w:rStyle w:val="IntenseEmphasis"/>
        </w:rPr>
      </w:pPr>
    </w:p>
    <w:p w14:paraId="7DF44AEE" w14:textId="25C9DCF2" w:rsidR="00E6527C" w:rsidRDefault="00E6527C" w:rsidP="00E6527C">
      <w:pPr>
        <w:pStyle w:val="example"/>
        <w:rPr>
          <w:rStyle w:val="IntenseEmphasis"/>
        </w:rPr>
      </w:pPr>
      <w:r>
        <w:rPr>
          <w:i/>
          <w:iCs/>
          <w:noProof/>
          <w:color w:val="4472C4" w:themeColor="accent1"/>
        </w:rPr>
        <w:drawing>
          <wp:inline distT="0" distB="0" distL="0" distR="0" wp14:anchorId="29A4EA30" wp14:editId="61B2D9E8">
            <wp:extent cx="5498216" cy="72517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7.4- pickle.loads-output.png"/>
                    <pic:cNvPicPr/>
                  </pic:nvPicPr>
                  <pic:blipFill>
                    <a:blip r:embed="rId74">
                      <a:extLst>
                        <a:ext uri="{28A0092B-C50C-407E-A947-70E740481C1C}">
                          <a14:useLocalDpi xmlns:a14="http://schemas.microsoft.com/office/drawing/2010/main" val="0"/>
                        </a:ext>
                      </a:extLst>
                    </a:blip>
                    <a:stretch>
                      <a:fillRect/>
                    </a:stretch>
                  </pic:blipFill>
                  <pic:spPr>
                    <a:xfrm>
                      <a:off x="0" y="0"/>
                      <a:ext cx="5498216" cy="725170"/>
                    </a:xfrm>
                    <a:prstGeom prst="rect">
                      <a:avLst/>
                    </a:prstGeom>
                  </pic:spPr>
                </pic:pic>
              </a:graphicData>
            </a:graphic>
          </wp:inline>
        </w:drawing>
      </w:r>
    </w:p>
    <w:p w14:paraId="1A8A01B2" w14:textId="4C8653E8" w:rsidR="007E1D92" w:rsidRPr="007E1D92" w:rsidRDefault="007E1D92">
      <w:pPr>
        <w:pStyle w:val="FIgureCaption"/>
      </w:pPr>
      <w:r w:rsidRPr="007E1D92">
        <w:t>Figure 2.</w:t>
      </w:r>
      <w:r>
        <w:t>7.4c</w:t>
      </w:r>
    </w:p>
    <w:p w14:paraId="4C2DF7D8" w14:textId="77777777" w:rsidR="007E1D92" w:rsidRDefault="007E1D92" w:rsidP="00E6527C">
      <w:pPr>
        <w:pStyle w:val="example"/>
        <w:rPr>
          <w:rStyle w:val="IntenseEmphasis"/>
        </w:rPr>
      </w:pPr>
    </w:p>
    <w:p w14:paraId="066C5D5A" w14:textId="77777777" w:rsidR="00E6527C" w:rsidRPr="00E6527C" w:rsidRDefault="00E6527C" w:rsidP="00F94214">
      <w:pPr>
        <w:pStyle w:val="ImageHeader"/>
        <w:rPr>
          <w:rStyle w:val="Emphasis"/>
        </w:rPr>
      </w:pPr>
      <w:bookmarkStart w:id="183" w:name="_Toc25521643"/>
      <w:r w:rsidRPr="00E6527C">
        <w:rPr>
          <w:rStyle w:val="Emphasis"/>
        </w:rPr>
        <w:t xml:space="preserve">Exceptions provided by the pickle </w:t>
      </w:r>
      <w:proofErr w:type="gramStart"/>
      <w:r w:rsidRPr="00E6527C">
        <w:rPr>
          <w:rStyle w:val="Emphasis"/>
        </w:rPr>
        <w:t>module :</w:t>
      </w:r>
      <w:bookmarkEnd w:id="183"/>
      <w:proofErr w:type="gramEnd"/>
    </w:p>
    <w:p w14:paraId="0645E937" w14:textId="0ABA0E6B" w:rsidR="00E6527C" w:rsidRPr="00E6527C" w:rsidRDefault="00FA6940" w:rsidP="00E6527C">
      <w:pPr>
        <w:pStyle w:val="ListParagraph"/>
        <w:numPr>
          <w:ilvl w:val="0"/>
          <w:numId w:val="32"/>
        </w:numPr>
        <w:spacing w:line="240" w:lineRule="auto"/>
        <w:contextualSpacing w:val="0"/>
        <w:rPr>
          <w:rFonts w:eastAsia="Times New Roman"/>
        </w:rPr>
      </w:pPr>
      <w:r>
        <w:rPr>
          <w:rStyle w:val="ExpectationsChar"/>
        </w:rPr>
        <w:t>1.</w:t>
      </w:r>
      <w:r w:rsidR="00E6527C" w:rsidRPr="00823C10">
        <w:rPr>
          <w:rStyle w:val="ExpectationsChar"/>
        </w:rPr>
        <w:t xml:space="preserve">exception </w:t>
      </w:r>
      <w:proofErr w:type="spellStart"/>
      <w:proofErr w:type="gramStart"/>
      <w:r w:rsidR="00E6527C" w:rsidRPr="00823C10">
        <w:rPr>
          <w:rStyle w:val="ExpectationsChar"/>
        </w:rPr>
        <w:t>pickle.PickleError</w:t>
      </w:r>
      <w:proofErr w:type="spellEnd"/>
      <w:proofErr w:type="gramEnd"/>
      <w:r w:rsidR="00E6527C" w:rsidRPr="00E6527C">
        <w:rPr>
          <w:rFonts w:eastAsia="Times New Roman"/>
        </w:rPr>
        <w:br/>
        <w:t>This exception inherits Exception. It is the base class for all other exceptions raised in pickling.</w:t>
      </w:r>
    </w:p>
    <w:p w14:paraId="43109A34" w14:textId="73B2286E" w:rsidR="00E6527C" w:rsidRPr="00E6527C" w:rsidRDefault="00FA6940" w:rsidP="00E6527C">
      <w:pPr>
        <w:pStyle w:val="ListParagraph"/>
        <w:numPr>
          <w:ilvl w:val="0"/>
          <w:numId w:val="32"/>
        </w:numPr>
        <w:spacing w:line="240" w:lineRule="auto"/>
        <w:contextualSpacing w:val="0"/>
        <w:rPr>
          <w:rFonts w:eastAsia="Times New Roman"/>
        </w:rPr>
      </w:pPr>
      <w:r>
        <w:rPr>
          <w:rStyle w:val="ExpectationsChar"/>
        </w:rPr>
        <w:lastRenderedPageBreak/>
        <w:t>2.</w:t>
      </w:r>
      <w:r w:rsidR="00E6527C" w:rsidRPr="00823C10">
        <w:rPr>
          <w:rStyle w:val="ExpectationsChar"/>
        </w:rPr>
        <w:t xml:space="preserve">exception </w:t>
      </w:r>
      <w:proofErr w:type="spellStart"/>
      <w:proofErr w:type="gramStart"/>
      <w:r w:rsidR="00E6527C" w:rsidRPr="00823C10">
        <w:rPr>
          <w:rStyle w:val="ExpectationsChar"/>
        </w:rPr>
        <w:t>pickle.PicklingError</w:t>
      </w:r>
      <w:proofErr w:type="spellEnd"/>
      <w:proofErr w:type="gramEnd"/>
      <w:r w:rsidR="00E6527C" w:rsidRPr="00E6527C">
        <w:rPr>
          <w:rFonts w:eastAsia="Times New Roman"/>
        </w:rPr>
        <w:br/>
        <w:t xml:space="preserve">This exception inherits </w:t>
      </w:r>
      <w:proofErr w:type="spellStart"/>
      <w:r w:rsidR="00E6527C" w:rsidRPr="00E6527C">
        <w:rPr>
          <w:rFonts w:eastAsia="Times New Roman"/>
        </w:rPr>
        <w:t>PickleError</w:t>
      </w:r>
      <w:proofErr w:type="spellEnd"/>
      <w:r w:rsidR="00E6527C" w:rsidRPr="00E6527C">
        <w:rPr>
          <w:rFonts w:eastAsia="Times New Roman"/>
        </w:rPr>
        <w:t xml:space="preserve">. This exception is raised when an </w:t>
      </w:r>
      <w:proofErr w:type="spellStart"/>
      <w:r w:rsidR="00E6527C" w:rsidRPr="00E6527C">
        <w:rPr>
          <w:rFonts w:eastAsia="Times New Roman"/>
        </w:rPr>
        <w:t>unpicklable</w:t>
      </w:r>
      <w:proofErr w:type="spellEnd"/>
      <w:r w:rsidR="00E6527C" w:rsidRPr="00E6527C">
        <w:rPr>
          <w:rFonts w:eastAsia="Times New Roman"/>
        </w:rPr>
        <w:t xml:space="preserve"> object is encountered by Pickler.</w:t>
      </w:r>
    </w:p>
    <w:p w14:paraId="6EF891B5" w14:textId="0BD40E6C" w:rsidR="00E6527C" w:rsidRPr="00E6527C" w:rsidRDefault="00FA6940" w:rsidP="00E6527C">
      <w:pPr>
        <w:pStyle w:val="ListParagraph"/>
        <w:numPr>
          <w:ilvl w:val="0"/>
          <w:numId w:val="32"/>
        </w:numPr>
        <w:spacing w:line="240" w:lineRule="auto"/>
        <w:contextualSpacing w:val="0"/>
        <w:rPr>
          <w:rFonts w:eastAsia="Times New Roman"/>
        </w:rPr>
      </w:pPr>
      <w:r>
        <w:rPr>
          <w:rStyle w:val="ExpectationsChar"/>
        </w:rPr>
        <w:t>3.</w:t>
      </w:r>
      <w:r w:rsidR="00E6527C" w:rsidRPr="00823C10">
        <w:rPr>
          <w:rStyle w:val="ExpectationsChar"/>
        </w:rPr>
        <w:t xml:space="preserve">exception </w:t>
      </w:r>
      <w:proofErr w:type="spellStart"/>
      <w:proofErr w:type="gramStart"/>
      <w:r w:rsidR="00E6527C" w:rsidRPr="00823C10">
        <w:rPr>
          <w:rStyle w:val="ExpectationsChar"/>
        </w:rPr>
        <w:t>pickle.UnpicklingError</w:t>
      </w:r>
      <w:proofErr w:type="spellEnd"/>
      <w:proofErr w:type="gramEnd"/>
      <w:r w:rsidR="00E6527C" w:rsidRPr="00E6527C">
        <w:rPr>
          <w:rFonts w:eastAsia="Times New Roman"/>
        </w:rPr>
        <w:br/>
        <w:t xml:space="preserve">This exception inherits </w:t>
      </w:r>
      <w:proofErr w:type="spellStart"/>
      <w:r w:rsidR="00E6527C" w:rsidRPr="00E6527C">
        <w:rPr>
          <w:rFonts w:eastAsia="Times New Roman"/>
        </w:rPr>
        <w:t>PickleError</w:t>
      </w:r>
      <w:proofErr w:type="spellEnd"/>
      <w:r w:rsidR="00E6527C" w:rsidRPr="00E6527C">
        <w:rPr>
          <w:rFonts w:eastAsia="Times New Roman"/>
        </w:rPr>
        <w:t>. This exception is raised when there is a problem like data corruption or a security violation while unpickling an object.</w:t>
      </w:r>
    </w:p>
    <w:p w14:paraId="4D1A2E29" w14:textId="6ED82116" w:rsidR="00823C10" w:rsidRPr="00823C10" w:rsidRDefault="00E6527C" w:rsidP="00823C10">
      <w:pPr>
        <w:pStyle w:val="Heading1"/>
        <w:rPr>
          <w:rFonts w:eastAsia="Times New Roman"/>
        </w:rPr>
      </w:pPr>
      <w:bookmarkStart w:id="184" w:name="_Toc25521644"/>
      <w:bookmarkStart w:id="185" w:name="_Toc25523965"/>
      <w:r w:rsidRPr="00823C10">
        <w:rPr>
          <w:rFonts w:eastAsia="Times New Roman"/>
          <w:color w:val="4472C4" w:themeColor="accent1"/>
          <w:bdr w:val="none" w:sz="0" w:space="0" w:color="auto" w:frame="1"/>
        </w:rPr>
        <w:t>Classes exported by the pickle module:</w:t>
      </w:r>
      <w:bookmarkEnd w:id="184"/>
      <w:bookmarkEnd w:id="185"/>
    </w:p>
    <w:p w14:paraId="3E623E19" w14:textId="04E980CF" w:rsidR="00E6527C" w:rsidRPr="00FA6940" w:rsidRDefault="00FA6940" w:rsidP="00FA6940">
      <w:pPr>
        <w:spacing w:line="240" w:lineRule="auto"/>
        <w:rPr>
          <w:rFonts w:eastAsia="Times New Roman"/>
        </w:rPr>
      </w:pPr>
      <w:r>
        <w:rPr>
          <w:rStyle w:val="ExpectationsChar"/>
        </w:rPr>
        <w:t xml:space="preserve">1. </w:t>
      </w:r>
      <w:r w:rsidR="00E6527C" w:rsidRPr="00823C10">
        <w:rPr>
          <w:rStyle w:val="ExpectationsChar"/>
        </w:rPr>
        <w:t xml:space="preserve">class </w:t>
      </w:r>
      <w:proofErr w:type="spellStart"/>
      <w:proofErr w:type="gramStart"/>
      <w:r w:rsidR="00E6527C" w:rsidRPr="00823C10">
        <w:rPr>
          <w:rStyle w:val="ExpectationsChar"/>
        </w:rPr>
        <w:t>pickle.Pickler</w:t>
      </w:r>
      <w:proofErr w:type="spellEnd"/>
      <w:proofErr w:type="gramEnd"/>
      <w:r w:rsidR="00E6527C" w:rsidRPr="00823C10">
        <w:rPr>
          <w:rStyle w:val="ExpectationsChar"/>
        </w:rPr>
        <w:t xml:space="preserve">(file, protocol = None, *, </w:t>
      </w:r>
      <w:proofErr w:type="spellStart"/>
      <w:r w:rsidR="00E6527C" w:rsidRPr="00823C10">
        <w:rPr>
          <w:rStyle w:val="ExpectationsChar"/>
        </w:rPr>
        <w:t>fix_imports</w:t>
      </w:r>
      <w:proofErr w:type="spellEnd"/>
      <w:r w:rsidR="00E6527C" w:rsidRPr="00823C10">
        <w:rPr>
          <w:rStyle w:val="ExpectationsChar"/>
        </w:rPr>
        <w:t xml:space="preserve"> = True)</w:t>
      </w:r>
      <w:r w:rsidR="00E6527C" w:rsidRPr="00FA6940">
        <w:rPr>
          <w:rFonts w:eastAsia="Times New Roman"/>
        </w:rPr>
        <w:br/>
        <w:t>This class takes a binary file for writing a pickle data stream.</w:t>
      </w:r>
    </w:p>
    <w:p w14:paraId="59F52789" w14:textId="74CFF89C" w:rsidR="00E6527C" w:rsidRPr="00E6527C" w:rsidRDefault="00FA6940" w:rsidP="00E6527C">
      <w:pPr>
        <w:pStyle w:val="ListParagraph"/>
        <w:numPr>
          <w:ilvl w:val="0"/>
          <w:numId w:val="32"/>
        </w:numPr>
        <w:spacing w:line="240" w:lineRule="auto"/>
        <w:contextualSpacing w:val="0"/>
        <w:rPr>
          <w:rFonts w:eastAsia="Times New Roman"/>
        </w:rPr>
      </w:pPr>
      <w:r>
        <w:rPr>
          <w:rStyle w:val="ExpectationsChar"/>
        </w:rPr>
        <w:t>1.</w:t>
      </w:r>
      <w:r w:rsidR="00E6527C" w:rsidRPr="00823C10">
        <w:rPr>
          <w:rStyle w:val="ExpectationsChar"/>
        </w:rPr>
        <w:t>dump(obj) –</w:t>
      </w:r>
      <w:r w:rsidR="00E6527C" w:rsidRPr="00E6527C">
        <w:rPr>
          <w:rFonts w:eastAsia="Times New Roman"/>
          <w:bdr w:val="none" w:sz="0" w:space="0" w:color="auto" w:frame="1"/>
        </w:rPr>
        <w:t> </w:t>
      </w:r>
      <w:r w:rsidR="00E6527C" w:rsidRPr="00E6527C">
        <w:rPr>
          <w:rFonts w:eastAsia="Times New Roman"/>
        </w:rPr>
        <w:t>This function is used to write a pickled representation of obj to the open file object given in the constructor.</w:t>
      </w:r>
    </w:p>
    <w:p w14:paraId="2CFAA689" w14:textId="32E73923" w:rsidR="00E6527C" w:rsidRPr="00E6527C" w:rsidRDefault="00FA6940" w:rsidP="00E6527C">
      <w:pPr>
        <w:pStyle w:val="ListParagraph"/>
        <w:numPr>
          <w:ilvl w:val="0"/>
          <w:numId w:val="32"/>
        </w:numPr>
        <w:spacing w:line="240" w:lineRule="auto"/>
        <w:contextualSpacing w:val="0"/>
        <w:rPr>
          <w:rFonts w:eastAsia="Times New Roman"/>
        </w:rPr>
      </w:pPr>
      <w:r>
        <w:rPr>
          <w:i/>
          <w:iCs/>
          <w:color w:val="4472C4" w:themeColor="accent1"/>
        </w:rPr>
        <w:t>2.</w:t>
      </w:r>
      <w:r w:rsidR="00E6527C" w:rsidRPr="00E6527C">
        <w:rPr>
          <w:i/>
          <w:iCs/>
          <w:color w:val="4472C4" w:themeColor="accent1"/>
        </w:rPr>
        <w:t>persistent_id(obj) –</w:t>
      </w:r>
      <w:r w:rsidR="00E6527C" w:rsidRPr="00E6527C">
        <w:rPr>
          <w:rFonts w:eastAsia="Times New Roman"/>
          <w:color w:val="4472C4" w:themeColor="accent1"/>
          <w:bdr w:val="none" w:sz="0" w:space="0" w:color="auto" w:frame="1"/>
        </w:rPr>
        <w:t> </w:t>
      </w:r>
      <w:r w:rsidR="00E6527C" w:rsidRPr="00E6527C">
        <w:rPr>
          <w:rFonts w:eastAsia="Times New Roman"/>
        </w:rPr>
        <w:t xml:space="preserve">If </w:t>
      </w:r>
      <w:proofErr w:type="spellStart"/>
      <w:r w:rsidR="00E6527C" w:rsidRPr="00E6527C">
        <w:rPr>
          <w:rFonts w:eastAsia="Times New Roman"/>
        </w:rPr>
        <w:t>persistent_</w:t>
      </w:r>
      <w:proofErr w:type="gramStart"/>
      <w:r w:rsidR="00E6527C" w:rsidRPr="00E6527C">
        <w:rPr>
          <w:rFonts w:eastAsia="Times New Roman"/>
        </w:rPr>
        <w:t>id</w:t>
      </w:r>
      <w:proofErr w:type="spellEnd"/>
      <w:r w:rsidR="00E6527C" w:rsidRPr="00E6527C">
        <w:rPr>
          <w:rFonts w:eastAsia="Times New Roman"/>
        </w:rPr>
        <w:t>(</w:t>
      </w:r>
      <w:proofErr w:type="gramEnd"/>
      <w:r w:rsidR="00E6527C" w:rsidRPr="00E6527C">
        <w:rPr>
          <w:rFonts w:eastAsia="Times New Roman"/>
        </w:rPr>
        <w:t xml:space="preserve">) returns None, obj is pickled as usual. This does nothing by </w:t>
      </w:r>
      <w:proofErr w:type="spellStart"/>
      <w:r w:rsidR="00E6527C" w:rsidRPr="00E6527C">
        <w:rPr>
          <w:rFonts w:eastAsia="Times New Roman"/>
        </w:rPr>
        <w:t>deafult</w:t>
      </w:r>
      <w:proofErr w:type="spellEnd"/>
      <w:r w:rsidR="00E6527C" w:rsidRPr="00E6527C">
        <w:rPr>
          <w:rFonts w:eastAsia="Times New Roman"/>
        </w:rPr>
        <w:t xml:space="preserve"> and exists so that any subclass can override it.</w:t>
      </w:r>
    </w:p>
    <w:p w14:paraId="26D3A199" w14:textId="52F6FCFE" w:rsidR="00E6527C" w:rsidRPr="00E6527C" w:rsidRDefault="00FA6940" w:rsidP="00E6527C">
      <w:pPr>
        <w:pStyle w:val="ListParagraph"/>
        <w:numPr>
          <w:ilvl w:val="0"/>
          <w:numId w:val="32"/>
        </w:numPr>
        <w:spacing w:line="240" w:lineRule="auto"/>
        <w:contextualSpacing w:val="0"/>
        <w:rPr>
          <w:rFonts w:eastAsia="Times New Roman"/>
        </w:rPr>
      </w:pPr>
      <w:r>
        <w:rPr>
          <w:rStyle w:val="ExpectationsChar"/>
        </w:rPr>
        <w:t>3.</w:t>
      </w:r>
      <w:r w:rsidR="00E6527C" w:rsidRPr="00E6527C">
        <w:rPr>
          <w:rStyle w:val="ExpectationsChar"/>
        </w:rPr>
        <w:t>Dispatch_table –</w:t>
      </w:r>
      <w:r w:rsidR="00E6527C" w:rsidRPr="00E6527C">
        <w:rPr>
          <w:rFonts w:eastAsia="Times New Roman"/>
          <w:bdr w:val="none" w:sz="0" w:space="0" w:color="auto" w:frame="1"/>
        </w:rPr>
        <w:t> </w:t>
      </w:r>
      <w:r w:rsidR="00E6527C" w:rsidRPr="00E6527C">
        <w:rPr>
          <w:rFonts w:eastAsia="Times New Roman"/>
        </w:rPr>
        <w:t>A pickler object’s dispatch table is a mapping whose keys are classes and whose values are reduction functions.</w:t>
      </w:r>
      <w:r w:rsidR="00E6527C" w:rsidRPr="00E6527C">
        <w:rPr>
          <w:rFonts w:eastAsia="Times New Roman"/>
        </w:rPr>
        <w:br/>
        <w:t xml:space="preserve">By default, a pickler object will not have a </w:t>
      </w:r>
      <w:proofErr w:type="spellStart"/>
      <w:r w:rsidR="00E6527C" w:rsidRPr="00E6527C">
        <w:rPr>
          <w:rFonts w:eastAsia="Times New Roman"/>
        </w:rPr>
        <w:t>dispatch_table</w:t>
      </w:r>
      <w:proofErr w:type="spellEnd"/>
      <w:r w:rsidR="00E6527C" w:rsidRPr="00E6527C">
        <w:rPr>
          <w:rFonts w:eastAsia="Times New Roman"/>
        </w:rPr>
        <w:t xml:space="preserve"> attribute, and it will instead use the global dispatch table managed by the </w:t>
      </w:r>
      <w:proofErr w:type="spellStart"/>
      <w:r w:rsidR="00E6527C" w:rsidRPr="00E6527C">
        <w:rPr>
          <w:rFonts w:eastAsia="Times New Roman"/>
        </w:rPr>
        <w:t>copyreg</w:t>
      </w:r>
      <w:proofErr w:type="spellEnd"/>
      <w:r w:rsidR="00E6527C" w:rsidRPr="00E6527C">
        <w:rPr>
          <w:rFonts w:eastAsia="Times New Roman"/>
        </w:rPr>
        <w:t xml:space="preserve"> module.</w:t>
      </w:r>
    </w:p>
    <w:p w14:paraId="038F121D" w14:textId="7F3C6560" w:rsidR="00CF1EEE" w:rsidRPr="00CF1EEE" w:rsidRDefault="00E6527C">
      <w:pPr>
        <w:spacing w:after="0"/>
        <w:ind w:left="720"/>
        <w:rPr>
          <w:rFonts w:eastAsia="Times New Roman"/>
        </w:rPr>
        <w:pPrChange w:id="186" w:author="Kate Stevens" w:date="2019-11-25T00:01:00Z">
          <w:pPr>
            <w:ind w:left="720"/>
          </w:pPr>
        </w:pPrChange>
      </w:pPr>
      <w:proofErr w:type="gramStart"/>
      <w:r w:rsidRPr="00823C10">
        <w:rPr>
          <w:rStyle w:val="ExpectationsChar"/>
        </w:rPr>
        <w:t>Example :</w:t>
      </w:r>
      <w:proofErr w:type="gramEnd"/>
      <w:r w:rsidRPr="00E6527C">
        <w:rPr>
          <w:rFonts w:eastAsia="Times New Roman"/>
          <w:bdr w:val="none" w:sz="0" w:space="0" w:color="auto" w:frame="1"/>
        </w:rPr>
        <w:t> </w:t>
      </w:r>
      <w:r w:rsidRPr="00E6527C">
        <w:rPr>
          <w:rFonts w:eastAsia="Times New Roman"/>
        </w:rPr>
        <w:t xml:space="preserve">The below code creates an instance of </w:t>
      </w:r>
      <w:proofErr w:type="spellStart"/>
      <w:r w:rsidRPr="00E6527C">
        <w:rPr>
          <w:rFonts w:eastAsia="Times New Roman"/>
        </w:rPr>
        <w:t>pickle.Pickler</w:t>
      </w:r>
      <w:proofErr w:type="spellEnd"/>
      <w:r w:rsidRPr="00E6527C">
        <w:rPr>
          <w:rFonts w:eastAsia="Times New Roman"/>
        </w:rPr>
        <w:t xml:space="preserve"> with a private dispatch table </w:t>
      </w:r>
      <w:proofErr w:type="spellStart"/>
      <w:r w:rsidRPr="00E6527C">
        <w:rPr>
          <w:rFonts w:eastAsia="Times New Roman"/>
        </w:rPr>
        <w:t>wh</w:t>
      </w:r>
      <w:del w:id="187" w:author="Kate Stevens" w:date="2019-11-25T00:00:00Z">
        <w:r w:rsidRPr="00E6527C" w:rsidDel="00CF1EEE">
          <w:rPr>
            <w:rFonts w:eastAsia="Times New Roman"/>
          </w:rPr>
          <w:delText>ich h</w:delText>
        </w:r>
      </w:del>
      <w:r w:rsidRPr="00E6527C">
        <w:rPr>
          <w:rFonts w:eastAsia="Times New Roman"/>
        </w:rPr>
        <w:t>andles</w:t>
      </w:r>
      <w:proofErr w:type="spellEnd"/>
      <w:r w:rsidRPr="00E6527C">
        <w:rPr>
          <w:rFonts w:eastAsia="Times New Roman"/>
        </w:rPr>
        <w:t xml:space="preserve"> the </w:t>
      </w:r>
      <w:proofErr w:type="spellStart"/>
      <w:r w:rsidRPr="00E6527C">
        <w:rPr>
          <w:rFonts w:eastAsia="Times New Roman"/>
        </w:rPr>
        <w:t>SomeClass</w:t>
      </w:r>
      <w:proofErr w:type="spellEnd"/>
      <w:r w:rsidRPr="00E6527C">
        <w:rPr>
          <w:rFonts w:eastAsia="Times New Roman"/>
        </w:rPr>
        <w:t xml:space="preserve"> class specially</w:t>
      </w:r>
      <w:ins w:id="188" w:author="Kate Stevens" w:date="2019-11-24T23:58:00Z">
        <w:r w:rsidR="00CF1EEE">
          <w:rPr>
            <w:rFonts w:eastAsia="Times New Roman"/>
          </w:rPr>
          <w:t>.</w:t>
        </w:r>
      </w:ins>
      <w:del w:id="189" w:author="Kate Stevens" w:date="2019-11-24T23:58:00Z">
        <w:r w:rsidRPr="00E6527C" w:rsidDel="00CF1EEE">
          <w:rPr>
            <w:rFonts w:eastAsia="Times New Roman"/>
          </w:rPr>
          <w:delText>.</w:delText>
        </w:r>
      </w:del>
    </w:p>
    <w:p w14:paraId="0497189F" w14:textId="19F26CAB" w:rsidR="007E1D92" w:rsidRPr="007E1D92" w:rsidDel="00CF1EEE" w:rsidRDefault="00E94A5D">
      <w:pPr>
        <w:pStyle w:val="FIgureCaption"/>
        <w:rPr>
          <w:del w:id="190" w:author="Kate Stevens" w:date="2019-11-24T23:53:00Z"/>
        </w:rPr>
      </w:pPr>
      <w:r>
        <w:rPr>
          <w:rFonts w:eastAsia="Times New Roman"/>
          <w:noProof/>
        </w:rPr>
        <w:lastRenderedPageBreak/>
        <w:drawing>
          <wp:inline distT="0" distB="0" distL="0" distR="0" wp14:anchorId="3870F8F3" wp14:editId="60A856E3">
            <wp:extent cx="5943600" cy="783590"/>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4.1- expectations examples-output.png"/>
                    <pic:cNvPicPr/>
                  </pic:nvPicPr>
                  <pic:blipFill>
                    <a:blip r:embed="rId74">
                      <a:extLst>
                        <a:ext uri="{28A0092B-C50C-407E-A947-70E740481C1C}">
                          <a14:useLocalDpi xmlns:a14="http://schemas.microsoft.com/office/drawing/2010/main" val="0"/>
                        </a:ext>
                      </a:extLst>
                    </a:blip>
                    <a:stretch>
                      <a:fillRect/>
                    </a:stretch>
                  </pic:blipFill>
                  <pic:spPr>
                    <a:xfrm>
                      <a:off x="0" y="0"/>
                      <a:ext cx="5943600" cy="783590"/>
                    </a:xfrm>
                    <a:prstGeom prst="rect">
                      <a:avLst/>
                    </a:prstGeom>
                  </pic:spPr>
                </pic:pic>
              </a:graphicData>
            </a:graphic>
          </wp:inline>
        </w:drawing>
      </w:r>
      <w:r w:rsidR="007E1D92" w:rsidRPr="007E1D92">
        <w:t xml:space="preserve"> Figure 2.</w:t>
      </w:r>
      <w:r w:rsidR="007E1D92">
        <w:t>7.5</w:t>
      </w:r>
      <w:r w:rsidR="00DD7CAF">
        <w:t>a</w:t>
      </w:r>
    </w:p>
    <w:p w14:paraId="0DCE34C1" w14:textId="7E2F468E" w:rsidR="00EC1C74" w:rsidRPr="00EC1C74" w:rsidRDefault="00EC1C74">
      <w:pPr>
        <w:pStyle w:val="FIgureCaption"/>
        <w:rPr>
          <w:rFonts w:eastAsia="Times New Roman"/>
        </w:rPr>
        <w:pPrChange w:id="191" w:author="Kate Stevens" w:date="2019-11-24T23:54:00Z">
          <w:pPr>
            <w:ind w:left="720"/>
          </w:pPr>
        </w:pPrChange>
      </w:pPr>
    </w:p>
    <w:p w14:paraId="6A9043F8" w14:textId="39E68D00" w:rsidR="00E94A5D" w:rsidRPr="00E94A5D" w:rsidRDefault="00E94A5D">
      <w:pPr>
        <w:pStyle w:val="Expectations"/>
        <w:numPr>
          <w:ilvl w:val="0"/>
          <w:numId w:val="0"/>
        </w:numPr>
        <w:spacing w:before="0" w:after="240"/>
        <w:ind w:left="360"/>
        <w:rPr>
          <w:rFonts w:eastAsia="Times New Roman"/>
        </w:rPr>
        <w:pPrChange w:id="192" w:author="Kate Stevens" w:date="2019-11-24T23:53:00Z">
          <w:pPr>
            <w:pStyle w:val="Expectations"/>
            <w:spacing w:before="0" w:after="240"/>
          </w:pPr>
        </w:pPrChange>
      </w:pPr>
      <w:r>
        <w:rPr>
          <w:rFonts w:eastAsia="Times New Roman"/>
          <w:i/>
          <w:iCs w:val="0"/>
          <w:bdr w:val="none" w:sz="0" w:space="0" w:color="auto" w:frame="1"/>
        </w:rPr>
        <w:t>4.</w:t>
      </w:r>
      <w:r w:rsidRPr="00E94A5D">
        <w:rPr>
          <w:rFonts w:eastAsia="Times New Roman"/>
          <w:i/>
          <w:iCs w:val="0"/>
          <w:bdr w:val="none" w:sz="0" w:space="0" w:color="auto" w:frame="1"/>
        </w:rPr>
        <w:t>Fast –</w:t>
      </w:r>
      <w:r w:rsidRPr="00E94A5D">
        <w:rPr>
          <w:rFonts w:eastAsia="Times New Roman"/>
          <w:b/>
          <w:bCs/>
          <w:bdr w:val="none" w:sz="0" w:space="0" w:color="auto" w:frame="1"/>
        </w:rPr>
        <w:t> </w:t>
      </w:r>
      <w:r w:rsidRPr="00E94A5D">
        <w:rPr>
          <w:rFonts w:eastAsia="Times New Roman"/>
          <w:color w:val="auto"/>
        </w:rPr>
        <w:t>The fast mode disables the usage of memo and speeds up the pickling process by not generating superfluous PUT opcodes.</w:t>
      </w:r>
    </w:p>
    <w:p w14:paraId="3B8C7994" w14:textId="6BCA6906" w:rsidR="00E94A5D" w:rsidRPr="00E94A5D" w:rsidRDefault="00E94A5D" w:rsidP="00E94A5D">
      <w:pPr>
        <w:pStyle w:val="Expectations"/>
        <w:numPr>
          <w:ilvl w:val="0"/>
          <w:numId w:val="0"/>
        </w:numPr>
        <w:spacing w:before="0" w:after="240"/>
        <w:ind w:left="360"/>
        <w:rPr>
          <w:rFonts w:eastAsia="Times New Roman"/>
        </w:rPr>
      </w:pPr>
      <w:r>
        <w:rPr>
          <w:rFonts w:eastAsia="Times New Roman"/>
          <w:i/>
          <w:iCs w:val="0"/>
          <w:bdr w:val="none" w:sz="0" w:space="0" w:color="auto" w:frame="1"/>
        </w:rPr>
        <w:t>2.</w:t>
      </w:r>
      <w:r w:rsidRPr="00E94A5D">
        <w:rPr>
          <w:rFonts w:eastAsia="Times New Roman"/>
          <w:i/>
          <w:iCs w:val="0"/>
          <w:bdr w:val="none" w:sz="0" w:space="0" w:color="auto" w:frame="1"/>
        </w:rPr>
        <w:t xml:space="preserve">class </w:t>
      </w:r>
      <w:proofErr w:type="spellStart"/>
      <w:proofErr w:type="gramStart"/>
      <w:r w:rsidRPr="00E94A5D">
        <w:rPr>
          <w:rFonts w:eastAsia="Times New Roman"/>
          <w:i/>
          <w:iCs w:val="0"/>
          <w:bdr w:val="none" w:sz="0" w:space="0" w:color="auto" w:frame="1"/>
        </w:rPr>
        <w:t>pickle.Unpickler</w:t>
      </w:r>
      <w:proofErr w:type="spellEnd"/>
      <w:proofErr w:type="gramEnd"/>
      <w:r w:rsidRPr="00E94A5D">
        <w:rPr>
          <w:rFonts w:eastAsia="Times New Roman"/>
          <w:i/>
          <w:iCs w:val="0"/>
          <w:bdr w:val="none" w:sz="0" w:space="0" w:color="auto" w:frame="1"/>
        </w:rPr>
        <w:t xml:space="preserve">(file, *, </w:t>
      </w:r>
      <w:proofErr w:type="spellStart"/>
      <w:r w:rsidRPr="00E94A5D">
        <w:rPr>
          <w:rFonts w:eastAsia="Times New Roman"/>
          <w:i/>
          <w:iCs w:val="0"/>
          <w:bdr w:val="none" w:sz="0" w:space="0" w:color="auto" w:frame="1"/>
        </w:rPr>
        <w:t>fix_imports</w:t>
      </w:r>
      <w:proofErr w:type="spellEnd"/>
      <w:r w:rsidRPr="00E94A5D">
        <w:rPr>
          <w:rFonts w:eastAsia="Times New Roman"/>
          <w:i/>
          <w:iCs w:val="0"/>
          <w:bdr w:val="none" w:sz="0" w:space="0" w:color="auto" w:frame="1"/>
        </w:rPr>
        <w:t xml:space="preserve"> = True, encoding = “ASCII”, errors = “strict”)</w:t>
      </w:r>
      <w:r w:rsidRPr="00E94A5D">
        <w:rPr>
          <w:rFonts w:eastAsia="Times New Roman"/>
          <w:bdr w:val="none" w:sz="0" w:space="0" w:color="auto" w:frame="1"/>
        </w:rPr>
        <w:br/>
      </w:r>
      <w:r>
        <w:rPr>
          <w:rFonts w:eastAsia="Times New Roman"/>
          <w:color w:val="auto"/>
        </w:rPr>
        <w:t xml:space="preserve"> </w:t>
      </w:r>
      <w:r w:rsidRPr="00E94A5D">
        <w:rPr>
          <w:rFonts w:eastAsia="Times New Roman"/>
          <w:color w:val="auto"/>
        </w:rPr>
        <w:t>This class takes a binary file for reading a pickle data stream.</w:t>
      </w:r>
    </w:p>
    <w:p w14:paraId="1720FF9B" w14:textId="630ED65A" w:rsidR="00E94A5D" w:rsidRPr="00E94A5D" w:rsidRDefault="00E94A5D" w:rsidP="00E94A5D">
      <w:pPr>
        <w:pStyle w:val="Expectations"/>
        <w:spacing w:before="0" w:after="240"/>
        <w:rPr>
          <w:rFonts w:eastAsia="Times New Roman"/>
          <w:color w:val="auto"/>
        </w:rPr>
      </w:pPr>
      <w:r>
        <w:rPr>
          <w:rFonts w:eastAsia="Times New Roman"/>
          <w:i/>
          <w:iCs w:val="0"/>
          <w:bdr w:val="none" w:sz="0" w:space="0" w:color="auto" w:frame="1"/>
        </w:rPr>
        <w:t>1.</w:t>
      </w:r>
      <w:proofErr w:type="gramStart"/>
      <w:r w:rsidRPr="00E94A5D">
        <w:rPr>
          <w:rFonts w:eastAsia="Times New Roman"/>
          <w:i/>
          <w:iCs w:val="0"/>
          <w:bdr w:val="none" w:sz="0" w:space="0" w:color="auto" w:frame="1"/>
        </w:rPr>
        <w:t>load(</w:t>
      </w:r>
      <w:proofErr w:type="gramEnd"/>
      <w:r w:rsidRPr="00E94A5D">
        <w:rPr>
          <w:rFonts w:eastAsia="Times New Roman"/>
          <w:i/>
          <w:iCs w:val="0"/>
          <w:bdr w:val="none" w:sz="0" w:space="0" w:color="auto" w:frame="1"/>
        </w:rPr>
        <w:t>) –</w:t>
      </w:r>
      <w:r w:rsidRPr="00E94A5D">
        <w:rPr>
          <w:rFonts w:eastAsia="Times New Roman"/>
          <w:b/>
          <w:bCs/>
          <w:bdr w:val="none" w:sz="0" w:space="0" w:color="auto" w:frame="1"/>
        </w:rPr>
        <w:t> </w:t>
      </w:r>
      <w:r w:rsidRPr="00E94A5D">
        <w:rPr>
          <w:rFonts w:eastAsia="Times New Roman"/>
          <w:color w:val="auto"/>
        </w:rPr>
        <w:t>This function is used to read a pickled object representation from the open file object file and return the reconstituted object hierarchy specified.</w:t>
      </w:r>
    </w:p>
    <w:p w14:paraId="67FA92CE" w14:textId="41F233BE" w:rsidR="00E94A5D" w:rsidRPr="00E94A5D" w:rsidRDefault="00E94A5D" w:rsidP="00E94A5D">
      <w:pPr>
        <w:pStyle w:val="Expectations"/>
        <w:spacing w:before="0" w:after="240"/>
        <w:rPr>
          <w:rFonts w:eastAsia="Times New Roman"/>
        </w:rPr>
      </w:pPr>
      <w:r>
        <w:rPr>
          <w:rFonts w:eastAsia="Times New Roman"/>
          <w:i/>
          <w:iCs w:val="0"/>
          <w:bdr w:val="none" w:sz="0" w:space="0" w:color="auto" w:frame="1"/>
        </w:rPr>
        <w:t>2.</w:t>
      </w:r>
      <w:r w:rsidRPr="00E94A5D">
        <w:rPr>
          <w:rFonts w:eastAsia="Times New Roman"/>
          <w:i/>
          <w:iCs w:val="0"/>
          <w:bdr w:val="none" w:sz="0" w:space="0" w:color="auto" w:frame="1"/>
        </w:rPr>
        <w:t>persistent_load(</w:t>
      </w:r>
      <w:proofErr w:type="spellStart"/>
      <w:r w:rsidRPr="00E94A5D">
        <w:rPr>
          <w:rFonts w:eastAsia="Times New Roman"/>
          <w:i/>
          <w:iCs w:val="0"/>
          <w:bdr w:val="none" w:sz="0" w:space="0" w:color="auto" w:frame="1"/>
        </w:rPr>
        <w:t>pid</w:t>
      </w:r>
      <w:proofErr w:type="spellEnd"/>
      <w:r w:rsidRPr="00E94A5D">
        <w:rPr>
          <w:rFonts w:eastAsia="Times New Roman"/>
          <w:i/>
          <w:iCs w:val="0"/>
          <w:bdr w:val="none" w:sz="0" w:space="0" w:color="auto" w:frame="1"/>
        </w:rPr>
        <w:t>) –</w:t>
      </w:r>
      <w:r w:rsidRPr="00E94A5D">
        <w:rPr>
          <w:rFonts w:eastAsia="Times New Roman"/>
          <w:b/>
          <w:bCs/>
          <w:bdr w:val="none" w:sz="0" w:space="0" w:color="auto" w:frame="1"/>
        </w:rPr>
        <w:t> </w:t>
      </w:r>
      <w:r w:rsidRPr="00E94A5D">
        <w:rPr>
          <w:rFonts w:eastAsia="Times New Roman"/>
          <w:color w:val="auto"/>
        </w:rPr>
        <w:t xml:space="preserve">This raises an </w:t>
      </w:r>
      <w:proofErr w:type="spellStart"/>
      <w:r w:rsidRPr="00E94A5D">
        <w:rPr>
          <w:rFonts w:eastAsia="Times New Roman"/>
          <w:color w:val="auto"/>
        </w:rPr>
        <w:t>UnpicklingError</w:t>
      </w:r>
      <w:proofErr w:type="spellEnd"/>
      <w:r w:rsidRPr="00E94A5D">
        <w:rPr>
          <w:rFonts w:eastAsia="Times New Roman"/>
          <w:color w:val="auto"/>
        </w:rPr>
        <w:t xml:space="preserve"> by default.</w:t>
      </w:r>
    </w:p>
    <w:p w14:paraId="12DEDD34" w14:textId="3EC9297C" w:rsidR="00E94A5D" w:rsidRPr="00E94A5D" w:rsidRDefault="00E94A5D" w:rsidP="00E94A5D">
      <w:pPr>
        <w:pStyle w:val="Expectations"/>
        <w:spacing w:before="0" w:after="240"/>
        <w:rPr>
          <w:rFonts w:eastAsia="Times New Roman"/>
          <w:color w:val="auto"/>
        </w:rPr>
      </w:pPr>
      <w:r>
        <w:rPr>
          <w:rFonts w:eastAsia="Times New Roman"/>
          <w:i/>
          <w:iCs w:val="0"/>
          <w:bdr w:val="none" w:sz="0" w:space="0" w:color="auto" w:frame="1"/>
        </w:rPr>
        <w:t>3.</w:t>
      </w:r>
      <w:r w:rsidRPr="00E94A5D">
        <w:rPr>
          <w:rFonts w:eastAsia="Times New Roman"/>
          <w:i/>
          <w:iCs w:val="0"/>
          <w:bdr w:val="none" w:sz="0" w:space="0" w:color="auto" w:frame="1"/>
        </w:rPr>
        <w:t>find_</w:t>
      </w:r>
      <w:proofErr w:type="gramStart"/>
      <w:r w:rsidRPr="00E94A5D">
        <w:rPr>
          <w:rFonts w:eastAsia="Times New Roman"/>
          <w:i/>
          <w:iCs w:val="0"/>
          <w:bdr w:val="none" w:sz="0" w:space="0" w:color="auto" w:frame="1"/>
        </w:rPr>
        <w:t>class(</w:t>
      </w:r>
      <w:proofErr w:type="gramEnd"/>
      <w:r w:rsidRPr="00E94A5D">
        <w:rPr>
          <w:rFonts w:eastAsia="Times New Roman"/>
          <w:i/>
          <w:iCs w:val="0"/>
          <w:bdr w:val="none" w:sz="0" w:space="0" w:color="auto" w:frame="1"/>
        </w:rPr>
        <w:t>module, name) –</w:t>
      </w:r>
      <w:r w:rsidRPr="00E94A5D">
        <w:rPr>
          <w:rFonts w:eastAsia="Times New Roman"/>
          <w:b/>
          <w:bCs/>
          <w:bdr w:val="none" w:sz="0" w:space="0" w:color="auto" w:frame="1"/>
        </w:rPr>
        <w:t> </w:t>
      </w:r>
      <w:r w:rsidRPr="00E94A5D">
        <w:rPr>
          <w:rFonts w:eastAsia="Times New Roman"/>
          <w:color w:val="auto"/>
        </w:rPr>
        <w:t>This function imports module if required and returns the object called name from it, where the module and name arguments are str objects.</w:t>
      </w:r>
    </w:p>
    <w:p w14:paraId="5CD270CB" w14:textId="77777777" w:rsidR="00E94A5D" w:rsidRPr="00E94A5D" w:rsidRDefault="00E94A5D" w:rsidP="00E94A5D">
      <w:pPr>
        <w:pStyle w:val="Expectations"/>
        <w:numPr>
          <w:ilvl w:val="0"/>
          <w:numId w:val="0"/>
        </w:numPr>
      </w:pPr>
      <w:r w:rsidRPr="00E94A5D">
        <w:rPr>
          <w:rStyle w:val="SubtleEmphasis"/>
        </w:rPr>
        <w:t>What can be pickled and unpickled?</w:t>
      </w:r>
      <w:r w:rsidRPr="00E94A5D">
        <w:br/>
      </w:r>
      <w:r w:rsidRPr="00E94A5D">
        <w:rPr>
          <w:color w:val="auto"/>
        </w:rPr>
        <w:t xml:space="preserve">The following types can be </w:t>
      </w:r>
      <w:proofErr w:type="gramStart"/>
      <w:r w:rsidRPr="00E94A5D">
        <w:rPr>
          <w:color w:val="auto"/>
        </w:rPr>
        <w:t>pickled :</w:t>
      </w:r>
      <w:proofErr w:type="gramEnd"/>
    </w:p>
    <w:p w14:paraId="103DFAD5" w14:textId="77777777" w:rsidR="00E94A5D" w:rsidRPr="00E94A5D" w:rsidRDefault="00E94A5D" w:rsidP="00E94A5D">
      <w:pPr>
        <w:pStyle w:val="Expectations"/>
        <w:numPr>
          <w:ilvl w:val="0"/>
          <w:numId w:val="37"/>
        </w:numPr>
        <w:rPr>
          <w:color w:val="auto"/>
        </w:rPr>
      </w:pPr>
      <w:r w:rsidRPr="00E94A5D">
        <w:rPr>
          <w:color w:val="auto"/>
        </w:rPr>
        <w:t>None, True, and False</w:t>
      </w:r>
    </w:p>
    <w:p w14:paraId="34CC841D" w14:textId="77777777" w:rsidR="00E94A5D" w:rsidRPr="00E94A5D" w:rsidRDefault="00E94A5D" w:rsidP="00E94A5D">
      <w:pPr>
        <w:pStyle w:val="Expectations"/>
        <w:numPr>
          <w:ilvl w:val="0"/>
          <w:numId w:val="37"/>
        </w:numPr>
        <w:rPr>
          <w:color w:val="auto"/>
        </w:rPr>
      </w:pPr>
      <w:r w:rsidRPr="00E94A5D">
        <w:rPr>
          <w:color w:val="auto"/>
        </w:rPr>
        <w:t>integers, floating point numbers, complex numbers</w:t>
      </w:r>
    </w:p>
    <w:p w14:paraId="24F511FF" w14:textId="77777777" w:rsidR="00E94A5D" w:rsidRPr="00E94A5D" w:rsidRDefault="00E94A5D" w:rsidP="00E94A5D">
      <w:pPr>
        <w:pStyle w:val="Expectations"/>
        <w:numPr>
          <w:ilvl w:val="0"/>
          <w:numId w:val="37"/>
        </w:numPr>
        <w:rPr>
          <w:color w:val="auto"/>
        </w:rPr>
      </w:pPr>
      <w:r w:rsidRPr="00E94A5D">
        <w:rPr>
          <w:color w:val="auto"/>
        </w:rPr>
        <w:t xml:space="preserve">strings, bytes, </w:t>
      </w:r>
      <w:proofErr w:type="spellStart"/>
      <w:r w:rsidRPr="00E94A5D">
        <w:rPr>
          <w:color w:val="auto"/>
        </w:rPr>
        <w:t>bytearrays</w:t>
      </w:r>
      <w:proofErr w:type="spellEnd"/>
    </w:p>
    <w:p w14:paraId="68C025B9" w14:textId="77777777" w:rsidR="00E94A5D" w:rsidRPr="00E94A5D" w:rsidRDefault="00E94A5D" w:rsidP="00E94A5D">
      <w:pPr>
        <w:pStyle w:val="Expectations"/>
        <w:numPr>
          <w:ilvl w:val="0"/>
          <w:numId w:val="37"/>
        </w:numPr>
        <w:rPr>
          <w:color w:val="auto"/>
        </w:rPr>
      </w:pPr>
      <w:r w:rsidRPr="00E94A5D">
        <w:rPr>
          <w:color w:val="auto"/>
        </w:rPr>
        <w:t xml:space="preserve">tuples, lists, sets, and dictionaries containing only </w:t>
      </w:r>
      <w:proofErr w:type="spellStart"/>
      <w:r w:rsidRPr="00E94A5D">
        <w:rPr>
          <w:color w:val="auto"/>
        </w:rPr>
        <w:t>picklable</w:t>
      </w:r>
      <w:proofErr w:type="spellEnd"/>
      <w:r w:rsidRPr="00E94A5D">
        <w:rPr>
          <w:color w:val="auto"/>
        </w:rPr>
        <w:t xml:space="preserve"> objects</w:t>
      </w:r>
    </w:p>
    <w:p w14:paraId="2E740BFD" w14:textId="77777777" w:rsidR="00E94A5D" w:rsidRPr="00E94A5D" w:rsidRDefault="00E94A5D" w:rsidP="00E94A5D">
      <w:pPr>
        <w:pStyle w:val="Expectations"/>
        <w:numPr>
          <w:ilvl w:val="0"/>
          <w:numId w:val="37"/>
        </w:numPr>
        <w:rPr>
          <w:color w:val="auto"/>
        </w:rPr>
      </w:pPr>
      <w:r w:rsidRPr="00E94A5D">
        <w:rPr>
          <w:color w:val="auto"/>
        </w:rPr>
        <w:t>functions defined at the top level of a module (using def, not lambda)</w:t>
      </w:r>
    </w:p>
    <w:p w14:paraId="34FCC453" w14:textId="77777777" w:rsidR="00E94A5D" w:rsidRPr="00E94A5D" w:rsidRDefault="00E94A5D" w:rsidP="00E94A5D">
      <w:pPr>
        <w:pStyle w:val="Expectations"/>
        <w:numPr>
          <w:ilvl w:val="0"/>
          <w:numId w:val="37"/>
        </w:numPr>
        <w:rPr>
          <w:color w:val="auto"/>
        </w:rPr>
      </w:pPr>
      <w:r w:rsidRPr="00E94A5D">
        <w:rPr>
          <w:color w:val="auto"/>
        </w:rPr>
        <w:t>built-in functions defined at the top level of a module</w:t>
      </w:r>
    </w:p>
    <w:p w14:paraId="60046EB4" w14:textId="77777777" w:rsidR="00E94A5D" w:rsidRPr="00E94A5D" w:rsidRDefault="00E94A5D" w:rsidP="00E94A5D">
      <w:pPr>
        <w:pStyle w:val="Expectations"/>
        <w:numPr>
          <w:ilvl w:val="0"/>
          <w:numId w:val="37"/>
        </w:numPr>
        <w:rPr>
          <w:color w:val="auto"/>
        </w:rPr>
      </w:pPr>
      <w:r w:rsidRPr="00E94A5D">
        <w:rPr>
          <w:color w:val="auto"/>
        </w:rPr>
        <w:t>classes that are defined at the top level of a module</w:t>
      </w:r>
    </w:p>
    <w:p w14:paraId="2517E554" w14:textId="77777777" w:rsidR="00E94A5D" w:rsidRPr="00E94A5D" w:rsidRDefault="00E94A5D" w:rsidP="00E94A5D">
      <w:pPr>
        <w:pStyle w:val="Expectations"/>
        <w:numPr>
          <w:ilvl w:val="0"/>
          <w:numId w:val="37"/>
        </w:numPr>
        <w:rPr>
          <w:color w:val="auto"/>
        </w:rPr>
      </w:pPr>
      <w:r w:rsidRPr="00E94A5D">
        <w:rPr>
          <w:color w:val="auto"/>
        </w:rPr>
        <w:t>instances of such classes whose __</w:t>
      </w:r>
      <w:proofErr w:type="spellStart"/>
      <w:r w:rsidRPr="00E94A5D">
        <w:rPr>
          <w:color w:val="auto"/>
        </w:rPr>
        <w:t>dict</w:t>
      </w:r>
      <w:proofErr w:type="spellEnd"/>
      <w:r w:rsidRPr="00E94A5D">
        <w:rPr>
          <w:color w:val="auto"/>
        </w:rPr>
        <w:t>__ or the result of calling __</w:t>
      </w:r>
      <w:proofErr w:type="spellStart"/>
      <w:r w:rsidRPr="00E94A5D">
        <w:rPr>
          <w:color w:val="auto"/>
        </w:rPr>
        <w:t>getstate</w:t>
      </w:r>
      <w:proofErr w:type="spellEnd"/>
      <w:r w:rsidRPr="00E94A5D">
        <w:rPr>
          <w:color w:val="auto"/>
        </w:rPr>
        <w:t>_</w:t>
      </w:r>
      <w:proofErr w:type="gramStart"/>
      <w:r w:rsidRPr="00E94A5D">
        <w:rPr>
          <w:color w:val="auto"/>
        </w:rPr>
        <w:t>_(</w:t>
      </w:r>
      <w:proofErr w:type="gramEnd"/>
      <w:r w:rsidRPr="00E94A5D">
        <w:rPr>
          <w:color w:val="auto"/>
        </w:rPr>
        <w:t xml:space="preserve">) is </w:t>
      </w:r>
      <w:proofErr w:type="spellStart"/>
      <w:r w:rsidRPr="00E94A5D">
        <w:rPr>
          <w:color w:val="auto"/>
        </w:rPr>
        <w:t>picklable</w:t>
      </w:r>
      <w:proofErr w:type="spellEnd"/>
    </w:p>
    <w:p w14:paraId="4DAB0D23" w14:textId="77777777" w:rsidR="00450654" w:rsidRDefault="00450654" w:rsidP="00E94A5D">
      <w:pPr>
        <w:pStyle w:val="Expectations"/>
        <w:numPr>
          <w:ilvl w:val="0"/>
          <w:numId w:val="0"/>
        </w:numPr>
        <w:rPr>
          <w:rStyle w:val="SubtleEmphasis"/>
        </w:rPr>
      </w:pPr>
    </w:p>
    <w:p w14:paraId="20C59D9C" w14:textId="7E1D8603" w:rsidR="00E94A5D" w:rsidRPr="00E94A5D" w:rsidRDefault="00E94A5D" w:rsidP="00E94A5D">
      <w:pPr>
        <w:pStyle w:val="Expectations"/>
        <w:numPr>
          <w:ilvl w:val="0"/>
          <w:numId w:val="0"/>
        </w:numPr>
        <w:rPr>
          <w:color w:val="auto"/>
        </w:rPr>
      </w:pPr>
      <w:r w:rsidRPr="00E94A5D">
        <w:rPr>
          <w:rStyle w:val="SubtleEmphasis"/>
        </w:rPr>
        <w:t xml:space="preserve">Pickling Class </w:t>
      </w:r>
      <w:proofErr w:type="gramStart"/>
      <w:r w:rsidRPr="00E94A5D">
        <w:rPr>
          <w:rStyle w:val="SubtleEmphasis"/>
        </w:rPr>
        <w:t>Instances :</w:t>
      </w:r>
      <w:proofErr w:type="gramEnd"/>
      <w:r w:rsidRPr="00E94A5D">
        <w:rPr>
          <w:color w:val="auto"/>
        </w:rPr>
        <w:br/>
        <w:t>This section explains the general mechanisms available to define, customize, and control how class instances are pickled and unpickled.</w:t>
      </w:r>
      <w:r w:rsidRPr="00E94A5D">
        <w:rPr>
          <w:color w:val="auto"/>
        </w:rPr>
        <w:br/>
        <w:t xml:space="preserve">No additional code is needed to make instances </w:t>
      </w:r>
      <w:proofErr w:type="spellStart"/>
      <w:r w:rsidRPr="00E94A5D">
        <w:rPr>
          <w:color w:val="auto"/>
        </w:rPr>
        <w:t>picklable</w:t>
      </w:r>
      <w:proofErr w:type="spellEnd"/>
      <w:r w:rsidRPr="00E94A5D">
        <w:rPr>
          <w:color w:val="auto"/>
        </w:rPr>
        <w:t>. By default, pickle will retrieve the class and the attributes of an instance via introspection.</w:t>
      </w:r>
    </w:p>
    <w:p w14:paraId="583C3832" w14:textId="77777777" w:rsidR="00E94A5D" w:rsidRPr="00E94A5D" w:rsidRDefault="00E94A5D" w:rsidP="00E94A5D">
      <w:pPr>
        <w:pStyle w:val="Expectations"/>
        <w:numPr>
          <w:ilvl w:val="0"/>
          <w:numId w:val="0"/>
        </w:numPr>
        <w:rPr>
          <w:color w:val="auto"/>
        </w:rPr>
      </w:pPr>
      <w:r w:rsidRPr="00E94A5D">
        <w:rPr>
          <w:color w:val="auto"/>
        </w:rPr>
        <w:t xml:space="preserve">Classes can alter the default </w:t>
      </w:r>
      <w:proofErr w:type="spellStart"/>
      <w:r w:rsidRPr="00E94A5D">
        <w:rPr>
          <w:color w:val="auto"/>
        </w:rPr>
        <w:t>behaviour</w:t>
      </w:r>
      <w:proofErr w:type="spellEnd"/>
      <w:r w:rsidRPr="00E94A5D">
        <w:rPr>
          <w:color w:val="auto"/>
        </w:rPr>
        <w:t xml:space="preserve"> by providing one or several special </w:t>
      </w:r>
      <w:proofErr w:type="gramStart"/>
      <w:r w:rsidRPr="00E94A5D">
        <w:rPr>
          <w:color w:val="auto"/>
        </w:rPr>
        <w:t>methods :</w:t>
      </w:r>
      <w:proofErr w:type="gramEnd"/>
    </w:p>
    <w:p w14:paraId="1944BDCB" w14:textId="77777777" w:rsidR="00E94A5D" w:rsidRPr="00E94A5D" w:rsidRDefault="00E94A5D" w:rsidP="00E94A5D">
      <w:pPr>
        <w:pStyle w:val="Expectations"/>
      </w:pPr>
      <w:proofErr w:type="gramStart"/>
      <w:r w:rsidRPr="00E94A5D">
        <w:t>object._</w:t>
      </w:r>
      <w:proofErr w:type="gramEnd"/>
      <w:r w:rsidRPr="00E94A5D">
        <w:t>_</w:t>
      </w:r>
      <w:proofErr w:type="spellStart"/>
      <w:r w:rsidRPr="00E94A5D">
        <w:t>getnewargs_ex</w:t>
      </w:r>
      <w:proofErr w:type="spellEnd"/>
      <w:r w:rsidRPr="00E94A5D">
        <w:t>__()</w:t>
      </w:r>
      <w:r w:rsidRPr="00E94A5D">
        <w:br/>
      </w:r>
      <w:r w:rsidRPr="00E94A5D">
        <w:rPr>
          <w:color w:val="auto"/>
        </w:rPr>
        <w:t>This method dictates the values passed to the __new__() method upon unpickling. The method must return a pair (</w:t>
      </w:r>
      <w:proofErr w:type="spellStart"/>
      <w:r w:rsidRPr="00E94A5D">
        <w:rPr>
          <w:color w:val="auto"/>
        </w:rPr>
        <w:t>args</w:t>
      </w:r>
      <w:proofErr w:type="spellEnd"/>
      <w:r w:rsidRPr="00E94A5D">
        <w:rPr>
          <w:color w:val="auto"/>
        </w:rPr>
        <w:t xml:space="preserve">, </w:t>
      </w:r>
      <w:proofErr w:type="spellStart"/>
      <w:r w:rsidRPr="00E94A5D">
        <w:rPr>
          <w:color w:val="auto"/>
        </w:rPr>
        <w:t>kwargs</w:t>
      </w:r>
      <w:proofErr w:type="spellEnd"/>
      <w:r w:rsidRPr="00E94A5D">
        <w:rPr>
          <w:color w:val="auto"/>
        </w:rPr>
        <w:t xml:space="preserve">) where </w:t>
      </w:r>
      <w:proofErr w:type="spellStart"/>
      <w:r w:rsidRPr="00E94A5D">
        <w:rPr>
          <w:color w:val="auto"/>
        </w:rPr>
        <w:t>args</w:t>
      </w:r>
      <w:proofErr w:type="spellEnd"/>
      <w:r w:rsidRPr="00E94A5D">
        <w:rPr>
          <w:color w:val="auto"/>
        </w:rPr>
        <w:t xml:space="preserve"> is a tuple of positional arguments and </w:t>
      </w:r>
      <w:proofErr w:type="spellStart"/>
      <w:r w:rsidRPr="00E94A5D">
        <w:rPr>
          <w:color w:val="auto"/>
        </w:rPr>
        <w:t>kwargs</w:t>
      </w:r>
      <w:proofErr w:type="spellEnd"/>
      <w:r w:rsidRPr="00E94A5D">
        <w:rPr>
          <w:color w:val="auto"/>
        </w:rPr>
        <w:t xml:space="preserve"> a dictionary of named arguments for constructing the object.</w:t>
      </w:r>
    </w:p>
    <w:p w14:paraId="7D31D03C" w14:textId="77777777" w:rsidR="00E94A5D" w:rsidRPr="00E94A5D" w:rsidRDefault="00E94A5D" w:rsidP="00E94A5D">
      <w:pPr>
        <w:pStyle w:val="Expectations"/>
        <w:rPr>
          <w:color w:val="auto"/>
        </w:rPr>
      </w:pPr>
      <w:proofErr w:type="gramStart"/>
      <w:r w:rsidRPr="00E94A5D">
        <w:t>object._</w:t>
      </w:r>
      <w:proofErr w:type="gramEnd"/>
      <w:r w:rsidRPr="00E94A5D">
        <w:t>_</w:t>
      </w:r>
      <w:proofErr w:type="spellStart"/>
      <w:r w:rsidRPr="00E94A5D">
        <w:t>getnewargs</w:t>
      </w:r>
      <w:proofErr w:type="spellEnd"/>
      <w:r w:rsidRPr="00E94A5D">
        <w:t>__()</w:t>
      </w:r>
      <w:r w:rsidRPr="00E94A5D">
        <w:br/>
      </w:r>
      <w:r w:rsidRPr="00E94A5D">
        <w:rPr>
          <w:color w:val="auto"/>
        </w:rPr>
        <w:t xml:space="preserve">This method supports only positive arguments. It must return a tuple of arguments </w:t>
      </w:r>
      <w:proofErr w:type="spellStart"/>
      <w:r w:rsidRPr="00E94A5D">
        <w:rPr>
          <w:color w:val="auto"/>
        </w:rPr>
        <w:t>args</w:t>
      </w:r>
      <w:proofErr w:type="spellEnd"/>
      <w:r w:rsidRPr="00E94A5D">
        <w:rPr>
          <w:color w:val="auto"/>
        </w:rPr>
        <w:t xml:space="preserve"> which will be passed to the __new_</w:t>
      </w:r>
      <w:proofErr w:type="gramStart"/>
      <w:r w:rsidRPr="00E94A5D">
        <w:rPr>
          <w:color w:val="auto"/>
        </w:rPr>
        <w:t>_(</w:t>
      </w:r>
      <w:proofErr w:type="gramEnd"/>
      <w:r w:rsidRPr="00E94A5D">
        <w:rPr>
          <w:color w:val="auto"/>
        </w:rPr>
        <w:t>) method upon unpickling.</w:t>
      </w:r>
    </w:p>
    <w:p w14:paraId="7B0E968A" w14:textId="77777777" w:rsidR="00E94A5D" w:rsidRPr="00E94A5D" w:rsidRDefault="00E94A5D" w:rsidP="00E94A5D">
      <w:pPr>
        <w:pStyle w:val="Expectations"/>
        <w:rPr>
          <w:color w:val="auto"/>
        </w:rPr>
      </w:pPr>
      <w:proofErr w:type="gramStart"/>
      <w:r w:rsidRPr="00E94A5D">
        <w:lastRenderedPageBreak/>
        <w:t>object._</w:t>
      </w:r>
      <w:proofErr w:type="gramEnd"/>
      <w:r w:rsidRPr="00E94A5D">
        <w:t>_</w:t>
      </w:r>
      <w:proofErr w:type="spellStart"/>
      <w:r w:rsidRPr="00E94A5D">
        <w:t>getstate</w:t>
      </w:r>
      <w:proofErr w:type="spellEnd"/>
      <w:r w:rsidRPr="00E94A5D">
        <w:t>__()</w:t>
      </w:r>
      <w:r w:rsidRPr="00E94A5D">
        <w:br/>
      </w:r>
      <w:r w:rsidRPr="00E94A5D">
        <w:rPr>
          <w:color w:val="auto"/>
        </w:rPr>
        <w:t>If this method is defined by classes, it is called and the returned object is pickled as the contents for the instance, instead of the contents of the instance’s dictionary.</w:t>
      </w:r>
    </w:p>
    <w:p w14:paraId="79B21900" w14:textId="77777777" w:rsidR="00E94A5D" w:rsidRPr="00E94A5D" w:rsidRDefault="00E94A5D" w:rsidP="00E94A5D">
      <w:pPr>
        <w:pStyle w:val="Expectations"/>
      </w:pPr>
      <w:proofErr w:type="gramStart"/>
      <w:r w:rsidRPr="00E94A5D">
        <w:t>object._</w:t>
      </w:r>
      <w:proofErr w:type="gramEnd"/>
      <w:r w:rsidRPr="00E94A5D">
        <w:t>_</w:t>
      </w:r>
      <w:proofErr w:type="spellStart"/>
      <w:r w:rsidRPr="00E94A5D">
        <w:t>setstate</w:t>
      </w:r>
      <w:proofErr w:type="spellEnd"/>
      <w:r w:rsidRPr="00E94A5D">
        <w:t>__(state)</w:t>
      </w:r>
      <w:r w:rsidRPr="00E94A5D">
        <w:br/>
      </w:r>
      <w:r w:rsidRPr="00E94A5D">
        <w:rPr>
          <w:color w:val="auto"/>
        </w:rPr>
        <w:t>If this method is defined by classes, it is called with the unpickled state. The pickled state must be a dictionary and its items are assigned to the new instance’s dictionary.</w:t>
      </w:r>
    </w:p>
    <w:p w14:paraId="4076125B" w14:textId="77777777" w:rsidR="00E94A5D" w:rsidRPr="00E94A5D" w:rsidRDefault="00E94A5D" w:rsidP="00E94A5D">
      <w:pPr>
        <w:pStyle w:val="Expectations"/>
      </w:pPr>
      <w:proofErr w:type="spellStart"/>
      <w:proofErr w:type="gramStart"/>
      <w:r w:rsidRPr="00E94A5D">
        <w:t>object._</w:t>
      </w:r>
      <w:proofErr w:type="gramEnd"/>
      <w:r w:rsidRPr="00E94A5D">
        <w:t>_reduce</w:t>
      </w:r>
      <w:proofErr w:type="spellEnd"/>
      <w:r w:rsidRPr="00E94A5D">
        <w:t>__()</w:t>
      </w:r>
      <w:r w:rsidRPr="00E94A5D">
        <w:br/>
      </w:r>
      <w:r w:rsidRPr="00E94A5D">
        <w:rPr>
          <w:color w:val="auto"/>
        </w:rPr>
        <w:t>The __reduce__() method takes no argument and shall return either a string or preferably a tuple.</w:t>
      </w:r>
    </w:p>
    <w:p w14:paraId="687C4C3F" w14:textId="223E0D14" w:rsidR="0008060E" w:rsidRDefault="00E94A5D" w:rsidP="00E94A5D">
      <w:pPr>
        <w:pStyle w:val="Expectations"/>
        <w:rPr>
          <w:color w:val="auto"/>
        </w:rPr>
      </w:pPr>
      <w:proofErr w:type="gramStart"/>
      <w:r w:rsidRPr="00E94A5D">
        <w:t>object._</w:t>
      </w:r>
      <w:proofErr w:type="gramEnd"/>
      <w:r w:rsidRPr="00E94A5D">
        <w:t>_</w:t>
      </w:r>
      <w:proofErr w:type="spellStart"/>
      <w:r w:rsidRPr="00E94A5D">
        <w:t>reduce_ex</w:t>
      </w:r>
      <w:proofErr w:type="spellEnd"/>
      <w:r w:rsidRPr="00E94A5D">
        <w:t>__(protocol)</w:t>
      </w:r>
      <w:r w:rsidRPr="00E94A5D">
        <w:br/>
        <w:t xml:space="preserve">This method is similar to __reduce__ method. </w:t>
      </w:r>
    </w:p>
    <w:p w14:paraId="522AFB03" w14:textId="41886EAA" w:rsidR="0008060E" w:rsidRDefault="0008060E" w:rsidP="00E94A5D">
      <w:pPr>
        <w:pStyle w:val="Expectations"/>
        <w:rPr>
          <w:color w:val="auto"/>
        </w:rPr>
      </w:pPr>
    </w:p>
    <w:p w14:paraId="0CAB028E" w14:textId="66F88CCA" w:rsidR="00E94A5D" w:rsidRPr="00E94A5D" w:rsidRDefault="00E94A5D" w:rsidP="00E94A5D">
      <w:pPr>
        <w:pStyle w:val="Expectations"/>
      </w:pPr>
      <w:r w:rsidRPr="00E94A5D">
        <w:rPr>
          <w:color w:val="auto"/>
        </w:rPr>
        <w:t xml:space="preserve">It takes a single integer argument. The main use for this method is to provide </w:t>
      </w:r>
      <w:proofErr w:type="gramStart"/>
      <w:r w:rsidRPr="00E94A5D">
        <w:rPr>
          <w:color w:val="auto"/>
        </w:rPr>
        <w:t>backwards-compatible</w:t>
      </w:r>
      <w:proofErr w:type="gramEnd"/>
      <w:r w:rsidRPr="00E94A5D">
        <w:rPr>
          <w:color w:val="auto"/>
        </w:rPr>
        <w:t xml:space="preserve"> reduce values for older Python releases.</w:t>
      </w:r>
    </w:p>
    <w:p w14:paraId="33DB6E8E" w14:textId="77777777" w:rsidR="00450654" w:rsidRDefault="00450654" w:rsidP="00450654">
      <w:pPr>
        <w:pStyle w:val="Expectations"/>
        <w:numPr>
          <w:ilvl w:val="0"/>
          <w:numId w:val="0"/>
        </w:numPr>
        <w:spacing w:before="0"/>
        <w:rPr>
          <w:rStyle w:val="exampleChar"/>
        </w:rPr>
      </w:pPr>
    </w:p>
    <w:p w14:paraId="399E97D6" w14:textId="77777777" w:rsidR="0008060E" w:rsidRDefault="00E94A5D" w:rsidP="00FD49B0">
      <w:pPr>
        <w:pStyle w:val="Expectations"/>
        <w:numPr>
          <w:ilvl w:val="0"/>
          <w:numId w:val="0"/>
        </w:numPr>
        <w:spacing w:before="0" w:after="240"/>
        <w:rPr>
          <w:color w:val="auto"/>
        </w:rPr>
      </w:pPr>
      <w:proofErr w:type="gramStart"/>
      <w:r w:rsidRPr="00450654">
        <w:rPr>
          <w:rStyle w:val="exampleChar"/>
        </w:rPr>
        <w:t>Example :</w:t>
      </w:r>
      <w:proofErr w:type="gramEnd"/>
      <w:r w:rsidRPr="00450654">
        <w:rPr>
          <w:rStyle w:val="exampleChar"/>
        </w:rPr>
        <w:t xml:space="preserve"> Handling Stateful Objects</w:t>
      </w:r>
      <w:r w:rsidRPr="00E94A5D">
        <w:rPr>
          <w:color w:val="auto"/>
        </w:rPr>
        <w:br/>
        <w:t xml:space="preserve">This example shows how to modify pickling behavior for a class. The </w:t>
      </w:r>
      <w:proofErr w:type="spellStart"/>
      <w:r w:rsidRPr="00E94A5D">
        <w:rPr>
          <w:color w:val="auto"/>
        </w:rPr>
        <w:t>TextReader</w:t>
      </w:r>
      <w:proofErr w:type="spellEnd"/>
      <w:r w:rsidRPr="00E94A5D">
        <w:rPr>
          <w:color w:val="auto"/>
        </w:rPr>
        <w:t xml:space="preserve"> class opens a text file, and returns the line number and line </w:t>
      </w:r>
    </w:p>
    <w:p w14:paraId="24C3531D" w14:textId="61A98AD0" w:rsidR="00450654" w:rsidDel="00CF1EEE" w:rsidRDefault="00E94A5D" w:rsidP="00EC1C74">
      <w:pPr>
        <w:pStyle w:val="Expectations"/>
        <w:numPr>
          <w:ilvl w:val="0"/>
          <w:numId w:val="0"/>
        </w:numPr>
        <w:spacing w:before="0" w:after="240"/>
        <w:rPr>
          <w:del w:id="193" w:author="Kate Stevens" w:date="2019-11-25T00:03:00Z"/>
          <w:color w:val="auto"/>
        </w:rPr>
      </w:pPr>
      <w:del w:id="194" w:author="Kate Stevens" w:date="2019-11-25T00:03:00Z">
        <w:r w:rsidRPr="00E94A5D" w:rsidDel="00CF1EEE">
          <w:rPr>
            <w:color w:val="auto"/>
          </w:rPr>
          <w:delText xml:space="preserve">contents each time its </w:delText>
        </w:r>
        <w:bookmarkStart w:id="195" w:name="_Toc25523966"/>
        <w:r w:rsidRPr="00E94A5D" w:rsidDel="00CF1EEE">
          <w:rPr>
            <w:color w:val="auto"/>
          </w:rPr>
          <w:delText>readline() method is called.</w:delText>
        </w:r>
        <w:bookmarkEnd w:id="195"/>
      </w:del>
    </w:p>
    <w:p w14:paraId="4B1FE1DC" w14:textId="77777777" w:rsidR="00FD49B0" w:rsidRDefault="00FD49B0" w:rsidP="00FD49B0">
      <w:pPr>
        <w:pStyle w:val="Expectations"/>
        <w:numPr>
          <w:ilvl w:val="0"/>
          <w:numId w:val="38"/>
        </w:numPr>
        <w:spacing w:before="0" w:after="80"/>
        <w:rPr>
          <w:color w:val="auto"/>
        </w:rPr>
      </w:pPr>
    </w:p>
    <w:p w14:paraId="33DAC7CD" w14:textId="671927FC" w:rsidR="00E94A5D" w:rsidRPr="00E94A5D" w:rsidRDefault="00450654" w:rsidP="00FD49B0">
      <w:pPr>
        <w:pStyle w:val="Expectations"/>
        <w:numPr>
          <w:ilvl w:val="0"/>
          <w:numId w:val="38"/>
        </w:numPr>
        <w:spacing w:before="0" w:after="240"/>
        <w:rPr>
          <w:color w:val="auto"/>
        </w:rPr>
      </w:pPr>
      <w:r>
        <w:rPr>
          <w:color w:val="auto"/>
        </w:rPr>
        <w:t>1.</w:t>
      </w:r>
      <w:r w:rsidR="00E94A5D" w:rsidRPr="00E94A5D">
        <w:rPr>
          <w:color w:val="auto"/>
        </w:rPr>
        <w:t xml:space="preserve">If a </w:t>
      </w:r>
      <w:proofErr w:type="spellStart"/>
      <w:r w:rsidR="00E94A5D" w:rsidRPr="00E94A5D">
        <w:rPr>
          <w:color w:val="auto"/>
        </w:rPr>
        <w:t>TextReader</w:t>
      </w:r>
      <w:proofErr w:type="spellEnd"/>
      <w:r w:rsidR="00E94A5D" w:rsidRPr="00E94A5D">
        <w:rPr>
          <w:color w:val="auto"/>
        </w:rPr>
        <w:t xml:space="preserve"> instance is pickled, all attributes except the file object member are saved.</w:t>
      </w:r>
    </w:p>
    <w:p w14:paraId="6B2FE254" w14:textId="3623CEDB" w:rsidR="00E94A5D" w:rsidRDefault="00450654" w:rsidP="00FD49B0">
      <w:pPr>
        <w:pStyle w:val="Expectations"/>
        <w:numPr>
          <w:ilvl w:val="0"/>
          <w:numId w:val="38"/>
        </w:numPr>
        <w:spacing w:before="0" w:after="240"/>
        <w:rPr>
          <w:color w:val="auto"/>
        </w:rPr>
      </w:pPr>
      <w:r>
        <w:rPr>
          <w:color w:val="auto"/>
        </w:rPr>
        <w:t>2.</w:t>
      </w:r>
      <w:r w:rsidR="00E94A5D" w:rsidRPr="00E94A5D">
        <w:rPr>
          <w:color w:val="auto"/>
        </w:rPr>
        <w:t>When the instance is unpickled, the file is reopened, and reading resumes from the last location.</w:t>
      </w:r>
    </w:p>
    <w:p w14:paraId="41FB43BA" w14:textId="77777777" w:rsidR="00FD49B0" w:rsidRDefault="00FD49B0" w:rsidP="00FD49B0">
      <w:pPr>
        <w:pStyle w:val="example"/>
        <w:rPr>
          <w:rStyle w:val="IntenseEmphasis"/>
        </w:rPr>
      </w:pPr>
    </w:p>
    <w:p w14:paraId="2FBBC9E4" w14:textId="5F61FF2D" w:rsidR="00FD49B0" w:rsidRDefault="00FD49B0" w:rsidP="00FD49B0">
      <w:pPr>
        <w:pStyle w:val="example"/>
        <w:rPr>
          <w:rStyle w:val="IntenseEmphasis"/>
        </w:rPr>
      </w:pPr>
      <w:r w:rsidRPr="00E6527C">
        <w:rPr>
          <w:rStyle w:val="IntenseEmphasis"/>
        </w:rPr>
        <w:t>2.7.</w:t>
      </w:r>
      <w:r>
        <w:rPr>
          <w:rStyle w:val="IntenseEmphasis"/>
        </w:rPr>
        <w:t>5 Input Handling Stateful Objects:</w:t>
      </w:r>
    </w:p>
    <w:p w14:paraId="4D873B90" w14:textId="17C717A3" w:rsidR="00FD49B0" w:rsidRDefault="00FD49B0" w:rsidP="00EC7B06">
      <w:pPr>
        <w:pStyle w:val="REPLACEWITHMARKDOWN"/>
        <w:rPr>
          <w:rStyle w:val="s2"/>
        </w:rPr>
      </w:pPr>
      <w:r w:rsidRPr="00BE2409">
        <w:rPr>
          <w:rStyle w:val="s2"/>
          <w:highlight w:val="green"/>
        </w:rPr>
        <w:t>"C:\Users\kstev\Desktop\Exception Snips\Pickling\2.7\2.7.5 Handling Stateful Objects.txt"</w:t>
      </w:r>
    </w:p>
    <w:p w14:paraId="4BE28030" w14:textId="5C737650" w:rsidR="00DD7CAF" w:rsidRPr="00BE2409" w:rsidRDefault="00DD7CAF" w:rsidP="00EC7B06">
      <w:pPr>
        <w:pStyle w:val="REPLACEWITHMARKDOWN"/>
        <w:rPr>
          <w:rStyle w:val="s2"/>
        </w:rPr>
      </w:pPr>
      <w:r>
        <w:rPr>
          <w:rStyle w:val="s2"/>
        </w:rPr>
        <w:t>Figure 2.7.5b</w:t>
      </w:r>
    </w:p>
    <w:p w14:paraId="4ADD59D4" w14:textId="3DF981BD" w:rsidR="00FD49B0" w:rsidRDefault="00FD49B0" w:rsidP="00FD49B0">
      <w:pPr>
        <w:pStyle w:val="example"/>
        <w:rPr>
          <w:rStyle w:val="IntenseEmphasis"/>
        </w:rPr>
      </w:pPr>
      <w:r w:rsidRPr="00E6527C">
        <w:rPr>
          <w:rStyle w:val="IntenseEmphasis"/>
        </w:rPr>
        <w:t>2.7.</w:t>
      </w:r>
      <w:r>
        <w:rPr>
          <w:rStyle w:val="IntenseEmphasis"/>
        </w:rPr>
        <w:t>5 Output Handling Stateful Objects:</w:t>
      </w:r>
    </w:p>
    <w:p w14:paraId="27F3096D" w14:textId="68EDD023" w:rsidR="00FD49B0" w:rsidRDefault="00FD49B0" w:rsidP="00FD49B0">
      <w:pPr>
        <w:pStyle w:val="example"/>
        <w:rPr>
          <w:rStyle w:val="IntenseEmphasis"/>
        </w:rPr>
      </w:pPr>
      <w:r>
        <w:rPr>
          <w:i/>
          <w:iCs/>
          <w:noProof/>
          <w:color w:val="4472C4" w:themeColor="accent1"/>
        </w:rPr>
        <w:drawing>
          <wp:inline distT="0" distB="0" distL="0" distR="0" wp14:anchorId="4E8C1AE6" wp14:editId="41514D8E">
            <wp:extent cx="5943600" cy="631825"/>
            <wp:effectExtent l="0" t="0" r="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5 Handling Stateful Objects - output.png"/>
                    <pic:cNvPicPr/>
                  </pic:nvPicPr>
                  <pic:blipFill>
                    <a:blip r:embed="rId75">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inline>
        </w:drawing>
      </w:r>
    </w:p>
    <w:p w14:paraId="3E549DA8" w14:textId="26A16D7F" w:rsidR="00DD7CAF" w:rsidRPr="007E1D92" w:rsidRDefault="00DD7CAF">
      <w:pPr>
        <w:pStyle w:val="FIgureCaption"/>
      </w:pPr>
      <w:r w:rsidRPr="007E1D92">
        <w:t>Figure 2.</w:t>
      </w:r>
      <w:r>
        <w:t>7.5c</w:t>
      </w:r>
    </w:p>
    <w:p w14:paraId="60486CCE" w14:textId="307DE10C" w:rsidR="00C730CD" w:rsidRPr="00D805A3" w:rsidRDefault="00C730CD">
      <w:pPr>
        <w:rPr>
          <w:ins w:id="196" w:author="Kate Stevens" w:date="2019-11-25T00:21:00Z"/>
        </w:rPr>
        <w:pPrChange w:id="197" w:author="Kate Stevens" w:date="2019-11-25T00:22:00Z">
          <w:pPr>
            <w:pStyle w:val="Expectations"/>
            <w:numPr>
              <w:numId w:val="0"/>
            </w:numPr>
            <w:spacing w:before="0"/>
            <w:ind w:left="0" w:firstLine="0"/>
          </w:pPr>
        </w:pPrChange>
      </w:pPr>
    </w:p>
    <w:p w14:paraId="44AFE495" w14:textId="3B38B7F7" w:rsidR="00C730CD" w:rsidRPr="00C730CD" w:rsidRDefault="00C730CD">
      <w:pPr>
        <w:rPr>
          <w:ins w:id="198" w:author="Kate Stevens" w:date="2019-11-25T00:22:00Z"/>
        </w:rPr>
      </w:pPr>
    </w:p>
    <w:p w14:paraId="09F64D8F" w14:textId="490A1DB9" w:rsidR="00C730CD" w:rsidRPr="00D805A3" w:rsidRDefault="00C730CD">
      <w:pPr>
        <w:rPr>
          <w:ins w:id="199" w:author="Kate Stevens" w:date="2019-11-25T00:22:00Z"/>
        </w:rPr>
        <w:pPrChange w:id="200" w:author="Kate Stevens" w:date="2019-11-25T00:22:00Z">
          <w:pPr>
            <w:pStyle w:val="IntenseQuote"/>
          </w:pPr>
        </w:pPrChange>
      </w:pPr>
    </w:p>
    <w:p w14:paraId="24231395" w14:textId="70B2F8A4" w:rsidR="00C730CD" w:rsidRPr="00C730CD" w:rsidRDefault="00C730CD">
      <w:pPr>
        <w:rPr>
          <w:ins w:id="201" w:author="Kate Stevens" w:date="2019-11-25T00:22:00Z"/>
        </w:rPr>
      </w:pPr>
    </w:p>
    <w:p w14:paraId="1CF9B0A7" w14:textId="30415D3A" w:rsidR="00C730CD" w:rsidRPr="00C730CD" w:rsidRDefault="00C730CD">
      <w:pPr>
        <w:rPr>
          <w:ins w:id="202" w:author="Kate Stevens" w:date="2019-11-25T00:22:00Z"/>
        </w:rPr>
      </w:pPr>
    </w:p>
    <w:p w14:paraId="56A25076" w14:textId="2BF5A944" w:rsidR="00C730CD" w:rsidRPr="00D805A3" w:rsidRDefault="00C730CD">
      <w:pPr>
        <w:rPr>
          <w:ins w:id="203" w:author="Kate Stevens" w:date="2019-11-25T00:22:00Z"/>
        </w:rPr>
        <w:pPrChange w:id="204" w:author="Kate Stevens" w:date="2019-11-25T00:22:00Z">
          <w:pPr>
            <w:pStyle w:val="IntenseQuote"/>
          </w:pPr>
        </w:pPrChange>
      </w:pPr>
    </w:p>
    <w:p w14:paraId="0A6B6CD9" w14:textId="7640BA03" w:rsidR="00C730CD" w:rsidRDefault="00C730CD" w:rsidP="00C730CD">
      <w:pPr>
        <w:rPr>
          <w:ins w:id="205" w:author="Kate Stevens" w:date="2019-11-25T00:23:00Z"/>
        </w:rPr>
      </w:pPr>
    </w:p>
    <w:p w14:paraId="2C2D02E5" w14:textId="77777777" w:rsidR="00C730CD" w:rsidRPr="00D805A3" w:rsidRDefault="00C730CD">
      <w:pPr>
        <w:pPrChange w:id="206" w:author="Kate Stevens" w:date="2019-11-25T00:23:00Z">
          <w:pPr>
            <w:pStyle w:val="Expectations"/>
            <w:numPr>
              <w:numId w:val="0"/>
            </w:numPr>
            <w:spacing w:before="0" w:after="240"/>
            <w:ind w:left="0" w:firstLine="0"/>
          </w:pPr>
        </w:pPrChange>
      </w:pPr>
    </w:p>
    <w:p w14:paraId="2A168E4A" w14:textId="77777777" w:rsidR="006B14CB" w:rsidRPr="006B14CB" w:rsidRDefault="006B14CB">
      <w:pPr>
        <w:pStyle w:val="Referencesbytitle"/>
        <w:rPr>
          <w:ins w:id="207" w:author="Kate Stevens" w:date="2019-11-25T00:13:00Z"/>
          <w:rStyle w:val="SubtleEmphasis"/>
          <w:rPrChange w:id="208" w:author="Kate Stevens" w:date="2019-11-25T00:13:00Z">
            <w:rPr>
              <w:ins w:id="209" w:author="Kate Stevens" w:date="2019-11-25T00:13:00Z"/>
              <w:sz w:val="24"/>
              <w:szCs w:val="24"/>
            </w:rPr>
          </w:rPrChange>
        </w:rPr>
        <w:pPrChange w:id="210" w:author="Kate Stevens" w:date="2019-11-25T00:13:00Z">
          <w:pPr>
            <w:pStyle w:val="Expectations"/>
          </w:pPr>
        </w:pPrChange>
      </w:pPr>
      <w:ins w:id="211" w:author="Kate Stevens" w:date="2019-11-25T00:13:00Z">
        <w:r w:rsidRPr="006B14CB">
          <w:rPr>
            <w:rStyle w:val="SubtleEmphasis"/>
            <w:rPrChange w:id="212" w:author="Kate Stevens" w:date="2019-11-25T00:13:00Z">
              <w:rPr>
                <w:iCs w:val="0"/>
              </w:rPr>
            </w:rPrChange>
          </w:rPr>
          <w:t>Bibliography</w:t>
        </w:r>
      </w:ins>
    </w:p>
    <w:p w14:paraId="722658D2" w14:textId="416C8C83" w:rsidR="006B14CB" w:rsidRDefault="006B14CB">
      <w:pPr>
        <w:pStyle w:val="referenceslist"/>
        <w:rPr>
          <w:ins w:id="213" w:author="Kate Stevens" w:date="2019-11-25T00:18:00Z"/>
          <w:sz w:val="24"/>
          <w:szCs w:val="24"/>
        </w:rPr>
        <w:pPrChange w:id="214" w:author="Kate Stevens" w:date="2019-11-25T00:18:00Z">
          <w:pPr>
            <w:widowControl w:val="0"/>
            <w:autoSpaceDE w:val="0"/>
            <w:autoSpaceDN w:val="0"/>
            <w:adjustRightInd w:val="0"/>
            <w:spacing w:after="0" w:line="360" w:lineRule="auto"/>
          </w:pPr>
        </w:pPrChange>
      </w:pPr>
      <w:ins w:id="215" w:author="Kate Stevens" w:date="2019-11-25T00:18:00Z">
        <w:r>
          <w:rPr>
            <w:sz w:val="24"/>
            <w:szCs w:val="24"/>
          </w:rPr>
          <w:t xml:space="preserve"> [1]</w:t>
        </w:r>
        <w:r>
          <w:rPr>
            <w:sz w:val="24"/>
            <w:szCs w:val="24"/>
          </w:rPr>
          <w:tab/>
          <w:t xml:space="preserve">C. Schafer, “Python Tutorial: Using Try/Except Blocks for Error Handling,” </w:t>
        </w:r>
        <w:r>
          <w:rPr>
            <w:i/>
            <w:iCs/>
            <w:sz w:val="24"/>
            <w:szCs w:val="24"/>
          </w:rPr>
          <w:t>YouTube</w:t>
        </w:r>
        <w:r>
          <w:rPr>
            <w:sz w:val="24"/>
            <w:szCs w:val="24"/>
          </w:rPr>
          <w:t>. 2019.</w:t>
        </w:r>
      </w:ins>
      <w:ins w:id="216" w:author="Kate Stevens" w:date="2019-11-25T00:19:00Z">
        <w:r w:rsidRPr="006B14CB">
          <w:rPr>
            <w:sz w:val="24"/>
            <w:szCs w:val="24"/>
          </w:rPr>
          <w:t xml:space="preserve"> YouTube. 2019. https://www.youtube.com/watch?v=NIWwJbo-9_8.</w:t>
        </w:r>
      </w:ins>
    </w:p>
    <w:p w14:paraId="442A6494" w14:textId="77777777" w:rsidR="006B14CB" w:rsidRDefault="006B14CB">
      <w:pPr>
        <w:pStyle w:val="referenceslist"/>
        <w:rPr>
          <w:ins w:id="217" w:author="Kate Stevens" w:date="2019-11-25T00:18:00Z"/>
          <w:sz w:val="24"/>
          <w:szCs w:val="24"/>
        </w:rPr>
        <w:pPrChange w:id="218" w:author="Kate Stevens" w:date="2019-11-25T00:18:00Z">
          <w:pPr>
            <w:widowControl w:val="0"/>
            <w:autoSpaceDE w:val="0"/>
            <w:autoSpaceDN w:val="0"/>
            <w:adjustRightInd w:val="0"/>
            <w:spacing w:after="0" w:line="360" w:lineRule="auto"/>
          </w:pPr>
        </w:pPrChange>
      </w:pPr>
      <w:ins w:id="219" w:author="Kate Stevens" w:date="2019-11-25T00:18:00Z">
        <w:r>
          <w:rPr>
            <w:sz w:val="24"/>
            <w:szCs w:val="24"/>
          </w:rPr>
          <w:t>[2]</w:t>
        </w:r>
        <w:r>
          <w:rPr>
            <w:sz w:val="24"/>
            <w:szCs w:val="24"/>
          </w:rPr>
          <w:tab/>
        </w:r>
        <w:proofErr w:type="spellStart"/>
        <w:r>
          <w:rPr>
            <w:sz w:val="24"/>
            <w:szCs w:val="24"/>
          </w:rPr>
          <w:t>CoreyMSchafer</w:t>
        </w:r>
        <w:proofErr w:type="spellEnd"/>
        <w:r>
          <w:rPr>
            <w:sz w:val="24"/>
            <w:szCs w:val="24"/>
          </w:rPr>
          <w:t>, “</w:t>
        </w:r>
        <w:proofErr w:type="spellStart"/>
        <w:r>
          <w:rPr>
            <w:sz w:val="24"/>
            <w:szCs w:val="24"/>
          </w:rPr>
          <w:t>CoreyMSchafer</w:t>
        </w:r>
        <w:proofErr w:type="spellEnd"/>
        <w:r>
          <w:rPr>
            <w:sz w:val="24"/>
            <w:szCs w:val="24"/>
          </w:rPr>
          <w:t>/</w:t>
        </w:r>
        <w:proofErr w:type="spellStart"/>
        <w:r>
          <w:rPr>
            <w:sz w:val="24"/>
            <w:szCs w:val="24"/>
          </w:rPr>
          <w:t>code_snippets</w:t>
        </w:r>
        <w:proofErr w:type="spellEnd"/>
        <w:r>
          <w:rPr>
            <w:sz w:val="24"/>
            <w:szCs w:val="24"/>
          </w:rPr>
          <w:t xml:space="preserve">,” </w:t>
        </w:r>
        <w:r>
          <w:rPr>
            <w:i/>
            <w:iCs/>
            <w:sz w:val="24"/>
            <w:szCs w:val="24"/>
          </w:rPr>
          <w:t>GitHub</w:t>
        </w:r>
        <w:r>
          <w:rPr>
            <w:sz w:val="24"/>
            <w:szCs w:val="24"/>
          </w:rPr>
          <w:t>, 17-Oct-2019. [Online]. Available: https://github.com/CoreyMSchafer/code_snippets. [Accessed: 24-Nov-2019].</w:t>
        </w:r>
      </w:ins>
    </w:p>
    <w:p w14:paraId="29615803" w14:textId="77777777" w:rsidR="006B14CB" w:rsidRDefault="006B14CB">
      <w:pPr>
        <w:pStyle w:val="referenceslist"/>
        <w:rPr>
          <w:ins w:id="220" w:author="Kate Stevens" w:date="2019-11-25T00:18:00Z"/>
          <w:sz w:val="24"/>
          <w:szCs w:val="24"/>
        </w:rPr>
        <w:pPrChange w:id="221" w:author="Kate Stevens" w:date="2019-11-25T00:18:00Z">
          <w:pPr>
            <w:widowControl w:val="0"/>
            <w:autoSpaceDE w:val="0"/>
            <w:autoSpaceDN w:val="0"/>
            <w:adjustRightInd w:val="0"/>
            <w:spacing w:after="0" w:line="360" w:lineRule="auto"/>
          </w:pPr>
        </w:pPrChange>
      </w:pPr>
      <w:ins w:id="222" w:author="Kate Stevens" w:date="2019-11-25T00:18:00Z">
        <w:r>
          <w:rPr>
            <w:sz w:val="24"/>
            <w:szCs w:val="24"/>
          </w:rPr>
          <w:t>[3]</w:t>
        </w:r>
        <w:r>
          <w:rPr>
            <w:sz w:val="24"/>
            <w:szCs w:val="24"/>
          </w:rPr>
          <w:tab/>
        </w:r>
        <w:proofErr w:type="spellStart"/>
        <w:r>
          <w:rPr>
            <w:sz w:val="24"/>
            <w:szCs w:val="24"/>
          </w:rPr>
          <w:t>Sentdex</w:t>
        </w:r>
        <w:proofErr w:type="spellEnd"/>
        <w:r>
          <w:rPr>
            <w:sz w:val="24"/>
            <w:szCs w:val="24"/>
          </w:rPr>
          <w:t xml:space="preserve">, “Python 3 Programming Tutorial - Try and Except error Handling,” </w:t>
        </w:r>
        <w:r>
          <w:rPr>
            <w:i/>
            <w:iCs/>
            <w:sz w:val="24"/>
            <w:szCs w:val="24"/>
          </w:rPr>
          <w:t>YouTube</w:t>
        </w:r>
        <w:r>
          <w:rPr>
            <w:sz w:val="24"/>
            <w:szCs w:val="24"/>
          </w:rPr>
          <w:t>. 12-Jul-2014.</w:t>
        </w:r>
      </w:ins>
    </w:p>
    <w:p w14:paraId="5B1713E5" w14:textId="4EC9D629" w:rsidR="006B14CB" w:rsidRDefault="006B14CB">
      <w:pPr>
        <w:pStyle w:val="referenceslist"/>
        <w:rPr>
          <w:ins w:id="223" w:author="Kate Stevens" w:date="2019-11-25T00:18:00Z"/>
          <w:sz w:val="24"/>
          <w:szCs w:val="24"/>
        </w:rPr>
        <w:pPrChange w:id="224" w:author="Kate Stevens" w:date="2019-11-25T00:18:00Z">
          <w:pPr>
            <w:widowControl w:val="0"/>
            <w:autoSpaceDE w:val="0"/>
            <w:autoSpaceDN w:val="0"/>
            <w:adjustRightInd w:val="0"/>
            <w:spacing w:after="0" w:line="360" w:lineRule="auto"/>
          </w:pPr>
        </w:pPrChange>
      </w:pPr>
      <w:ins w:id="225" w:author="Kate Stevens" w:date="2019-11-25T00:20:00Z">
        <w:r>
          <w:rPr>
            <w:sz w:val="24"/>
            <w:szCs w:val="24"/>
          </w:rPr>
          <w:t xml:space="preserve"> </w:t>
        </w:r>
      </w:ins>
      <w:ins w:id="226" w:author="Kate Stevens" w:date="2019-11-25T00:18:00Z">
        <w:r>
          <w:rPr>
            <w:sz w:val="24"/>
            <w:szCs w:val="24"/>
          </w:rPr>
          <w:t>[6]</w:t>
        </w:r>
        <w:r>
          <w:rPr>
            <w:sz w:val="24"/>
            <w:szCs w:val="24"/>
          </w:rPr>
          <w:tab/>
          <w:t xml:space="preserve">PythonProgramming.org, “Python </w:t>
        </w:r>
        <w:proofErr w:type="gramStart"/>
        <w:r>
          <w:rPr>
            <w:sz w:val="24"/>
            <w:szCs w:val="24"/>
          </w:rPr>
          <w:t>Repository :</w:t>
        </w:r>
        <w:proofErr w:type="gramEnd"/>
        <w:r>
          <w:rPr>
            <w:sz w:val="24"/>
            <w:szCs w:val="24"/>
          </w:rPr>
          <w:t xml:space="preserve">: </w:t>
        </w:r>
        <w:proofErr w:type="spellStart"/>
        <w:r>
          <w:rPr>
            <w:sz w:val="24"/>
            <w:szCs w:val="24"/>
          </w:rPr>
          <w:t>cpython</w:t>
        </w:r>
        <w:proofErr w:type="spellEnd"/>
        <w:r>
          <w:rPr>
            <w:sz w:val="24"/>
            <w:szCs w:val="24"/>
          </w:rPr>
          <w:t xml:space="preserve">/Lib/,” </w:t>
        </w:r>
        <w:r>
          <w:rPr>
            <w:i/>
            <w:iCs/>
            <w:sz w:val="24"/>
            <w:szCs w:val="24"/>
          </w:rPr>
          <w:t>python/</w:t>
        </w:r>
        <w:proofErr w:type="spellStart"/>
        <w:r>
          <w:rPr>
            <w:i/>
            <w:iCs/>
            <w:sz w:val="24"/>
            <w:szCs w:val="24"/>
          </w:rPr>
          <w:t>cpython</w:t>
        </w:r>
        <w:proofErr w:type="spellEnd"/>
        <w:r>
          <w:rPr>
            <w:i/>
            <w:iCs/>
            <w:sz w:val="24"/>
            <w:szCs w:val="24"/>
          </w:rPr>
          <w:t xml:space="preserve"> | GitHub</w:t>
        </w:r>
        <w:r>
          <w:rPr>
            <w:sz w:val="24"/>
            <w:szCs w:val="24"/>
          </w:rPr>
          <w:t>, 23-Nov-2019. [Online]. Available: https://github.com/python/cpython/tree/master/Lib. [Accessed: 24-Nov-2019].</w:t>
        </w:r>
      </w:ins>
    </w:p>
    <w:p w14:paraId="1F631388" w14:textId="77777777" w:rsidR="006B14CB" w:rsidRDefault="006B14CB">
      <w:pPr>
        <w:pStyle w:val="referenceslist"/>
        <w:rPr>
          <w:ins w:id="227" w:author="Kate Stevens" w:date="2019-11-25T00:18:00Z"/>
          <w:sz w:val="24"/>
          <w:szCs w:val="24"/>
        </w:rPr>
        <w:pPrChange w:id="228" w:author="Kate Stevens" w:date="2019-11-25T00:18:00Z">
          <w:pPr>
            <w:widowControl w:val="0"/>
            <w:autoSpaceDE w:val="0"/>
            <w:autoSpaceDN w:val="0"/>
            <w:adjustRightInd w:val="0"/>
            <w:spacing w:after="0" w:line="360" w:lineRule="auto"/>
          </w:pPr>
        </w:pPrChange>
      </w:pPr>
      <w:ins w:id="229" w:author="Kate Stevens" w:date="2019-11-25T00:18:00Z">
        <w:r>
          <w:rPr>
            <w:sz w:val="24"/>
            <w:szCs w:val="24"/>
          </w:rPr>
          <w:t>[7]</w:t>
        </w:r>
        <w:r>
          <w:rPr>
            <w:sz w:val="24"/>
            <w:szCs w:val="24"/>
          </w:rPr>
          <w:tab/>
          <w:t>“</w:t>
        </w:r>
        <w:proofErr w:type="spellStart"/>
        <w:r>
          <w:rPr>
            <w:sz w:val="24"/>
            <w:szCs w:val="24"/>
          </w:rPr>
          <w:t>CommonMark</w:t>
        </w:r>
        <w:proofErr w:type="spellEnd"/>
        <w:r>
          <w:rPr>
            <w:sz w:val="24"/>
            <w:szCs w:val="24"/>
          </w:rPr>
          <w:t xml:space="preserve"> Spec,” </w:t>
        </w:r>
        <w:r>
          <w:rPr>
            <w:i/>
            <w:iCs/>
            <w:sz w:val="24"/>
            <w:szCs w:val="24"/>
          </w:rPr>
          <w:t>Commonmark.org</w:t>
        </w:r>
        <w:r>
          <w:rPr>
            <w:sz w:val="24"/>
            <w:szCs w:val="24"/>
          </w:rPr>
          <w:t>, 2019. [Online]. Available: https://spec.commonmark.org/0.29/. [Accessed: 24-Nov-2019].</w:t>
        </w:r>
      </w:ins>
    </w:p>
    <w:p w14:paraId="36F10BFE" w14:textId="77777777" w:rsidR="006B14CB" w:rsidRDefault="006B14CB">
      <w:pPr>
        <w:pStyle w:val="referenceslist"/>
        <w:rPr>
          <w:ins w:id="230" w:author="Kate Stevens" w:date="2019-11-25T00:18:00Z"/>
          <w:sz w:val="24"/>
          <w:szCs w:val="24"/>
        </w:rPr>
        <w:pPrChange w:id="231" w:author="Kate Stevens" w:date="2019-11-25T00:18:00Z">
          <w:pPr>
            <w:widowControl w:val="0"/>
            <w:autoSpaceDE w:val="0"/>
            <w:autoSpaceDN w:val="0"/>
            <w:adjustRightInd w:val="0"/>
            <w:spacing w:after="0" w:line="360" w:lineRule="auto"/>
          </w:pPr>
        </w:pPrChange>
      </w:pPr>
      <w:ins w:id="232" w:author="Kate Stevens" w:date="2019-11-25T00:18:00Z">
        <w:r>
          <w:rPr>
            <w:sz w:val="24"/>
            <w:szCs w:val="24"/>
          </w:rPr>
          <w:t>[8]</w:t>
        </w:r>
        <w:r>
          <w:rPr>
            <w:sz w:val="24"/>
            <w:szCs w:val="24"/>
          </w:rPr>
          <w:tab/>
          <w:t xml:space="preserve">“commonmark.js demo,” </w:t>
        </w:r>
        <w:r>
          <w:rPr>
            <w:i/>
            <w:iCs/>
            <w:sz w:val="24"/>
            <w:szCs w:val="24"/>
          </w:rPr>
          <w:t>Commonmark.org</w:t>
        </w:r>
        <w:r>
          <w:rPr>
            <w:sz w:val="24"/>
            <w:szCs w:val="24"/>
          </w:rPr>
          <w:t>, 2019. [Online]. Available: https://spec.commonmark.org/dingus/?text=%09foo%09baz%09%09bim%0A. [Accessed: 24-Nov-2019].</w:t>
        </w:r>
      </w:ins>
    </w:p>
    <w:p w14:paraId="5865E2F8" w14:textId="77777777" w:rsidR="006B14CB" w:rsidRDefault="006B14CB">
      <w:pPr>
        <w:pStyle w:val="referenceslist"/>
        <w:rPr>
          <w:ins w:id="233" w:author="Kate Stevens" w:date="2019-11-25T00:18:00Z"/>
          <w:sz w:val="24"/>
          <w:szCs w:val="24"/>
        </w:rPr>
        <w:pPrChange w:id="234" w:author="Kate Stevens" w:date="2019-11-25T00:18:00Z">
          <w:pPr>
            <w:widowControl w:val="0"/>
            <w:autoSpaceDE w:val="0"/>
            <w:autoSpaceDN w:val="0"/>
            <w:adjustRightInd w:val="0"/>
            <w:spacing w:after="0" w:line="360" w:lineRule="auto"/>
          </w:pPr>
        </w:pPrChange>
      </w:pPr>
      <w:ins w:id="235" w:author="Kate Stevens" w:date="2019-11-25T00:18:00Z">
        <w:r>
          <w:rPr>
            <w:sz w:val="24"/>
            <w:szCs w:val="24"/>
          </w:rPr>
          <w:t>[9]</w:t>
        </w:r>
        <w:r>
          <w:rPr>
            <w:sz w:val="24"/>
            <w:szCs w:val="24"/>
          </w:rPr>
          <w:tab/>
          <w:t>“</w:t>
        </w:r>
        <w:proofErr w:type="spellStart"/>
        <w:r>
          <w:rPr>
            <w:sz w:val="24"/>
            <w:szCs w:val="24"/>
          </w:rPr>
          <w:t>copyreg</w:t>
        </w:r>
        <w:proofErr w:type="spellEnd"/>
        <w:r>
          <w:rPr>
            <w:sz w:val="24"/>
            <w:szCs w:val="24"/>
          </w:rPr>
          <w:t xml:space="preserve"> — Register pickle support functions - </w:t>
        </w:r>
        <w:proofErr w:type="spellStart"/>
        <w:r>
          <w:rPr>
            <w:sz w:val="24"/>
            <w:szCs w:val="24"/>
          </w:rPr>
          <w:t>GeeksforGeeks</w:t>
        </w:r>
        <w:proofErr w:type="spellEnd"/>
        <w:r>
          <w:rPr>
            <w:sz w:val="24"/>
            <w:szCs w:val="24"/>
          </w:rPr>
          <w:t xml:space="preserve">,” </w:t>
        </w:r>
        <w:proofErr w:type="spellStart"/>
        <w:r>
          <w:rPr>
            <w:i/>
            <w:iCs/>
            <w:sz w:val="24"/>
            <w:szCs w:val="24"/>
          </w:rPr>
          <w:t>GeeksforGeeks</w:t>
        </w:r>
        <w:proofErr w:type="spellEnd"/>
        <w:r>
          <w:rPr>
            <w:sz w:val="24"/>
            <w:szCs w:val="24"/>
          </w:rPr>
          <w:t>, 07-Jun-2017. [Online]. Available: https://www.geeksforgeeks.org/copyreg-register-pickle-support-functions/. [Accessed: 24-Nov-2019].</w:t>
        </w:r>
      </w:ins>
    </w:p>
    <w:p w14:paraId="57C119D0" w14:textId="77777777" w:rsidR="006B14CB" w:rsidRDefault="006B14CB">
      <w:pPr>
        <w:pStyle w:val="referenceslist"/>
        <w:rPr>
          <w:ins w:id="236" w:author="Kate Stevens" w:date="2019-11-25T00:18:00Z"/>
          <w:sz w:val="24"/>
          <w:szCs w:val="24"/>
        </w:rPr>
        <w:pPrChange w:id="237" w:author="Kate Stevens" w:date="2019-11-25T00:18:00Z">
          <w:pPr>
            <w:widowControl w:val="0"/>
            <w:autoSpaceDE w:val="0"/>
            <w:autoSpaceDN w:val="0"/>
            <w:adjustRightInd w:val="0"/>
            <w:spacing w:after="0" w:line="360" w:lineRule="auto"/>
          </w:pPr>
        </w:pPrChange>
      </w:pPr>
      <w:ins w:id="238" w:author="Kate Stevens" w:date="2019-11-25T00:18:00Z">
        <w:r>
          <w:rPr>
            <w:sz w:val="24"/>
            <w:szCs w:val="24"/>
          </w:rPr>
          <w:lastRenderedPageBreak/>
          <w:t>[10]</w:t>
        </w:r>
        <w:r>
          <w:rPr>
            <w:sz w:val="24"/>
            <w:szCs w:val="24"/>
          </w:rPr>
          <w:tab/>
          <w:t xml:space="preserve">“Understanding Python Pickling with example - </w:t>
        </w:r>
        <w:proofErr w:type="spellStart"/>
        <w:r>
          <w:rPr>
            <w:sz w:val="24"/>
            <w:szCs w:val="24"/>
          </w:rPr>
          <w:t>GeeksforGeeks</w:t>
        </w:r>
        <w:proofErr w:type="spellEnd"/>
        <w:r>
          <w:rPr>
            <w:sz w:val="24"/>
            <w:szCs w:val="24"/>
          </w:rPr>
          <w:t xml:space="preserve">,” </w:t>
        </w:r>
        <w:proofErr w:type="spellStart"/>
        <w:r>
          <w:rPr>
            <w:i/>
            <w:iCs/>
            <w:sz w:val="24"/>
            <w:szCs w:val="24"/>
          </w:rPr>
          <w:t>GeeksforGeeks</w:t>
        </w:r>
        <w:proofErr w:type="spellEnd"/>
        <w:r>
          <w:rPr>
            <w:sz w:val="24"/>
            <w:szCs w:val="24"/>
          </w:rPr>
          <w:t>, 08-Jun-2017. [Online]. Available: https://www.geeksforgeeks.org/understanding-python-pickling-example/. [Accessed: 24-Nov-2019].</w:t>
        </w:r>
      </w:ins>
    </w:p>
    <w:p w14:paraId="2608129C" w14:textId="77777777" w:rsidR="006B14CB" w:rsidRDefault="006B14CB">
      <w:pPr>
        <w:pStyle w:val="referenceslist"/>
        <w:rPr>
          <w:ins w:id="239" w:author="Kate Stevens" w:date="2019-11-25T00:18:00Z"/>
          <w:sz w:val="24"/>
          <w:szCs w:val="24"/>
        </w:rPr>
        <w:pPrChange w:id="240" w:author="Kate Stevens" w:date="2019-11-25T00:18:00Z">
          <w:pPr>
            <w:widowControl w:val="0"/>
            <w:autoSpaceDE w:val="0"/>
            <w:autoSpaceDN w:val="0"/>
            <w:adjustRightInd w:val="0"/>
            <w:spacing w:after="0" w:line="360" w:lineRule="auto"/>
          </w:pPr>
        </w:pPrChange>
      </w:pPr>
      <w:ins w:id="241" w:author="Kate Stevens" w:date="2019-11-25T00:18:00Z">
        <w:r>
          <w:rPr>
            <w:sz w:val="24"/>
            <w:szCs w:val="24"/>
          </w:rPr>
          <w:t>[11]</w:t>
        </w:r>
        <w:r>
          <w:rPr>
            <w:sz w:val="24"/>
            <w:szCs w:val="24"/>
          </w:rPr>
          <w:tab/>
          <w:t xml:space="preserve">PythonProgramming.org, “Python </w:t>
        </w:r>
        <w:proofErr w:type="gramStart"/>
        <w:r>
          <w:rPr>
            <w:sz w:val="24"/>
            <w:szCs w:val="24"/>
          </w:rPr>
          <w:t>Repository :</w:t>
        </w:r>
        <w:proofErr w:type="gramEnd"/>
        <w:r>
          <w:rPr>
            <w:sz w:val="24"/>
            <w:szCs w:val="24"/>
          </w:rPr>
          <w:t xml:space="preserve">: </w:t>
        </w:r>
        <w:proofErr w:type="spellStart"/>
        <w:r>
          <w:rPr>
            <w:sz w:val="24"/>
            <w:szCs w:val="24"/>
          </w:rPr>
          <w:t>cpython</w:t>
        </w:r>
        <w:proofErr w:type="spellEnd"/>
        <w:r>
          <w:rPr>
            <w:sz w:val="24"/>
            <w:szCs w:val="24"/>
          </w:rPr>
          <w:t>/Doc/library/</w:t>
        </w:r>
        <w:proofErr w:type="spellStart"/>
        <w:r>
          <w:rPr>
            <w:sz w:val="24"/>
            <w:szCs w:val="24"/>
          </w:rPr>
          <w:t>pickle.rst</w:t>
        </w:r>
        <w:proofErr w:type="spellEnd"/>
        <w:r>
          <w:rPr>
            <w:sz w:val="24"/>
            <w:szCs w:val="24"/>
          </w:rPr>
          <w:t xml:space="preserve">,” </w:t>
        </w:r>
        <w:proofErr w:type="spellStart"/>
        <w:r>
          <w:rPr>
            <w:i/>
            <w:iCs/>
            <w:sz w:val="24"/>
            <w:szCs w:val="24"/>
          </w:rPr>
          <w:t>cpython</w:t>
        </w:r>
        <w:proofErr w:type="spellEnd"/>
        <w:r>
          <w:rPr>
            <w:i/>
            <w:iCs/>
            <w:sz w:val="24"/>
            <w:szCs w:val="24"/>
          </w:rPr>
          <w:t>/Doc/library/</w:t>
        </w:r>
        <w:proofErr w:type="spellStart"/>
        <w:r>
          <w:rPr>
            <w:i/>
            <w:iCs/>
            <w:sz w:val="24"/>
            <w:szCs w:val="24"/>
          </w:rPr>
          <w:t>pickle.rst</w:t>
        </w:r>
        <w:proofErr w:type="spellEnd"/>
        <w:r>
          <w:rPr>
            <w:i/>
            <w:iCs/>
            <w:sz w:val="24"/>
            <w:szCs w:val="24"/>
          </w:rPr>
          <w:t xml:space="preserve"> | GitHub</w:t>
        </w:r>
        <w:r>
          <w:rPr>
            <w:sz w:val="24"/>
            <w:szCs w:val="24"/>
          </w:rPr>
          <w:t>, 03-Nov-2019. [Online]. Available: https://github.com/python/cpython/blob/master/Doc/library/pickle.rst. [Accessed: 24-Nov-2019].</w:t>
        </w:r>
      </w:ins>
    </w:p>
    <w:p w14:paraId="1EBEC08B" w14:textId="77777777" w:rsidR="006B14CB" w:rsidRDefault="006B14CB">
      <w:pPr>
        <w:pStyle w:val="referenceslist"/>
        <w:rPr>
          <w:ins w:id="242" w:author="Kate Stevens" w:date="2019-11-25T00:18:00Z"/>
          <w:sz w:val="24"/>
          <w:szCs w:val="24"/>
        </w:rPr>
        <w:pPrChange w:id="243" w:author="Kate Stevens" w:date="2019-11-25T00:18:00Z">
          <w:pPr>
            <w:widowControl w:val="0"/>
            <w:autoSpaceDE w:val="0"/>
            <w:autoSpaceDN w:val="0"/>
            <w:adjustRightInd w:val="0"/>
            <w:spacing w:after="0" w:line="360" w:lineRule="auto"/>
          </w:pPr>
        </w:pPrChange>
      </w:pPr>
      <w:ins w:id="244" w:author="Kate Stevens" w:date="2019-11-25T00:18:00Z">
        <w:r>
          <w:rPr>
            <w:sz w:val="24"/>
            <w:szCs w:val="24"/>
          </w:rPr>
          <w:t>[12]</w:t>
        </w:r>
        <w:r>
          <w:rPr>
            <w:sz w:val="24"/>
            <w:szCs w:val="24"/>
          </w:rPr>
          <w:tab/>
          <w:t xml:space="preserve">“Python,” </w:t>
        </w:r>
        <w:r>
          <w:rPr>
            <w:i/>
            <w:iCs/>
            <w:sz w:val="24"/>
            <w:szCs w:val="24"/>
          </w:rPr>
          <w:t>GitHub</w:t>
        </w:r>
        <w:r>
          <w:rPr>
            <w:sz w:val="24"/>
            <w:szCs w:val="24"/>
          </w:rPr>
          <w:t>, 24-Nov-2019. [Online]. Available: https://github.com/python. [Accessed: 24-Nov-2019].</w:t>
        </w:r>
      </w:ins>
    </w:p>
    <w:p w14:paraId="16ED4E1E" w14:textId="77777777" w:rsidR="006B14CB" w:rsidRDefault="006B14CB">
      <w:pPr>
        <w:pStyle w:val="referenceslist"/>
        <w:rPr>
          <w:ins w:id="245" w:author="Kate Stevens" w:date="2019-11-25T00:18:00Z"/>
          <w:sz w:val="24"/>
          <w:szCs w:val="24"/>
        </w:rPr>
        <w:pPrChange w:id="246" w:author="Kate Stevens" w:date="2019-11-25T00:18:00Z">
          <w:pPr>
            <w:widowControl w:val="0"/>
            <w:autoSpaceDE w:val="0"/>
            <w:autoSpaceDN w:val="0"/>
            <w:adjustRightInd w:val="0"/>
            <w:spacing w:after="0" w:line="360" w:lineRule="auto"/>
          </w:pPr>
        </w:pPrChange>
      </w:pPr>
      <w:ins w:id="247" w:author="Kate Stevens" w:date="2019-11-25T00:18:00Z">
        <w:r>
          <w:rPr>
            <w:sz w:val="24"/>
            <w:szCs w:val="24"/>
          </w:rPr>
          <w:t>[13]</w:t>
        </w:r>
        <w:r>
          <w:rPr>
            <w:sz w:val="24"/>
            <w:szCs w:val="24"/>
          </w:rPr>
          <w:tab/>
          <w:t xml:space="preserve">Super User, “Try, Except, Else, Finally,” </w:t>
        </w:r>
        <w:r>
          <w:rPr>
            <w:i/>
            <w:iCs/>
            <w:sz w:val="24"/>
            <w:szCs w:val="24"/>
          </w:rPr>
          <w:t>Uci.edu</w:t>
        </w:r>
        <w:r>
          <w:rPr>
            <w:sz w:val="24"/>
            <w:szCs w:val="24"/>
          </w:rPr>
          <w:t>, 2019. [Online]. Available: http://tutors.ics.uci.edu/index.php/79-python-resources/104-try-except. [Accessed: 24-Nov-2019].</w:t>
        </w:r>
      </w:ins>
    </w:p>
    <w:p w14:paraId="28DAA287" w14:textId="77777777" w:rsidR="006B14CB" w:rsidRDefault="006B14CB">
      <w:pPr>
        <w:pStyle w:val="referenceslist"/>
        <w:rPr>
          <w:ins w:id="248" w:author="Kate Stevens" w:date="2019-11-25T00:18:00Z"/>
          <w:sz w:val="24"/>
          <w:szCs w:val="24"/>
        </w:rPr>
        <w:pPrChange w:id="249" w:author="Kate Stevens" w:date="2019-11-25T00:18:00Z">
          <w:pPr>
            <w:widowControl w:val="0"/>
            <w:autoSpaceDE w:val="0"/>
            <w:autoSpaceDN w:val="0"/>
            <w:adjustRightInd w:val="0"/>
            <w:spacing w:after="0" w:line="360" w:lineRule="auto"/>
          </w:pPr>
        </w:pPrChange>
      </w:pPr>
      <w:ins w:id="250" w:author="Kate Stevens" w:date="2019-11-25T00:18:00Z">
        <w:r>
          <w:rPr>
            <w:sz w:val="24"/>
            <w:szCs w:val="24"/>
          </w:rPr>
          <w:t>[14]</w:t>
        </w:r>
        <w:r>
          <w:rPr>
            <w:sz w:val="24"/>
            <w:szCs w:val="24"/>
          </w:rPr>
          <w:tab/>
          <w:t xml:space="preserve">“control flow of a try/except/else/finally statement - Google Search,” </w:t>
        </w:r>
        <w:r>
          <w:rPr>
            <w:i/>
            <w:iCs/>
            <w:sz w:val="24"/>
            <w:szCs w:val="24"/>
          </w:rPr>
          <w:t>Google.com</w:t>
        </w:r>
        <w:r>
          <w:rPr>
            <w:sz w:val="24"/>
            <w:szCs w:val="24"/>
          </w:rPr>
          <w:t xml:space="preserve">, 2015. [Online]. Available: </w:t>
        </w:r>
        <w:proofErr w:type="gramStart"/>
        <w:r>
          <w:rPr>
            <w:sz w:val="24"/>
            <w:szCs w:val="24"/>
          </w:rPr>
          <w:t>https://www.google.com/search?q=control+flow+of+a+try%2Fexcept%2Felse%2Ffinally+statement&amp;oq=control+flow+of+a+try%2Fexcept%2Felse%2Ffinally+statement&amp;aqs=chrome..</w:t>
        </w:r>
        <w:proofErr w:type="gramEnd"/>
        <w:r>
          <w:rPr>
            <w:sz w:val="24"/>
            <w:szCs w:val="24"/>
          </w:rPr>
          <w:t>69i57j33.253j0j4&amp;sourceid=chrome&amp;ie=UTF-8. [Accessed: 24-Nov-2019].</w:t>
        </w:r>
      </w:ins>
    </w:p>
    <w:p w14:paraId="6699CF69" w14:textId="77777777" w:rsidR="006B14CB" w:rsidRDefault="006B14CB">
      <w:pPr>
        <w:pStyle w:val="referenceslist"/>
        <w:rPr>
          <w:ins w:id="251" w:author="Kate Stevens" w:date="2019-11-25T00:18:00Z"/>
          <w:sz w:val="24"/>
          <w:szCs w:val="24"/>
        </w:rPr>
        <w:pPrChange w:id="252" w:author="Kate Stevens" w:date="2019-11-25T00:18:00Z">
          <w:pPr>
            <w:widowControl w:val="0"/>
            <w:autoSpaceDE w:val="0"/>
            <w:autoSpaceDN w:val="0"/>
            <w:adjustRightInd w:val="0"/>
            <w:spacing w:after="0" w:line="360" w:lineRule="auto"/>
          </w:pPr>
        </w:pPrChange>
      </w:pPr>
      <w:ins w:id="253" w:author="Kate Stevens" w:date="2019-11-25T00:18:00Z">
        <w:r>
          <w:rPr>
            <w:sz w:val="24"/>
            <w:szCs w:val="24"/>
          </w:rPr>
          <w:t>[15]</w:t>
        </w:r>
        <w:r>
          <w:rPr>
            <w:sz w:val="24"/>
            <w:szCs w:val="24"/>
          </w:rPr>
          <w:tab/>
          <w:t xml:space="preserve">C. Schafer, “YouTube,” </w:t>
        </w:r>
        <w:r>
          <w:rPr>
            <w:i/>
            <w:iCs/>
            <w:sz w:val="24"/>
            <w:szCs w:val="24"/>
          </w:rPr>
          <w:t>YouTube</w:t>
        </w:r>
        <w:r>
          <w:rPr>
            <w:sz w:val="24"/>
            <w:szCs w:val="24"/>
          </w:rPr>
          <w:t>. 2019.</w:t>
        </w:r>
      </w:ins>
    </w:p>
    <w:p w14:paraId="35B6DC17" w14:textId="77777777" w:rsidR="006B14CB" w:rsidRDefault="006B14CB">
      <w:pPr>
        <w:pStyle w:val="referenceslist"/>
        <w:rPr>
          <w:ins w:id="254" w:author="Kate Stevens" w:date="2019-11-25T00:18:00Z"/>
          <w:sz w:val="24"/>
          <w:szCs w:val="24"/>
        </w:rPr>
        <w:pPrChange w:id="255" w:author="Kate Stevens" w:date="2019-11-25T00:18:00Z">
          <w:pPr>
            <w:widowControl w:val="0"/>
            <w:autoSpaceDE w:val="0"/>
            <w:autoSpaceDN w:val="0"/>
            <w:adjustRightInd w:val="0"/>
            <w:spacing w:after="0" w:line="360" w:lineRule="auto"/>
          </w:pPr>
        </w:pPrChange>
      </w:pPr>
      <w:ins w:id="256" w:author="Kate Stevens" w:date="2019-11-25T00:18:00Z">
        <w:r>
          <w:rPr>
            <w:sz w:val="24"/>
            <w:szCs w:val="24"/>
          </w:rPr>
          <w:t>[16]</w:t>
        </w:r>
        <w:r>
          <w:rPr>
            <w:sz w:val="24"/>
            <w:szCs w:val="24"/>
          </w:rPr>
          <w:tab/>
          <w:t xml:space="preserve">“Python Pickle Module for saving Objects by serialization - Google Search,” </w:t>
        </w:r>
        <w:r>
          <w:rPr>
            <w:i/>
            <w:iCs/>
            <w:sz w:val="24"/>
            <w:szCs w:val="24"/>
          </w:rPr>
          <w:t>Google.com</w:t>
        </w:r>
        <w:r>
          <w:rPr>
            <w:sz w:val="24"/>
            <w:szCs w:val="24"/>
          </w:rPr>
          <w:t>, 2016. [Online]. Available: https://www.google.com/search?q=Python+Pickle+Module+for+saving+Objects+by+serialization&amp;newwindow=1&amp;sxsrf=ACYBGNQ09VGG3sOEeJVAaKC9tl_Mr36xFg:157447425</w:t>
        </w:r>
        <w:r>
          <w:rPr>
            <w:sz w:val="24"/>
            <w:szCs w:val="24"/>
          </w:rPr>
          <w:lastRenderedPageBreak/>
          <w:t>7447&amp;source=lnms&amp;tbm=vid&amp;sa=X&amp;ved=2ahUKEwiUuMrWnf_lAhWDvJ4KHba0BvoQ_AUoAnoECGgQBA&amp;biw=1920&amp;bih=893&amp;google_abuse=GOOGLE_ABUSE_EXEMPTION%3DID%3D92b1be5e5b19d7a0:TM%3D1574537361:C%3Dr:IP%3D2601:602:9d02:a130:2527:41bc:a3bd:1516-:S%3DAPGng0uGzsujrIUb0rhzIjIStAJ2lX4gkg%3B+path%3D/%3B+domain%3Dgoogle.com%3B+expires%3DSat,+23-Nov-2019+22:29:21+GMT. [Accessed: 24-Nov-2019].</w:t>
        </w:r>
      </w:ins>
    </w:p>
    <w:p w14:paraId="43263C3E" w14:textId="77777777" w:rsidR="006B14CB" w:rsidRDefault="006B14CB">
      <w:pPr>
        <w:pStyle w:val="referenceslist"/>
        <w:rPr>
          <w:ins w:id="257" w:author="Kate Stevens" w:date="2019-11-25T00:18:00Z"/>
          <w:sz w:val="24"/>
          <w:szCs w:val="24"/>
        </w:rPr>
        <w:pPrChange w:id="258" w:author="Kate Stevens" w:date="2019-11-25T00:18:00Z">
          <w:pPr>
            <w:widowControl w:val="0"/>
            <w:autoSpaceDE w:val="0"/>
            <w:autoSpaceDN w:val="0"/>
            <w:adjustRightInd w:val="0"/>
            <w:spacing w:after="0" w:line="360" w:lineRule="auto"/>
          </w:pPr>
        </w:pPrChange>
      </w:pPr>
      <w:ins w:id="259" w:author="Kate Stevens" w:date="2019-11-25T00:18:00Z">
        <w:r>
          <w:rPr>
            <w:sz w:val="24"/>
            <w:szCs w:val="24"/>
          </w:rPr>
          <w:t>[17]</w:t>
        </w:r>
        <w:r>
          <w:rPr>
            <w:sz w:val="24"/>
            <w:szCs w:val="24"/>
          </w:rPr>
          <w:tab/>
          <w:t xml:space="preserve">“11.1. pickle — Python object serialization — Python 2.7.17 documentation,” </w:t>
        </w:r>
        <w:r>
          <w:rPr>
            <w:i/>
            <w:iCs/>
            <w:sz w:val="24"/>
            <w:szCs w:val="24"/>
          </w:rPr>
          <w:t>Python.org</w:t>
        </w:r>
        <w:r>
          <w:rPr>
            <w:sz w:val="24"/>
            <w:szCs w:val="24"/>
          </w:rPr>
          <w:t>, 2019. [Online]. Available: https://docs.python.org/2/library/pickle.html#relationship-to-other-python-modules. [Accessed: 24-Nov-2019].</w:t>
        </w:r>
      </w:ins>
    </w:p>
    <w:p w14:paraId="2CE1E0DB" w14:textId="77777777" w:rsidR="006B14CB" w:rsidRDefault="006B14CB">
      <w:pPr>
        <w:pStyle w:val="referenceslist"/>
        <w:rPr>
          <w:ins w:id="260" w:author="Kate Stevens" w:date="2019-11-25T00:18:00Z"/>
          <w:sz w:val="24"/>
          <w:szCs w:val="24"/>
        </w:rPr>
        <w:pPrChange w:id="261" w:author="Kate Stevens" w:date="2019-11-25T00:18:00Z">
          <w:pPr>
            <w:widowControl w:val="0"/>
            <w:autoSpaceDE w:val="0"/>
            <w:autoSpaceDN w:val="0"/>
            <w:adjustRightInd w:val="0"/>
            <w:spacing w:after="0" w:line="360" w:lineRule="auto"/>
          </w:pPr>
        </w:pPrChange>
      </w:pPr>
      <w:ins w:id="262" w:author="Kate Stevens" w:date="2019-11-25T00:18:00Z">
        <w:r>
          <w:rPr>
            <w:sz w:val="24"/>
            <w:szCs w:val="24"/>
          </w:rPr>
          <w:t>[18]</w:t>
        </w:r>
        <w:r>
          <w:rPr>
            <w:sz w:val="24"/>
            <w:szCs w:val="24"/>
          </w:rPr>
          <w:tab/>
          <w:t>N. Bowers, “</w:t>
        </w:r>
        <w:proofErr w:type="gramStart"/>
        <w:r>
          <w:rPr>
            <w:sz w:val="24"/>
            <w:szCs w:val="24"/>
          </w:rPr>
          <w:t>Test::</w:t>
        </w:r>
        <w:proofErr w:type="spellStart"/>
        <w:proofErr w:type="gramEnd"/>
        <w:r>
          <w:rPr>
            <w:sz w:val="24"/>
            <w:szCs w:val="24"/>
          </w:rPr>
          <w:t>Cmd</w:t>
        </w:r>
        <w:proofErr w:type="spellEnd"/>
        <w:r>
          <w:rPr>
            <w:sz w:val="24"/>
            <w:szCs w:val="24"/>
          </w:rPr>
          <w:t xml:space="preserve"> - Perl module for portable testing of commands and scripts - metacpan.org,” </w:t>
        </w:r>
        <w:r>
          <w:rPr>
            <w:i/>
            <w:iCs/>
            <w:sz w:val="24"/>
            <w:szCs w:val="24"/>
          </w:rPr>
          <w:t>Metacpan.org</w:t>
        </w:r>
        <w:r>
          <w:rPr>
            <w:sz w:val="24"/>
            <w:szCs w:val="24"/>
          </w:rPr>
          <w:t>, 25-Oct-2015. [Online]. Available: https://metacpan.org/pod/Test::Cmd. [Accessed: 24-Nov-2019].</w:t>
        </w:r>
      </w:ins>
    </w:p>
    <w:p w14:paraId="707BEC3A" w14:textId="77777777" w:rsidR="006B14CB" w:rsidRDefault="006B14CB">
      <w:pPr>
        <w:pStyle w:val="referenceslist"/>
        <w:rPr>
          <w:ins w:id="263" w:author="Kate Stevens" w:date="2019-11-25T00:18:00Z"/>
          <w:sz w:val="24"/>
          <w:szCs w:val="24"/>
        </w:rPr>
        <w:pPrChange w:id="264" w:author="Kate Stevens" w:date="2019-11-25T00:18:00Z">
          <w:pPr>
            <w:widowControl w:val="0"/>
            <w:autoSpaceDE w:val="0"/>
            <w:autoSpaceDN w:val="0"/>
            <w:adjustRightInd w:val="0"/>
            <w:spacing w:after="0" w:line="360" w:lineRule="auto"/>
          </w:pPr>
        </w:pPrChange>
      </w:pPr>
      <w:ins w:id="265" w:author="Kate Stevens" w:date="2019-11-25T00:18:00Z">
        <w:r>
          <w:rPr>
            <w:sz w:val="24"/>
            <w:szCs w:val="24"/>
          </w:rPr>
          <w:t>[19]</w:t>
        </w:r>
        <w:r>
          <w:rPr>
            <w:sz w:val="24"/>
            <w:szCs w:val="24"/>
          </w:rPr>
          <w:tab/>
          <w:t xml:space="preserve">“Python Global, Local and Nonlocal variables (With Examples),” </w:t>
        </w:r>
        <w:r>
          <w:rPr>
            <w:i/>
            <w:iCs/>
            <w:sz w:val="24"/>
            <w:szCs w:val="24"/>
          </w:rPr>
          <w:t>Programiz.com</w:t>
        </w:r>
        <w:r>
          <w:rPr>
            <w:sz w:val="24"/>
            <w:szCs w:val="24"/>
          </w:rPr>
          <w:t>, 2019. [Online]. Available: https://www.programiz.com/python-programming/global-local-nonlocal-variables. [Accessed: 24-Nov-2019].</w:t>
        </w:r>
      </w:ins>
    </w:p>
    <w:p w14:paraId="5D224F86" w14:textId="77777777" w:rsidR="006B14CB" w:rsidRDefault="006B14CB">
      <w:pPr>
        <w:pStyle w:val="referenceslist"/>
        <w:rPr>
          <w:ins w:id="266" w:author="Kate Stevens" w:date="2019-11-25T00:18:00Z"/>
          <w:sz w:val="24"/>
          <w:szCs w:val="24"/>
        </w:rPr>
        <w:pPrChange w:id="267" w:author="Kate Stevens" w:date="2019-11-25T00:18:00Z">
          <w:pPr>
            <w:widowControl w:val="0"/>
            <w:autoSpaceDE w:val="0"/>
            <w:autoSpaceDN w:val="0"/>
            <w:adjustRightInd w:val="0"/>
            <w:spacing w:after="0" w:line="360" w:lineRule="auto"/>
          </w:pPr>
        </w:pPrChange>
      </w:pPr>
      <w:ins w:id="268" w:author="Kate Stevens" w:date="2019-11-25T00:18:00Z">
        <w:r>
          <w:rPr>
            <w:sz w:val="24"/>
            <w:szCs w:val="24"/>
          </w:rPr>
          <w:t>[20]</w:t>
        </w:r>
        <w:r>
          <w:rPr>
            <w:sz w:val="24"/>
            <w:szCs w:val="24"/>
          </w:rPr>
          <w:tab/>
        </w:r>
        <w:proofErr w:type="spellStart"/>
        <w:r>
          <w:rPr>
            <w:sz w:val="24"/>
            <w:szCs w:val="24"/>
          </w:rPr>
          <w:t>datacamp</w:t>
        </w:r>
        <w:proofErr w:type="spellEnd"/>
        <w:r>
          <w:rPr>
            <w:sz w:val="24"/>
            <w:szCs w:val="24"/>
          </w:rPr>
          <w:t>, “</w:t>
        </w:r>
        <w:proofErr w:type="spellStart"/>
        <w:r>
          <w:rPr>
            <w:sz w:val="24"/>
            <w:szCs w:val="24"/>
          </w:rPr>
          <w:t>datacamp</w:t>
        </w:r>
        <w:proofErr w:type="spellEnd"/>
        <w:r>
          <w:rPr>
            <w:sz w:val="24"/>
            <w:szCs w:val="24"/>
          </w:rPr>
          <w:t>/</w:t>
        </w:r>
        <w:proofErr w:type="spellStart"/>
        <w:r>
          <w:rPr>
            <w:sz w:val="24"/>
            <w:szCs w:val="24"/>
          </w:rPr>
          <w:t>pythonwhat</w:t>
        </w:r>
        <w:proofErr w:type="spellEnd"/>
        <w:r>
          <w:rPr>
            <w:sz w:val="24"/>
            <w:szCs w:val="24"/>
          </w:rPr>
          <w:t xml:space="preserve">,” </w:t>
        </w:r>
        <w:r>
          <w:rPr>
            <w:i/>
            <w:iCs/>
            <w:sz w:val="24"/>
            <w:szCs w:val="24"/>
          </w:rPr>
          <w:t>GitHub</w:t>
        </w:r>
        <w:r>
          <w:rPr>
            <w:sz w:val="24"/>
            <w:szCs w:val="24"/>
          </w:rPr>
          <w:t>, 16-Sep-2019. [Online]. Available: https://github.com/datacamp/pythonwhat. [Accessed: 24-Nov-2019].</w:t>
        </w:r>
      </w:ins>
    </w:p>
    <w:p w14:paraId="0851BB99" w14:textId="77777777" w:rsidR="006B14CB" w:rsidRDefault="006B14CB">
      <w:pPr>
        <w:pStyle w:val="referenceslist"/>
        <w:rPr>
          <w:ins w:id="269" w:author="Kate Stevens" w:date="2019-11-25T00:18:00Z"/>
          <w:sz w:val="24"/>
          <w:szCs w:val="24"/>
        </w:rPr>
        <w:pPrChange w:id="270" w:author="Kate Stevens" w:date="2019-11-25T00:18:00Z">
          <w:pPr>
            <w:widowControl w:val="0"/>
            <w:autoSpaceDE w:val="0"/>
            <w:autoSpaceDN w:val="0"/>
            <w:adjustRightInd w:val="0"/>
            <w:spacing w:after="0" w:line="360" w:lineRule="auto"/>
          </w:pPr>
        </w:pPrChange>
      </w:pPr>
      <w:ins w:id="271" w:author="Kate Stevens" w:date="2019-11-25T00:18:00Z">
        <w:r>
          <w:rPr>
            <w:sz w:val="24"/>
            <w:szCs w:val="24"/>
          </w:rPr>
          <w:t>[21]</w:t>
        </w:r>
        <w:r>
          <w:rPr>
            <w:sz w:val="24"/>
            <w:szCs w:val="24"/>
          </w:rPr>
          <w:tab/>
          <w:t>“</w:t>
        </w:r>
        <w:proofErr w:type="spellStart"/>
        <w:r>
          <w:rPr>
            <w:sz w:val="24"/>
            <w:szCs w:val="24"/>
          </w:rPr>
          <w:t>pythonwhat</w:t>
        </w:r>
        <w:proofErr w:type="spellEnd"/>
        <w:r>
          <w:rPr>
            <w:sz w:val="24"/>
            <w:szCs w:val="24"/>
          </w:rPr>
          <w:t xml:space="preserve"> — </w:t>
        </w:r>
        <w:proofErr w:type="spellStart"/>
        <w:r>
          <w:rPr>
            <w:sz w:val="24"/>
            <w:szCs w:val="24"/>
          </w:rPr>
          <w:t>pythonwhat</w:t>
        </w:r>
        <w:proofErr w:type="spellEnd"/>
        <w:r>
          <w:rPr>
            <w:sz w:val="24"/>
            <w:szCs w:val="24"/>
          </w:rPr>
          <w:t xml:space="preserve"> 2.21.0 documentation,” </w:t>
        </w:r>
        <w:r>
          <w:rPr>
            <w:i/>
            <w:iCs/>
            <w:sz w:val="24"/>
            <w:szCs w:val="24"/>
          </w:rPr>
          <w:t>Readthedocs.io</w:t>
        </w:r>
        <w:r>
          <w:rPr>
            <w:sz w:val="24"/>
            <w:szCs w:val="24"/>
          </w:rPr>
          <w:t>, 2019. [Online]. Available: https://pythonwhat.readthedocs.io/en/latest/. [Accessed: 24-Nov-2019].</w:t>
        </w:r>
      </w:ins>
    </w:p>
    <w:p w14:paraId="42968FFC" w14:textId="77777777" w:rsidR="006B14CB" w:rsidRDefault="006B14CB">
      <w:pPr>
        <w:pStyle w:val="referenceslist"/>
        <w:rPr>
          <w:ins w:id="272" w:author="Kate Stevens" w:date="2019-11-25T00:18:00Z"/>
          <w:sz w:val="24"/>
          <w:szCs w:val="24"/>
        </w:rPr>
        <w:pPrChange w:id="273" w:author="Kate Stevens" w:date="2019-11-25T00:18:00Z">
          <w:pPr>
            <w:widowControl w:val="0"/>
            <w:autoSpaceDE w:val="0"/>
            <w:autoSpaceDN w:val="0"/>
            <w:adjustRightInd w:val="0"/>
            <w:spacing w:after="0" w:line="360" w:lineRule="auto"/>
          </w:pPr>
        </w:pPrChange>
      </w:pPr>
      <w:ins w:id="274" w:author="Kate Stevens" w:date="2019-11-25T00:18:00Z">
        <w:r>
          <w:rPr>
            <w:sz w:val="24"/>
            <w:szCs w:val="24"/>
          </w:rPr>
          <w:t>[22]</w:t>
        </w:r>
        <w:r>
          <w:rPr>
            <w:sz w:val="24"/>
            <w:szCs w:val="24"/>
          </w:rPr>
          <w:tab/>
          <w:t xml:space="preserve">“SCTs python - Google Search,” </w:t>
        </w:r>
        <w:r>
          <w:rPr>
            <w:i/>
            <w:iCs/>
            <w:sz w:val="24"/>
            <w:szCs w:val="24"/>
          </w:rPr>
          <w:t>Google.com</w:t>
        </w:r>
        <w:r>
          <w:rPr>
            <w:sz w:val="24"/>
            <w:szCs w:val="24"/>
          </w:rPr>
          <w:t>, 2019. [Online]. Available: https://www.google.com/search?newwindow=1&amp;sxsrf=ACYBGNTaog76UITs3dol-</w:t>
        </w:r>
        <w:r>
          <w:rPr>
            <w:sz w:val="24"/>
            <w:szCs w:val="24"/>
          </w:rPr>
          <w:lastRenderedPageBreak/>
          <w:t>M8EyHeyXbGz6w%3A1574596186347&amp;ei=Wm7aXcXkFMTn-wSn5oXoBQ&amp;q=SCTs+python&amp;oq=SCTs+python&amp;gs_l=psy-ab.3...</w:t>
        </w:r>
        <w:proofErr w:type="gramStart"/>
        <w:r>
          <w:rPr>
            <w:sz w:val="24"/>
            <w:szCs w:val="24"/>
          </w:rPr>
          <w:t>3244.5795..</w:t>
        </w:r>
        <w:proofErr w:type="gramEnd"/>
        <w:r>
          <w:rPr>
            <w:sz w:val="24"/>
            <w:szCs w:val="24"/>
          </w:rPr>
          <w:t>7643...0.2..0.79.471.7......0....1..gws-wiz.......0i71j0i67j0i20i263j0i10j0j0i22i30j0i22i10i30j33i160j0i13j0i13i30.6-ksYmYFEGA&amp;ved=0ahUKEwjF-efy44LmAhXE854KHSdzAV0Q4dUDCAs&amp;uact=5. [Accessed: 24-Nov-2019].</w:t>
        </w:r>
      </w:ins>
    </w:p>
    <w:p w14:paraId="251E8141" w14:textId="77777777" w:rsidR="006B14CB" w:rsidRDefault="006B14CB">
      <w:pPr>
        <w:pStyle w:val="referenceslist"/>
        <w:rPr>
          <w:ins w:id="275" w:author="Kate Stevens" w:date="2019-11-25T00:18:00Z"/>
          <w:sz w:val="24"/>
          <w:szCs w:val="24"/>
        </w:rPr>
        <w:pPrChange w:id="276" w:author="Kate Stevens" w:date="2019-11-25T00:18:00Z">
          <w:pPr>
            <w:widowControl w:val="0"/>
            <w:autoSpaceDE w:val="0"/>
            <w:autoSpaceDN w:val="0"/>
            <w:adjustRightInd w:val="0"/>
            <w:spacing w:after="0" w:line="360" w:lineRule="auto"/>
          </w:pPr>
        </w:pPrChange>
      </w:pPr>
      <w:ins w:id="277" w:author="Kate Stevens" w:date="2019-11-25T00:18:00Z">
        <w:r>
          <w:rPr>
            <w:sz w:val="24"/>
            <w:szCs w:val="24"/>
          </w:rPr>
          <w:t>[23]</w:t>
        </w:r>
        <w:r>
          <w:rPr>
            <w:sz w:val="24"/>
            <w:szCs w:val="24"/>
          </w:rPr>
          <w:tab/>
          <w:t xml:space="preserve">google, “Python: API for verifying SCTs. · google/certificate-transparency@e9a274f,” </w:t>
        </w:r>
        <w:r>
          <w:rPr>
            <w:i/>
            <w:iCs/>
            <w:sz w:val="24"/>
            <w:szCs w:val="24"/>
          </w:rPr>
          <w:t>GitHub</w:t>
        </w:r>
        <w:r>
          <w:rPr>
            <w:sz w:val="24"/>
            <w:szCs w:val="24"/>
          </w:rPr>
          <w:t>, 13-Feb-2015. [Online]. Available: https://github.com/google/certificate-transparency/commit/e9a274f358702f634da2a67cc07113e33bdfff87. [Accessed: 24-Nov-2019].</w:t>
        </w:r>
      </w:ins>
    </w:p>
    <w:p w14:paraId="1E5151C3" w14:textId="77777777" w:rsidR="006B14CB" w:rsidRDefault="006B14CB">
      <w:pPr>
        <w:pStyle w:val="referenceslist"/>
        <w:rPr>
          <w:ins w:id="278" w:author="Kate Stevens" w:date="2019-11-25T00:18:00Z"/>
          <w:sz w:val="24"/>
          <w:szCs w:val="24"/>
        </w:rPr>
        <w:pPrChange w:id="279" w:author="Kate Stevens" w:date="2019-11-25T00:18:00Z">
          <w:pPr>
            <w:widowControl w:val="0"/>
            <w:autoSpaceDE w:val="0"/>
            <w:autoSpaceDN w:val="0"/>
            <w:adjustRightInd w:val="0"/>
            <w:spacing w:after="0" w:line="360" w:lineRule="auto"/>
          </w:pPr>
        </w:pPrChange>
      </w:pPr>
      <w:ins w:id="280" w:author="Kate Stevens" w:date="2019-11-25T00:18:00Z">
        <w:r>
          <w:rPr>
            <w:sz w:val="24"/>
            <w:szCs w:val="24"/>
          </w:rPr>
          <w:t>[24]</w:t>
        </w:r>
        <w:r>
          <w:rPr>
            <w:sz w:val="24"/>
            <w:szCs w:val="24"/>
          </w:rPr>
          <w:tab/>
          <w:t>“</w:t>
        </w:r>
        <w:proofErr w:type="spellStart"/>
        <w:r>
          <w:rPr>
            <w:sz w:val="24"/>
            <w:szCs w:val="24"/>
          </w:rPr>
          <w:t>ControLling</w:t>
        </w:r>
        <w:proofErr w:type="spellEnd"/>
        <w:r>
          <w:rPr>
            <w:sz w:val="24"/>
            <w:szCs w:val="24"/>
          </w:rPr>
          <w:t xml:space="preserve"> </w:t>
        </w:r>
        <w:proofErr w:type="spellStart"/>
        <w:r>
          <w:rPr>
            <w:sz w:val="24"/>
            <w:szCs w:val="24"/>
          </w:rPr>
          <w:t>mUltiple</w:t>
        </w:r>
        <w:proofErr w:type="spellEnd"/>
        <w:r>
          <w:rPr>
            <w:sz w:val="24"/>
            <w:szCs w:val="24"/>
          </w:rPr>
          <w:t xml:space="preserve"> streams for </w:t>
        </w:r>
        <w:proofErr w:type="spellStart"/>
        <w:r>
          <w:rPr>
            <w:sz w:val="24"/>
            <w:szCs w:val="24"/>
          </w:rPr>
          <w:t>tElepresence</w:t>
        </w:r>
        <w:proofErr w:type="spellEnd"/>
        <w:r>
          <w:rPr>
            <w:sz w:val="24"/>
            <w:szCs w:val="24"/>
          </w:rPr>
          <w:t xml:space="preserve"> Wiki,” </w:t>
        </w:r>
        <w:r>
          <w:rPr>
            <w:i/>
            <w:iCs/>
            <w:sz w:val="24"/>
            <w:szCs w:val="24"/>
          </w:rPr>
          <w:t>Ietf.org</w:t>
        </w:r>
        <w:r>
          <w:rPr>
            <w:sz w:val="24"/>
            <w:szCs w:val="24"/>
          </w:rPr>
          <w:t>, 2015. [Online]. Available: https://trac.ietf.org/trac/clue. [Accessed: 24-Nov-2019].</w:t>
        </w:r>
      </w:ins>
    </w:p>
    <w:p w14:paraId="30BA73B1" w14:textId="77777777" w:rsidR="006B14CB" w:rsidRDefault="006B14CB">
      <w:pPr>
        <w:pStyle w:val="referenceslist"/>
        <w:rPr>
          <w:ins w:id="281" w:author="Kate Stevens" w:date="2019-11-25T00:18:00Z"/>
          <w:sz w:val="24"/>
          <w:szCs w:val="24"/>
        </w:rPr>
        <w:pPrChange w:id="282" w:author="Kate Stevens" w:date="2019-11-25T00:18:00Z">
          <w:pPr>
            <w:widowControl w:val="0"/>
            <w:autoSpaceDE w:val="0"/>
            <w:autoSpaceDN w:val="0"/>
            <w:adjustRightInd w:val="0"/>
            <w:spacing w:after="0" w:line="360" w:lineRule="auto"/>
          </w:pPr>
        </w:pPrChange>
      </w:pPr>
      <w:ins w:id="283" w:author="Kate Stevens" w:date="2019-11-25T00:18:00Z">
        <w:r>
          <w:rPr>
            <w:sz w:val="24"/>
            <w:szCs w:val="24"/>
          </w:rPr>
          <w:t>[25]</w:t>
        </w:r>
        <w:r>
          <w:rPr>
            <w:sz w:val="24"/>
            <w:szCs w:val="24"/>
          </w:rPr>
          <w:tab/>
          <w:t xml:space="preserve">“pickle — Python object serialization - </w:t>
        </w:r>
        <w:proofErr w:type="spellStart"/>
        <w:r>
          <w:rPr>
            <w:sz w:val="24"/>
            <w:szCs w:val="24"/>
          </w:rPr>
          <w:t>GeeksforGeeks</w:t>
        </w:r>
        <w:proofErr w:type="spellEnd"/>
        <w:r>
          <w:rPr>
            <w:sz w:val="24"/>
            <w:szCs w:val="24"/>
          </w:rPr>
          <w:t xml:space="preserve">,” </w:t>
        </w:r>
        <w:proofErr w:type="spellStart"/>
        <w:r>
          <w:rPr>
            <w:i/>
            <w:iCs/>
            <w:sz w:val="24"/>
            <w:szCs w:val="24"/>
          </w:rPr>
          <w:t>GeeksforGeeks</w:t>
        </w:r>
        <w:proofErr w:type="spellEnd"/>
        <w:r>
          <w:rPr>
            <w:sz w:val="24"/>
            <w:szCs w:val="24"/>
          </w:rPr>
          <w:t>, 08-Jun-2017. [Online]. Available: https://www.geeksforgeeks.org/pickle-python-object-serialization/. [Accessed: 24-Nov-2019].</w:t>
        </w:r>
      </w:ins>
    </w:p>
    <w:p w14:paraId="7BF51C92" w14:textId="77777777" w:rsidR="006B14CB" w:rsidRDefault="006B14CB">
      <w:pPr>
        <w:pStyle w:val="referenceslist"/>
        <w:rPr>
          <w:ins w:id="284" w:author="Kate Stevens" w:date="2019-11-25T00:18:00Z"/>
          <w:sz w:val="24"/>
          <w:szCs w:val="24"/>
        </w:rPr>
        <w:pPrChange w:id="285" w:author="Kate Stevens" w:date="2019-11-25T00:18:00Z">
          <w:pPr>
            <w:widowControl w:val="0"/>
            <w:autoSpaceDE w:val="0"/>
            <w:autoSpaceDN w:val="0"/>
            <w:adjustRightInd w:val="0"/>
            <w:spacing w:after="0" w:line="360" w:lineRule="auto"/>
          </w:pPr>
        </w:pPrChange>
      </w:pPr>
      <w:ins w:id="286" w:author="Kate Stevens" w:date="2019-11-25T00:18:00Z">
        <w:r>
          <w:rPr>
            <w:sz w:val="24"/>
            <w:szCs w:val="24"/>
          </w:rPr>
          <w:t>[26]</w:t>
        </w:r>
        <w:r>
          <w:rPr>
            <w:sz w:val="24"/>
            <w:szCs w:val="24"/>
          </w:rPr>
          <w:tab/>
          <w:t xml:space="preserve">“Python Programming Tutorials,” </w:t>
        </w:r>
        <w:r>
          <w:rPr>
            <w:i/>
            <w:iCs/>
            <w:sz w:val="24"/>
            <w:szCs w:val="24"/>
          </w:rPr>
          <w:t>Pythonprogramming.net</w:t>
        </w:r>
        <w:r>
          <w:rPr>
            <w:sz w:val="24"/>
            <w:szCs w:val="24"/>
          </w:rPr>
          <w:t>, 2019. [Online]. Available: https://pythonprogramming.net/pickling-scaling-machine-learning-tutorial/. [Accessed: 24-Nov-2019].</w:t>
        </w:r>
      </w:ins>
    </w:p>
    <w:p w14:paraId="055613FD" w14:textId="77777777" w:rsidR="006B14CB" w:rsidRDefault="006B14CB">
      <w:pPr>
        <w:pStyle w:val="referenceslist"/>
        <w:rPr>
          <w:ins w:id="287" w:author="Kate Stevens" w:date="2019-11-25T00:18:00Z"/>
          <w:sz w:val="24"/>
          <w:szCs w:val="24"/>
        </w:rPr>
        <w:pPrChange w:id="288" w:author="Kate Stevens" w:date="2019-11-25T00:18:00Z">
          <w:pPr>
            <w:widowControl w:val="0"/>
            <w:autoSpaceDE w:val="0"/>
            <w:autoSpaceDN w:val="0"/>
            <w:adjustRightInd w:val="0"/>
            <w:spacing w:after="0" w:line="360" w:lineRule="auto"/>
          </w:pPr>
        </w:pPrChange>
      </w:pPr>
      <w:ins w:id="289" w:author="Kate Stevens" w:date="2019-11-25T00:18:00Z">
        <w:r>
          <w:rPr>
            <w:sz w:val="24"/>
            <w:szCs w:val="24"/>
          </w:rPr>
          <w:t>[27]</w:t>
        </w:r>
        <w:r>
          <w:rPr>
            <w:sz w:val="24"/>
            <w:szCs w:val="24"/>
          </w:rPr>
          <w:tab/>
          <w:t xml:space="preserve">“Python Programming Tutorials,” </w:t>
        </w:r>
        <w:r>
          <w:rPr>
            <w:i/>
            <w:iCs/>
            <w:sz w:val="24"/>
            <w:szCs w:val="24"/>
          </w:rPr>
          <w:t>Pythonprogramming.net</w:t>
        </w:r>
        <w:r>
          <w:rPr>
            <w:sz w:val="24"/>
            <w:szCs w:val="24"/>
          </w:rPr>
          <w:t>, 2019. [Online]. Available: https://pythonprogramming.net/machine-learning-tutorial-python-introduction/. [Accessed: 24-Nov-2019].</w:t>
        </w:r>
      </w:ins>
    </w:p>
    <w:p w14:paraId="524989A1" w14:textId="77777777" w:rsidR="006B14CB" w:rsidRDefault="006B14CB">
      <w:pPr>
        <w:pStyle w:val="referenceslist"/>
        <w:rPr>
          <w:ins w:id="290" w:author="Kate Stevens" w:date="2019-11-25T00:18:00Z"/>
          <w:sz w:val="24"/>
          <w:szCs w:val="24"/>
        </w:rPr>
        <w:pPrChange w:id="291" w:author="Kate Stevens" w:date="2019-11-25T00:18:00Z">
          <w:pPr>
            <w:widowControl w:val="0"/>
            <w:autoSpaceDE w:val="0"/>
            <w:autoSpaceDN w:val="0"/>
            <w:adjustRightInd w:val="0"/>
            <w:spacing w:after="0" w:line="360" w:lineRule="auto"/>
          </w:pPr>
        </w:pPrChange>
      </w:pPr>
      <w:ins w:id="292" w:author="Kate Stevens" w:date="2019-11-25T00:18:00Z">
        <w:r>
          <w:rPr>
            <w:sz w:val="24"/>
            <w:szCs w:val="24"/>
          </w:rPr>
          <w:lastRenderedPageBreak/>
          <w:t>[28]</w:t>
        </w:r>
        <w:r>
          <w:rPr>
            <w:sz w:val="24"/>
            <w:szCs w:val="24"/>
          </w:rPr>
          <w:tab/>
          <w:t xml:space="preserve">“Python Programming Tutorials,” </w:t>
        </w:r>
        <w:r>
          <w:rPr>
            <w:i/>
            <w:iCs/>
            <w:sz w:val="24"/>
            <w:szCs w:val="24"/>
          </w:rPr>
          <w:t>Pythonprogramming.net</w:t>
        </w:r>
        <w:r>
          <w:rPr>
            <w:sz w:val="24"/>
            <w:szCs w:val="24"/>
          </w:rPr>
          <w:t>, 2019. [Online]. Available: https://pythonprogramming.net/pickle-classifier-save-nltk-tutorial/. [Accessed: 24-Nov-2019].</w:t>
        </w:r>
      </w:ins>
    </w:p>
    <w:p w14:paraId="6A31D295" w14:textId="77777777" w:rsidR="006B14CB" w:rsidRDefault="006B14CB">
      <w:pPr>
        <w:pStyle w:val="referenceslist"/>
        <w:rPr>
          <w:ins w:id="293" w:author="Kate Stevens" w:date="2019-11-25T00:18:00Z"/>
          <w:sz w:val="24"/>
          <w:szCs w:val="24"/>
        </w:rPr>
        <w:pPrChange w:id="294" w:author="Kate Stevens" w:date="2019-11-25T00:18:00Z">
          <w:pPr>
            <w:widowControl w:val="0"/>
            <w:autoSpaceDE w:val="0"/>
            <w:autoSpaceDN w:val="0"/>
            <w:adjustRightInd w:val="0"/>
            <w:spacing w:after="0" w:line="360" w:lineRule="auto"/>
          </w:pPr>
        </w:pPrChange>
      </w:pPr>
      <w:ins w:id="295" w:author="Kate Stevens" w:date="2019-11-25T00:18:00Z">
        <w:r>
          <w:rPr>
            <w:sz w:val="24"/>
            <w:szCs w:val="24"/>
          </w:rPr>
          <w:t>[29]</w:t>
        </w:r>
        <w:r>
          <w:rPr>
            <w:sz w:val="24"/>
            <w:szCs w:val="24"/>
          </w:rPr>
          <w:tab/>
          <w:t>python.org</w:t>
        </w:r>
        <w:proofErr w:type="gramStart"/>
        <w:r>
          <w:rPr>
            <w:sz w:val="24"/>
            <w:szCs w:val="24"/>
          </w:rPr>
          <w:t>, :</w:t>
        </w:r>
        <w:proofErr w:type="gramEnd"/>
        <w:r>
          <w:rPr>
            <w:sz w:val="24"/>
            <w:szCs w:val="24"/>
          </w:rPr>
          <w:t>“</w:t>
        </w:r>
        <w:proofErr w:type="spellStart"/>
        <w:r>
          <w:rPr>
            <w:sz w:val="24"/>
            <w:szCs w:val="24"/>
          </w:rPr>
          <w:t>mod:`pickle</w:t>
        </w:r>
        <w:proofErr w:type="spellEnd"/>
        <w:r>
          <w:rPr>
            <w:sz w:val="24"/>
            <w:szCs w:val="24"/>
          </w:rPr>
          <w:t xml:space="preserve">` --- Python object serialization,” </w:t>
        </w:r>
        <w:r>
          <w:rPr>
            <w:i/>
            <w:iCs/>
            <w:sz w:val="24"/>
            <w:szCs w:val="24"/>
          </w:rPr>
          <w:t>https://docs.python.org/</w:t>
        </w:r>
        <w:r>
          <w:rPr>
            <w:sz w:val="24"/>
            <w:szCs w:val="24"/>
          </w:rPr>
          <w:t>, 2019. [Online]. Available: https://docs.python.org/2/_sources/library/pickle.rst.txt. [Accessed: 24-Nov-2019].</w:t>
        </w:r>
      </w:ins>
    </w:p>
    <w:p w14:paraId="146889F4" w14:textId="77777777" w:rsidR="006B14CB" w:rsidRDefault="006B14CB">
      <w:pPr>
        <w:pStyle w:val="referenceslist"/>
        <w:rPr>
          <w:ins w:id="296" w:author="Kate Stevens" w:date="2019-11-25T00:18:00Z"/>
          <w:sz w:val="24"/>
          <w:szCs w:val="24"/>
        </w:rPr>
        <w:pPrChange w:id="297" w:author="Kate Stevens" w:date="2019-11-25T00:18:00Z">
          <w:pPr>
            <w:widowControl w:val="0"/>
            <w:autoSpaceDE w:val="0"/>
            <w:autoSpaceDN w:val="0"/>
            <w:adjustRightInd w:val="0"/>
            <w:spacing w:after="0" w:line="360" w:lineRule="auto"/>
          </w:pPr>
        </w:pPrChange>
      </w:pPr>
      <w:ins w:id="298" w:author="Kate Stevens" w:date="2019-11-25T00:18:00Z">
        <w:r>
          <w:rPr>
            <w:sz w:val="24"/>
            <w:szCs w:val="24"/>
          </w:rPr>
          <w:t>[30]</w:t>
        </w:r>
        <w:r>
          <w:rPr>
            <w:sz w:val="24"/>
            <w:szCs w:val="24"/>
          </w:rPr>
          <w:tab/>
          <w:t>python, “python/</w:t>
        </w:r>
        <w:proofErr w:type="spellStart"/>
        <w:r>
          <w:rPr>
            <w:sz w:val="24"/>
            <w:szCs w:val="24"/>
          </w:rPr>
          <w:t>cpython</w:t>
        </w:r>
        <w:proofErr w:type="spellEnd"/>
        <w:r>
          <w:rPr>
            <w:sz w:val="24"/>
            <w:szCs w:val="24"/>
          </w:rPr>
          <w:t xml:space="preserve">,” </w:t>
        </w:r>
        <w:r>
          <w:rPr>
            <w:i/>
            <w:iCs/>
            <w:sz w:val="24"/>
            <w:szCs w:val="24"/>
          </w:rPr>
          <w:t>GitHub</w:t>
        </w:r>
        <w:r>
          <w:rPr>
            <w:sz w:val="24"/>
            <w:szCs w:val="24"/>
          </w:rPr>
          <w:t>, 23-Nov-2019. [Online]. Available: https://github.com/python/cpython/tree/master/Doc/library. [Accessed: 24-Nov-2019].</w:t>
        </w:r>
      </w:ins>
    </w:p>
    <w:p w14:paraId="098117BB" w14:textId="77777777" w:rsidR="006B14CB" w:rsidRDefault="006B14CB">
      <w:pPr>
        <w:pStyle w:val="referenceslist"/>
        <w:rPr>
          <w:ins w:id="299" w:author="Kate Stevens" w:date="2019-11-25T00:18:00Z"/>
          <w:sz w:val="24"/>
          <w:szCs w:val="24"/>
        </w:rPr>
        <w:pPrChange w:id="300" w:author="Kate Stevens" w:date="2019-11-25T00:18:00Z">
          <w:pPr>
            <w:widowControl w:val="0"/>
            <w:autoSpaceDE w:val="0"/>
            <w:autoSpaceDN w:val="0"/>
            <w:adjustRightInd w:val="0"/>
            <w:spacing w:after="0" w:line="360" w:lineRule="auto"/>
          </w:pPr>
        </w:pPrChange>
      </w:pPr>
      <w:ins w:id="301" w:author="Kate Stevens" w:date="2019-11-25T00:18:00Z">
        <w:r>
          <w:rPr>
            <w:sz w:val="24"/>
            <w:szCs w:val="24"/>
          </w:rPr>
          <w:t>[31]</w:t>
        </w:r>
        <w:r>
          <w:rPr>
            <w:sz w:val="24"/>
            <w:szCs w:val="24"/>
          </w:rPr>
          <w:tab/>
          <w:t xml:space="preserve">“Python Module Index — Python 3.8.0 documentation,” </w:t>
        </w:r>
        <w:r>
          <w:rPr>
            <w:i/>
            <w:iCs/>
            <w:sz w:val="24"/>
            <w:szCs w:val="24"/>
          </w:rPr>
          <w:t>Python.org</w:t>
        </w:r>
        <w:r>
          <w:rPr>
            <w:sz w:val="24"/>
            <w:szCs w:val="24"/>
          </w:rPr>
          <w:t>, 2019. [Online]. Available: https://docs.python.org/3/py-modindex.html. [Accessed: 24-Nov-2019].</w:t>
        </w:r>
      </w:ins>
    </w:p>
    <w:p w14:paraId="38781C5A" w14:textId="77777777" w:rsidR="006B14CB" w:rsidRDefault="006B14CB">
      <w:pPr>
        <w:pStyle w:val="referenceslist"/>
        <w:rPr>
          <w:ins w:id="302" w:author="Kate Stevens" w:date="2019-11-25T00:18:00Z"/>
          <w:sz w:val="24"/>
          <w:szCs w:val="24"/>
        </w:rPr>
        <w:pPrChange w:id="303" w:author="Kate Stevens" w:date="2019-11-25T00:18:00Z">
          <w:pPr>
            <w:widowControl w:val="0"/>
            <w:autoSpaceDE w:val="0"/>
            <w:autoSpaceDN w:val="0"/>
            <w:adjustRightInd w:val="0"/>
            <w:spacing w:after="0" w:line="360" w:lineRule="auto"/>
          </w:pPr>
        </w:pPrChange>
      </w:pPr>
      <w:ins w:id="304" w:author="Kate Stevens" w:date="2019-11-25T00:18:00Z">
        <w:r>
          <w:rPr>
            <w:sz w:val="24"/>
            <w:szCs w:val="24"/>
          </w:rPr>
          <w:t>[32]</w:t>
        </w:r>
        <w:r>
          <w:rPr>
            <w:sz w:val="24"/>
            <w:szCs w:val="24"/>
          </w:rPr>
          <w:tab/>
          <w:t xml:space="preserve">“Index — Python 3.8.0 documentation,” </w:t>
        </w:r>
        <w:r>
          <w:rPr>
            <w:i/>
            <w:iCs/>
            <w:sz w:val="24"/>
            <w:szCs w:val="24"/>
          </w:rPr>
          <w:t>Python.org</w:t>
        </w:r>
        <w:r>
          <w:rPr>
            <w:sz w:val="24"/>
            <w:szCs w:val="24"/>
          </w:rPr>
          <w:t>, 2019. [Online]. Available: https://docs.python.org/3/genindex-all.html. [Accessed: 24-Nov-2019].</w:t>
        </w:r>
      </w:ins>
    </w:p>
    <w:p w14:paraId="72E4841B" w14:textId="77777777" w:rsidR="006B14CB" w:rsidRDefault="006B14CB">
      <w:pPr>
        <w:pStyle w:val="referenceslist"/>
        <w:rPr>
          <w:ins w:id="305" w:author="Kate Stevens" w:date="2019-11-25T00:18:00Z"/>
          <w:sz w:val="24"/>
          <w:szCs w:val="24"/>
        </w:rPr>
        <w:pPrChange w:id="306" w:author="Kate Stevens" w:date="2019-11-25T00:18:00Z">
          <w:pPr>
            <w:widowControl w:val="0"/>
            <w:autoSpaceDE w:val="0"/>
            <w:autoSpaceDN w:val="0"/>
            <w:adjustRightInd w:val="0"/>
            <w:spacing w:after="0" w:line="360" w:lineRule="auto"/>
          </w:pPr>
        </w:pPrChange>
      </w:pPr>
      <w:ins w:id="307" w:author="Kate Stevens" w:date="2019-11-25T00:18:00Z">
        <w:r>
          <w:rPr>
            <w:sz w:val="24"/>
            <w:szCs w:val="24"/>
          </w:rPr>
          <w:t>[33]</w:t>
        </w:r>
        <w:r>
          <w:rPr>
            <w:sz w:val="24"/>
            <w:szCs w:val="24"/>
          </w:rPr>
          <w:tab/>
          <w:t xml:space="preserve">“Index of Menu Items - Help | PyCharm,” </w:t>
        </w:r>
        <w:r>
          <w:rPr>
            <w:i/>
            <w:iCs/>
            <w:sz w:val="24"/>
            <w:szCs w:val="24"/>
          </w:rPr>
          <w:t>Jetbrains.com</w:t>
        </w:r>
        <w:r>
          <w:rPr>
            <w:sz w:val="24"/>
            <w:szCs w:val="24"/>
          </w:rPr>
          <w:t>, 2019. [Online]. Available: https://www.jetbrains.com/help/pycharm/index-of-menu-items.html. [Accessed: 24-Nov-2019].</w:t>
        </w:r>
      </w:ins>
    </w:p>
    <w:p w14:paraId="43ACF0BA" w14:textId="77777777" w:rsidR="006B14CB" w:rsidRDefault="006B14CB">
      <w:pPr>
        <w:pStyle w:val="referenceslist"/>
        <w:rPr>
          <w:ins w:id="308" w:author="Kate Stevens" w:date="2019-11-25T00:18:00Z"/>
          <w:sz w:val="24"/>
          <w:szCs w:val="24"/>
        </w:rPr>
        <w:pPrChange w:id="309" w:author="Kate Stevens" w:date="2019-11-25T00:18:00Z">
          <w:pPr>
            <w:widowControl w:val="0"/>
            <w:autoSpaceDE w:val="0"/>
            <w:autoSpaceDN w:val="0"/>
            <w:adjustRightInd w:val="0"/>
            <w:spacing w:after="0" w:line="360" w:lineRule="auto"/>
          </w:pPr>
        </w:pPrChange>
      </w:pPr>
      <w:ins w:id="310" w:author="Kate Stevens" w:date="2019-11-25T00:18:00Z">
        <w:r>
          <w:rPr>
            <w:sz w:val="24"/>
            <w:szCs w:val="24"/>
          </w:rPr>
          <w:t>[34]</w:t>
        </w:r>
        <w:r>
          <w:rPr>
            <w:sz w:val="24"/>
            <w:szCs w:val="24"/>
          </w:rPr>
          <w:tab/>
          <w:t xml:space="preserve">“Query results - Help | PyCharm,” </w:t>
        </w:r>
        <w:r>
          <w:rPr>
            <w:i/>
            <w:iCs/>
            <w:sz w:val="24"/>
            <w:szCs w:val="24"/>
          </w:rPr>
          <w:t>Jetbrains.com</w:t>
        </w:r>
        <w:r>
          <w:rPr>
            <w:sz w:val="24"/>
            <w:szCs w:val="24"/>
          </w:rPr>
          <w:t>, 2019. [Online]. Available: https://www.jetbrains.com/help/pycharm/viewing-query-results.html#export-data. [Accessed: 24-Nov-2019].</w:t>
        </w:r>
      </w:ins>
    </w:p>
    <w:p w14:paraId="5C9BDF38" w14:textId="77777777" w:rsidR="006B14CB" w:rsidRDefault="006B14CB">
      <w:pPr>
        <w:pStyle w:val="referenceslist"/>
        <w:rPr>
          <w:ins w:id="311" w:author="Kate Stevens" w:date="2019-11-25T00:18:00Z"/>
          <w:sz w:val="24"/>
          <w:szCs w:val="24"/>
        </w:rPr>
        <w:pPrChange w:id="312" w:author="Kate Stevens" w:date="2019-11-25T00:18:00Z">
          <w:pPr>
            <w:widowControl w:val="0"/>
            <w:autoSpaceDE w:val="0"/>
            <w:autoSpaceDN w:val="0"/>
            <w:adjustRightInd w:val="0"/>
            <w:spacing w:after="0" w:line="360" w:lineRule="auto"/>
          </w:pPr>
        </w:pPrChange>
      </w:pPr>
      <w:ins w:id="313" w:author="Kate Stevens" w:date="2019-11-25T00:18:00Z">
        <w:r>
          <w:rPr>
            <w:sz w:val="24"/>
            <w:szCs w:val="24"/>
          </w:rPr>
          <w:t>[35]</w:t>
        </w:r>
        <w:r>
          <w:rPr>
            <w:sz w:val="24"/>
            <w:szCs w:val="24"/>
          </w:rPr>
          <w:tab/>
          <w:t xml:space="preserve">“Full-stack Web Development - Features | PyCharm,” </w:t>
        </w:r>
        <w:r>
          <w:rPr>
            <w:i/>
            <w:iCs/>
            <w:sz w:val="24"/>
            <w:szCs w:val="24"/>
          </w:rPr>
          <w:t>JetBrains</w:t>
        </w:r>
        <w:r>
          <w:rPr>
            <w:sz w:val="24"/>
            <w:szCs w:val="24"/>
          </w:rPr>
          <w:t>, 2019. [Online]. Available: https://www.jetbrains.com/pycharm/features/web_development.html. [Accessed: 24-Nov-2019].</w:t>
        </w:r>
      </w:ins>
    </w:p>
    <w:p w14:paraId="62CF4467" w14:textId="77777777" w:rsidR="006B14CB" w:rsidRDefault="006B14CB">
      <w:pPr>
        <w:pStyle w:val="referenceslist"/>
        <w:rPr>
          <w:ins w:id="314" w:author="Kate Stevens" w:date="2019-11-25T00:18:00Z"/>
          <w:sz w:val="24"/>
          <w:szCs w:val="24"/>
        </w:rPr>
        <w:pPrChange w:id="315" w:author="Kate Stevens" w:date="2019-11-25T00:18:00Z">
          <w:pPr>
            <w:widowControl w:val="0"/>
            <w:autoSpaceDE w:val="0"/>
            <w:autoSpaceDN w:val="0"/>
            <w:adjustRightInd w:val="0"/>
            <w:spacing w:after="0" w:line="360" w:lineRule="auto"/>
          </w:pPr>
        </w:pPrChange>
      </w:pPr>
      <w:ins w:id="316" w:author="Kate Stevens" w:date="2019-11-25T00:18:00Z">
        <w:r>
          <w:rPr>
            <w:sz w:val="24"/>
            <w:szCs w:val="24"/>
          </w:rPr>
          <w:lastRenderedPageBreak/>
          <w:t>[36]</w:t>
        </w:r>
        <w:r>
          <w:rPr>
            <w:sz w:val="24"/>
            <w:szCs w:val="24"/>
          </w:rPr>
          <w:tab/>
          <w:t xml:space="preserve">“Regular Expression Syntax Reference - Help | PyCharm,” </w:t>
        </w:r>
        <w:r>
          <w:rPr>
            <w:i/>
            <w:iCs/>
            <w:sz w:val="24"/>
            <w:szCs w:val="24"/>
          </w:rPr>
          <w:t>Jetbrains.com</w:t>
        </w:r>
        <w:r>
          <w:rPr>
            <w:sz w:val="24"/>
            <w:szCs w:val="24"/>
          </w:rPr>
          <w:t>, 2019. [Online]. Available: https://www.jetbrains.com/help/pycharm/regular-expression-syntax-reference.html. [Accessed: 24-Nov-2019].</w:t>
        </w:r>
      </w:ins>
    </w:p>
    <w:p w14:paraId="4480142F" w14:textId="77777777" w:rsidR="006B14CB" w:rsidRDefault="006B14CB">
      <w:pPr>
        <w:pStyle w:val="referenceslist"/>
        <w:rPr>
          <w:ins w:id="317" w:author="Kate Stevens" w:date="2019-11-25T00:18:00Z"/>
          <w:sz w:val="24"/>
          <w:szCs w:val="24"/>
        </w:rPr>
        <w:pPrChange w:id="318" w:author="Kate Stevens" w:date="2019-11-25T00:18:00Z">
          <w:pPr>
            <w:widowControl w:val="0"/>
            <w:autoSpaceDE w:val="0"/>
            <w:autoSpaceDN w:val="0"/>
            <w:adjustRightInd w:val="0"/>
            <w:spacing w:after="0" w:line="360" w:lineRule="auto"/>
          </w:pPr>
        </w:pPrChange>
      </w:pPr>
      <w:ins w:id="319" w:author="Kate Stevens" w:date="2019-11-25T00:18:00Z">
        <w:r>
          <w:rPr>
            <w:sz w:val="24"/>
            <w:szCs w:val="24"/>
          </w:rPr>
          <w:t>[37]</w:t>
        </w:r>
        <w:r>
          <w:rPr>
            <w:sz w:val="24"/>
            <w:szCs w:val="24"/>
          </w:rPr>
          <w:tab/>
          <w:t xml:space="preserve">“Managing data sources - Help | PyCharm,” </w:t>
        </w:r>
        <w:r>
          <w:rPr>
            <w:i/>
            <w:iCs/>
            <w:sz w:val="24"/>
            <w:szCs w:val="24"/>
          </w:rPr>
          <w:t>Jetbrains.com</w:t>
        </w:r>
        <w:r>
          <w:rPr>
            <w:sz w:val="24"/>
            <w:szCs w:val="24"/>
          </w:rPr>
          <w:t>, 2019. [Online]. Available: https://www.jetbrains.com/help/pycharm/managing-data-sources.html. [Accessed: 24-Nov-2019].</w:t>
        </w:r>
      </w:ins>
    </w:p>
    <w:p w14:paraId="00933714" w14:textId="77777777" w:rsidR="006B14CB" w:rsidRDefault="006B14CB">
      <w:pPr>
        <w:pStyle w:val="referenceslist"/>
        <w:rPr>
          <w:ins w:id="320" w:author="Kate Stevens" w:date="2019-11-25T00:18:00Z"/>
          <w:sz w:val="24"/>
          <w:szCs w:val="24"/>
        </w:rPr>
        <w:pPrChange w:id="321" w:author="Kate Stevens" w:date="2019-11-25T00:18:00Z">
          <w:pPr>
            <w:widowControl w:val="0"/>
            <w:autoSpaceDE w:val="0"/>
            <w:autoSpaceDN w:val="0"/>
            <w:adjustRightInd w:val="0"/>
            <w:spacing w:after="0" w:line="360" w:lineRule="auto"/>
          </w:pPr>
        </w:pPrChange>
      </w:pPr>
      <w:ins w:id="322" w:author="Kate Stevens" w:date="2019-11-25T00:18:00Z">
        <w:r>
          <w:rPr>
            <w:sz w:val="24"/>
            <w:szCs w:val="24"/>
          </w:rPr>
          <w:t>[38]</w:t>
        </w:r>
        <w:r>
          <w:rPr>
            <w:sz w:val="24"/>
            <w:szCs w:val="24"/>
          </w:rPr>
          <w:tab/>
          <w:t xml:space="preserve">“Scope Language Syntax Reference - Help | PyCharm,” </w:t>
        </w:r>
        <w:r>
          <w:rPr>
            <w:i/>
            <w:iCs/>
            <w:sz w:val="24"/>
            <w:szCs w:val="24"/>
          </w:rPr>
          <w:t>Jetbrains.com</w:t>
        </w:r>
        <w:r>
          <w:rPr>
            <w:sz w:val="24"/>
            <w:szCs w:val="24"/>
          </w:rPr>
          <w:t>, 2019. [Online]. Available: https://www.jetbrains.com/help/pycharm/scope-language-syntax-reference.html. [Accessed: 24-Nov-2019].</w:t>
        </w:r>
      </w:ins>
    </w:p>
    <w:p w14:paraId="2AB4B23D" w14:textId="77777777" w:rsidR="006B14CB" w:rsidRDefault="006B14CB">
      <w:pPr>
        <w:pStyle w:val="referenceslist"/>
        <w:rPr>
          <w:ins w:id="323" w:author="Kate Stevens" w:date="2019-11-25T00:18:00Z"/>
          <w:sz w:val="24"/>
          <w:szCs w:val="24"/>
        </w:rPr>
        <w:pPrChange w:id="324" w:author="Kate Stevens" w:date="2019-11-25T00:18:00Z">
          <w:pPr>
            <w:widowControl w:val="0"/>
            <w:autoSpaceDE w:val="0"/>
            <w:autoSpaceDN w:val="0"/>
            <w:adjustRightInd w:val="0"/>
            <w:spacing w:after="0" w:line="360" w:lineRule="auto"/>
          </w:pPr>
        </w:pPrChange>
      </w:pPr>
      <w:ins w:id="325" w:author="Kate Stevens" w:date="2019-11-25T00:18:00Z">
        <w:r>
          <w:rPr>
            <w:sz w:val="24"/>
            <w:szCs w:val="24"/>
          </w:rPr>
          <w:t>[39]</w:t>
        </w:r>
        <w:r>
          <w:rPr>
            <w:sz w:val="24"/>
            <w:szCs w:val="24"/>
          </w:rPr>
          <w:tab/>
          <w:t xml:space="preserve">“Install </w:t>
        </w:r>
        <w:proofErr w:type="spellStart"/>
        <w:r>
          <w:rPr>
            <w:sz w:val="24"/>
            <w:szCs w:val="24"/>
          </w:rPr>
          <w:t>EduTools</w:t>
        </w:r>
        <w:proofErr w:type="spellEnd"/>
        <w:r>
          <w:rPr>
            <w:sz w:val="24"/>
            <w:szCs w:val="24"/>
          </w:rPr>
          <w:t xml:space="preserve"> Plugin - Help | Educational Products,” </w:t>
        </w:r>
        <w:r>
          <w:rPr>
            <w:i/>
            <w:iCs/>
            <w:sz w:val="24"/>
            <w:szCs w:val="24"/>
          </w:rPr>
          <w:t>Jetbrains.com</w:t>
        </w:r>
        <w:r>
          <w:rPr>
            <w:sz w:val="24"/>
            <w:szCs w:val="24"/>
          </w:rPr>
          <w:t>, 2019. [Online]. Available: https://www.jetbrains.com/help/education/install-edutools-plugin.html?section=IntelliJ%20IDEA. [Accessed: 24-Nov-2019].</w:t>
        </w:r>
      </w:ins>
    </w:p>
    <w:p w14:paraId="71269BEF" w14:textId="77777777" w:rsidR="006B14CB" w:rsidRDefault="006B14CB">
      <w:pPr>
        <w:pStyle w:val="referenceslist"/>
        <w:rPr>
          <w:ins w:id="326" w:author="Kate Stevens" w:date="2019-11-25T00:18:00Z"/>
          <w:sz w:val="24"/>
          <w:szCs w:val="24"/>
        </w:rPr>
        <w:pPrChange w:id="327" w:author="Kate Stevens" w:date="2019-11-25T00:18:00Z">
          <w:pPr>
            <w:widowControl w:val="0"/>
            <w:autoSpaceDE w:val="0"/>
            <w:autoSpaceDN w:val="0"/>
            <w:adjustRightInd w:val="0"/>
            <w:spacing w:after="0" w:line="360" w:lineRule="auto"/>
          </w:pPr>
        </w:pPrChange>
      </w:pPr>
      <w:ins w:id="328" w:author="Kate Stevens" w:date="2019-11-25T00:18:00Z">
        <w:r>
          <w:rPr>
            <w:sz w:val="24"/>
            <w:szCs w:val="24"/>
          </w:rPr>
          <w:t>[40]</w:t>
        </w:r>
        <w:r>
          <w:rPr>
            <w:sz w:val="24"/>
            <w:szCs w:val="24"/>
          </w:rPr>
          <w:tab/>
          <w:t xml:space="preserve">“Regular Expression Syntax Reference - Help | PyCharm,” </w:t>
        </w:r>
        <w:r>
          <w:rPr>
            <w:i/>
            <w:iCs/>
            <w:sz w:val="24"/>
            <w:szCs w:val="24"/>
          </w:rPr>
          <w:t>Jetbrains.com</w:t>
        </w:r>
        <w:r>
          <w:rPr>
            <w:sz w:val="24"/>
            <w:szCs w:val="24"/>
          </w:rPr>
          <w:t>, 2019. [Online]. Available: https://www.jetbrains.com/help/pycharm/regular-expression-syntax-reference.html. [Accessed: 24-Nov-2019].</w:t>
        </w:r>
      </w:ins>
    </w:p>
    <w:p w14:paraId="713919FE" w14:textId="77777777" w:rsidR="006B14CB" w:rsidRDefault="006B14CB">
      <w:pPr>
        <w:pStyle w:val="referenceslist"/>
        <w:rPr>
          <w:ins w:id="329" w:author="Kate Stevens" w:date="2019-11-25T00:18:00Z"/>
          <w:sz w:val="24"/>
          <w:szCs w:val="24"/>
        </w:rPr>
        <w:pPrChange w:id="330" w:author="Kate Stevens" w:date="2019-11-25T00:18:00Z">
          <w:pPr>
            <w:widowControl w:val="0"/>
            <w:autoSpaceDE w:val="0"/>
            <w:autoSpaceDN w:val="0"/>
            <w:adjustRightInd w:val="0"/>
            <w:spacing w:after="0" w:line="360" w:lineRule="auto"/>
          </w:pPr>
        </w:pPrChange>
      </w:pPr>
      <w:ins w:id="331" w:author="Kate Stevens" w:date="2019-11-25T00:18:00Z">
        <w:r>
          <w:rPr>
            <w:sz w:val="24"/>
            <w:szCs w:val="24"/>
          </w:rPr>
          <w:t>[41]</w:t>
        </w:r>
        <w:r>
          <w:rPr>
            <w:sz w:val="24"/>
            <w:szCs w:val="24"/>
          </w:rPr>
          <w:tab/>
          <w:t xml:space="preserve">“Import/Export options from CSV to database - Features | </w:t>
        </w:r>
        <w:proofErr w:type="spellStart"/>
        <w:r>
          <w:rPr>
            <w:sz w:val="24"/>
            <w:szCs w:val="24"/>
          </w:rPr>
          <w:t>DataGrip</w:t>
        </w:r>
        <w:proofErr w:type="spellEnd"/>
        <w:r>
          <w:rPr>
            <w:sz w:val="24"/>
            <w:szCs w:val="24"/>
          </w:rPr>
          <w:t xml:space="preserve">,” </w:t>
        </w:r>
        <w:r>
          <w:rPr>
            <w:i/>
            <w:iCs/>
            <w:sz w:val="24"/>
            <w:szCs w:val="24"/>
          </w:rPr>
          <w:t>JetBrains</w:t>
        </w:r>
        <w:r>
          <w:rPr>
            <w:sz w:val="24"/>
            <w:szCs w:val="24"/>
          </w:rPr>
          <w:t>, 2019. [Online]. Available: https://www.jetbrains.com/datagrip/features/importexport.html. [Accessed: 24-Nov-2019].</w:t>
        </w:r>
      </w:ins>
    </w:p>
    <w:p w14:paraId="36A718BD" w14:textId="77777777" w:rsidR="006B14CB" w:rsidRDefault="006B14CB">
      <w:pPr>
        <w:pStyle w:val="referenceslist"/>
        <w:rPr>
          <w:ins w:id="332" w:author="Kate Stevens" w:date="2019-11-25T00:18:00Z"/>
          <w:sz w:val="24"/>
          <w:szCs w:val="24"/>
        </w:rPr>
        <w:pPrChange w:id="333" w:author="Kate Stevens" w:date="2019-11-25T00:18:00Z">
          <w:pPr>
            <w:widowControl w:val="0"/>
            <w:autoSpaceDE w:val="0"/>
            <w:autoSpaceDN w:val="0"/>
            <w:adjustRightInd w:val="0"/>
            <w:spacing w:after="0" w:line="360" w:lineRule="auto"/>
          </w:pPr>
        </w:pPrChange>
      </w:pPr>
      <w:ins w:id="334" w:author="Kate Stevens" w:date="2019-11-25T00:18:00Z">
        <w:r>
          <w:rPr>
            <w:sz w:val="24"/>
            <w:szCs w:val="24"/>
          </w:rPr>
          <w:t>[42]</w:t>
        </w:r>
        <w:r>
          <w:rPr>
            <w:sz w:val="24"/>
            <w:szCs w:val="24"/>
          </w:rPr>
          <w:tab/>
          <w:t xml:space="preserve">“Built-in Developer Tools - Features | PyCharm,” </w:t>
        </w:r>
        <w:r>
          <w:rPr>
            <w:i/>
            <w:iCs/>
            <w:sz w:val="24"/>
            <w:szCs w:val="24"/>
          </w:rPr>
          <w:t>JetBrains</w:t>
        </w:r>
        <w:r>
          <w:rPr>
            <w:sz w:val="24"/>
            <w:szCs w:val="24"/>
          </w:rPr>
          <w:t>, 2019. [Online]. Available: https://www.jetbrains.com/pycharm/features/tools.html. [Accessed: 24-Nov-2019].</w:t>
        </w:r>
      </w:ins>
    </w:p>
    <w:p w14:paraId="436CE10D" w14:textId="77777777" w:rsidR="006B14CB" w:rsidRDefault="006B14CB">
      <w:pPr>
        <w:pStyle w:val="referenceslist"/>
        <w:rPr>
          <w:ins w:id="335" w:author="Kate Stevens" w:date="2019-11-25T00:18:00Z"/>
          <w:sz w:val="24"/>
          <w:szCs w:val="24"/>
        </w:rPr>
        <w:pPrChange w:id="336" w:author="Kate Stevens" w:date="2019-11-25T00:18:00Z">
          <w:pPr>
            <w:widowControl w:val="0"/>
            <w:autoSpaceDE w:val="0"/>
            <w:autoSpaceDN w:val="0"/>
            <w:adjustRightInd w:val="0"/>
            <w:spacing w:after="0" w:line="360" w:lineRule="auto"/>
          </w:pPr>
        </w:pPrChange>
      </w:pPr>
      <w:ins w:id="337" w:author="Kate Stevens" w:date="2019-11-25T00:18:00Z">
        <w:r>
          <w:rPr>
            <w:sz w:val="24"/>
            <w:szCs w:val="24"/>
          </w:rPr>
          <w:lastRenderedPageBreak/>
          <w:t>[43]</w:t>
        </w:r>
        <w:r>
          <w:rPr>
            <w:sz w:val="24"/>
            <w:szCs w:val="24"/>
          </w:rPr>
          <w:tab/>
          <w:t xml:space="preserve">“Download </w:t>
        </w:r>
        <w:proofErr w:type="spellStart"/>
        <w:r>
          <w:rPr>
            <w:sz w:val="24"/>
            <w:szCs w:val="24"/>
          </w:rPr>
          <w:t>DataGrip</w:t>
        </w:r>
        <w:proofErr w:type="spellEnd"/>
        <w:r>
          <w:rPr>
            <w:sz w:val="24"/>
            <w:szCs w:val="24"/>
          </w:rPr>
          <w:t xml:space="preserve">: Cross-Platform IDE for Databases &amp; SQL,” </w:t>
        </w:r>
        <w:r>
          <w:rPr>
            <w:i/>
            <w:iCs/>
            <w:sz w:val="24"/>
            <w:szCs w:val="24"/>
          </w:rPr>
          <w:t>JetBrains</w:t>
        </w:r>
        <w:r>
          <w:rPr>
            <w:sz w:val="24"/>
            <w:szCs w:val="24"/>
          </w:rPr>
          <w:t>, 2019. [Online]. Available: https://www.jetbrains.com/datagrip/download/#section=windows. [Accessed: 24-Nov-2019].</w:t>
        </w:r>
      </w:ins>
    </w:p>
    <w:p w14:paraId="43029A1F" w14:textId="77777777" w:rsidR="006B14CB" w:rsidRDefault="006B14CB">
      <w:pPr>
        <w:pStyle w:val="referenceslist"/>
        <w:rPr>
          <w:ins w:id="338" w:author="Kate Stevens" w:date="2019-11-25T00:18:00Z"/>
          <w:sz w:val="24"/>
          <w:szCs w:val="24"/>
        </w:rPr>
        <w:pPrChange w:id="339" w:author="Kate Stevens" w:date="2019-11-25T00:18:00Z">
          <w:pPr>
            <w:widowControl w:val="0"/>
            <w:autoSpaceDE w:val="0"/>
            <w:autoSpaceDN w:val="0"/>
            <w:adjustRightInd w:val="0"/>
            <w:spacing w:after="0" w:line="360" w:lineRule="auto"/>
          </w:pPr>
        </w:pPrChange>
      </w:pPr>
      <w:ins w:id="340" w:author="Kate Stevens" w:date="2019-11-25T00:18:00Z">
        <w:r>
          <w:rPr>
            <w:sz w:val="24"/>
            <w:szCs w:val="24"/>
          </w:rPr>
          <w:t>[44]</w:t>
        </w:r>
        <w:r>
          <w:rPr>
            <w:sz w:val="24"/>
            <w:szCs w:val="24"/>
          </w:rPr>
          <w:tab/>
          <w:t xml:space="preserve">“Free downloads of Ablebits.com Excel add-ins and Outlook plug-ins,” </w:t>
        </w:r>
        <w:r>
          <w:rPr>
            <w:i/>
            <w:iCs/>
            <w:sz w:val="24"/>
            <w:szCs w:val="24"/>
          </w:rPr>
          <w:t>Ablebits.com</w:t>
        </w:r>
        <w:r>
          <w:rPr>
            <w:sz w:val="24"/>
            <w:szCs w:val="24"/>
          </w:rPr>
          <w:t>, 2019. [Online]. Available: https://www.ablebits.com/downloads/index.php. [Accessed: 24-Nov-2019].</w:t>
        </w:r>
      </w:ins>
    </w:p>
    <w:p w14:paraId="55DF6E67" w14:textId="77777777" w:rsidR="006B14CB" w:rsidRDefault="006B14CB">
      <w:pPr>
        <w:pStyle w:val="referenceslist"/>
        <w:rPr>
          <w:ins w:id="341" w:author="Kate Stevens" w:date="2019-11-25T00:18:00Z"/>
          <w:sz w:val="24"/>
          <w:szCs w:val="24"/>
        </w:rPr>
        <w:pPrChange w:id="342" w:author="Kate Stevens" w:date="2019-11-25T00:18:00Z">
          <w:pPr>
            <w:widowControl w:val="0"/>
            <w:autoSpaceDE w:val="0"/>
            <w:autoSpaceDN w:val="0"/>
            <w:adjustRightInd w:val="0"/>
            <w:spacing w:after="0" w:line="360" w:lineRule="auto"/>
          </w:pPr>
        </w:pPrChange>
      </w:pPr>
      <w:ins w:id="343" w:author="Kate Stevens" w:date="2019-11-25T00:18:00Z">
        <w:r>
          <w:rPr>
            <w:sz w:val="24"/>
            <w:szCs w:val="24"/>
          </w:rPr>
          <w:t>[45]</w:t>
        </w:r>
        <w:r>
          <w:rPr>
            <w:sz w:val="24"/>
            <w:szCs w:val="24"/>
          </w:rPr>
          <w:tab/>
          <w:t xml:space="preserve">“Python Programming Tutorials,” </w:t>
        </w:r>
        <w:r>
          <w:rPr>
            <w:i/>
            <w:iCs/>
            <w:sz w:val="24"/>
            <w:szCs w:val="24"/>
          </w:rPr>
          <w:t>Pythonprogramming.net</w:t>
        </w:r>
        <w:r>
          <w:rPr>
            <w:sz w:val="24"/>
            <w:szCs w:val="24"/>
          </w:rPr>
          <w:t>, 2019. [Online]. Available: https://pythonprogramming.net/python-pickle-module-save-objects-serialization/. [Accessed: 24-Nov-2019].</w:t>
        </w:r>
      </w:ins>
    </w:p>
    <w:p w14:paraId="779B48C5" w14:textId="77777777" w:rsidR="006B14CB" w:rsidRDefault="006B14CB">
      <w:pPr>
        <w:pStyle w:val="referenceslist"/>
        <w:rPr>
          <w:ins w:id="344" w:author="Kate Stevens" w:date="2019-11-25T00:18:00Z"/>
          <w:sz w:val="24"/>
          <w:szCs w:val="24"/>
        </w:rPr>
        <w:pPrChange w:id="345" w:author="Kate Stevens" w:date="2019-11-25T00:18:00Z">
          <w:pPr>
            <w:widowControl w:val="0"/>
            <w:autoSpaceDE w:val="0"/>
            <w:autoSpaceDN w:val="0"/>
            <w:adjustRightInd w:val="0"/>
            <w:spacing w:after="0" w:line="360" w:lineRule="auto"/>
          </w:pPr>
        </w:pPrChange>
      </w:pPr>
      <w:ins w:id="346" w:author="Kate Stevens" w:date="2019-11-25T00:18:00Z">
        <w:r>
          <w:rPr>
            <w:sz w:val="24"/>
            <w:szCs w:val="24"/>
          </w:rPr>
          <w:t>[46]</w:t>
        </w:r>
        <w:r>
          <w:rPr>
            <w:sz w:val="24"/>
            <w:szCs w:val="24"/>
          </w:rPr>
          <w:tab/>
          <w:t>“</w:t>
        </w:r>
        <w:proofErr w:type="spellStart"/>
        <w:r>
          <w:rPr>
            <w:sz w:val="24"/>
            <w:szCs w:val="24"/>
          </w:rPr>
          <w:t>copyreg</w:t>
        </w:r>
        <w:proofErr w:type="spellEnd"/>
        <w:r>
          <w:rPr>
            <w:sz w:val="24"/>
            <w:szCs w:val="24"/>
          </w:rPr>
          <w:t xml:space="preserve"> — Register pickle support functions - </w:t>
        </w:r>
        <w:proofErr w:type="spellStart"/>
        <w:r>
          <w:rPr>
            <w:sz w:val="24"/>
            <w:szCs w:val="24"/>
          </w:rPr>
          <w:t>GeeksforGeeks</w:t>
        </w:r>
        <w:proofErr w:type="spellEnd"/>
        <w:r>
          <w:rPr>
            <w:sz w:val="24"/>
            <w:szCs w:val="24"/>
          </w:rPr>
          <w:t xml:space="preserve">,” </w:t>
        </w:r>
        <w:proofErr w:type="spellStart"/>
        <w:r>
          <w:rPr>
            <w:i/>
            <w:iCs/>
            <w:sz w:val="24"/>
            <w:szCs w:val="24"/>
          </w:rPr>
          <w:t>GeeksforGeeks</w:t>
        </w:r>
        <w:proofErr w:type="spellEnd"/>
        <w:r>
          <w:rPr>
            <w:sz w:val="24"/>
            <w:szCs w:val="24"/>
          </w:rPr>
          <w:t>, 07-Jun-2017. [Online]. Available: https://www.geeksforgeeks.org/copyreg-register-pickle-support-functions/. [Accessed: 24-Nov-2019].</w:t>
        </w:r>
      </w:ins>
    </w:p>
    <w:p w14:paraId="1B43A83A" w14:textId="77777777" w:rsidR="006B14CB" w:rsidRDefault="006B14CB">
      <w:pPr>
        <w:pStyle w:val="referenceslist"/>
        <w:rPr>
          <w:ins w:id="347" w:author="Kate Stevens" w:date="2019-11-25T00:18:00Z"/>
          <w:sz w:val="24"/>
          <w:szCs w:val="24"/>
        </w:rPr>
        <w:pPrChange w:id="348" w:author="Kate Stevens" w:date="2019-11-25T00:18:00Z">
          <w:pPr>
            <w:widowControl w:val="0"/>
            <w:autoSpaceDE w:val="0"/>
            <w:autoSpaceDN w:val="0"/>
            <w:adjustRightInd w:val="0"/>
            <w:spacing w:after="0" w:line="360" w:lineRule="auto"/>
          </w:pPr>
        </w:pPrChange>
      </w:pPr>
      <w:ins w:id="349" w:author="Kate Stevens" w:date="2019-11-25T00:18:00Z">
        <w:r>
          <w:rPr>
            <w:sz w:val="24"/>
            <w:szCs w:val="24"/>
          </w:rPr>
          <w:t>[47]</w:t>
        </w:r>
        <w:r>
          <w:rPr>
            <w:sz w:val="24"/>
            <w:szCs w:val="24"/>
          </w:rPr>
          <w:tab/>
          <w:t xml:space="preserve">“25.4. 2to3 - Automated Python 2 to 3 code translation — Python 2.7.17 documentation,” </w:t>
        </w:r>
        <w:r>
          <w:rPr>
            <w:i/>
            <w:iCs/>
            <w:sz w:val="24"/>
            <w:szCs w:val="24"/>
          </w:rPr>
          <w:t>Python.org</w:t>
        </w:r>
        <w:r>
          <w:rPr>
            <w:sz w:val="24"/>
            <w:szCs w:val="24"/>
          </w:rPr>
          <w:t>, 2019. [Online]. Available: https://docs.python.org/2/library/2to3.html#module-lib2to3. [Accessed: 24-Nov-2019].</w:t>
        </w:r>
      </w:ins>
    </w:p>
    <w:p w14:paraId="0D9979E3" w14:textId="77777777" w:rsidR="006B14CB" w:rsidRDefault="006B14CB">
      <w:pPr>
        <w:pStyle w:val="referenceslist"/>
        <w:rPr>
          <w:ins w:id="350" w:author="Kate Stevens" w:date="2019-11-25T00:18:00Z"/>
          <w:sz w:val="24"/>
          <w:szCs w:val="24"/>
        </w:rPr>
        <w:pPrChange w:id="351" w:author="Kate Stevens" w:date="2019-11-25T00:18:00Z">
          <w:pPr>
            <w:widowControl w:val="0"/>
            <w:autoSpaceDE w:val="0"/>
            <w:autoSpaceDN w:val="0"/>
            <w:adjustRightInd w:val="0"/>
            <w:spacing w:after="0" w:line="360" w:lineRule="auto"/>
          </w:pPr>
        </w:pPrChange>
      </w:pPr>
      <w:ins w:id="352" w:author="Kate Stevens" w:date="2019-11-25T00:18:00Z">
        <w:r>
          <w:rPr>
            <w:sz w:val="24"/>
            <w:szCs w:val="24"/>
          </w:rPr>
          <w:t>[48]</w:t>
        </w:r>
        <w:r>
          <w:rPr>
            <w:sz w:val="24"/>
            <w:szCs w:val="24"/>
          </w:rPr>
          <w:tab/>
          <w:t xml:space="preserve">“Python Pickling,” </w:t>
        </w:r>
        <w:r>
          <w:rPr>
            <w:i/>
            <w:iCs/>
            <w:sz w:val="24"/>
            <w:szCs w:val="24"/>
          </w:rPr>
          <w:t>Tutorialspoint.com</w:t>
        </w:r>
        <w:r>
          <w:rPr>
            <w:sz w:val="24"/>
            <w:szCs w:val="24"/>
          </w:rPr>
          <w:t>, 2019. [Online]. Available: https://www.tutorialspoint.com/python-pickling. [Accessed: 24-Nov-2019].</w:t>
        </w:r>
      </w:ins>
    </w:p>
    <w:p w14:paraId="53E5B183" w14:textId="77777777" w:rsidR="006B14CB" w:rsidRDefault="006B14CB">
      <w:pPr>
        <w:pStyle w:val="referenceslist"/>
        <w:rPr>
          <w:ins w:id="353" w:author="Kate Stevens" w:date="2019-11-25T00:18:00Z"/>
          <w:sz w:val="24"/>
          <w:szCs w:val="24"/>
        </w:rPr>
        <w:pPrChange w:id="354" w:author="Kate Stevens" w:date="2019-11-25T00:18:00Z">
          <w:pPr>
            <w:widowControl w:val="0"/>
            <w:autoSpaceDE w:val="0"/>
            <w:autoSpaceDN w:val="0"/>
            <w:adjustRightInd w:val="0"/>
            <w:spacing w:after="0" w:line="360" w:lineRule="auto"/>
          </w:pPr>
        </w:pPrChange>
      </w:pPr>
      <w:ins w:id="355" w:author="Kate Stevens" w:date="2019-11-25T00:18:00Z">
        <w:r>
          <w:rPr>
            <w:sz w:val="24"/>
            <w:szCs w:val="24"/>
          </w:rPr>
          <w:t>[49]</w:t>
        </w:r>
        <w:r>
          <w:rPr>
            <w:sz w:val="24"/>
            <w:szCs w:val="24"/>
          </w:rPr>
          <w:tab/>
          <w:t xml:space="preserve">“11.1. pickle — Python object serialization — Python 2.7.17 documentation,” </w:t>
        </w:r>
        <w:r>
          <w:rPr>
            <w:i/>
            <w:iCs/>
            <w:sz w:val="24"/>
            <w:szCs w:val="24"/>
          </w:rPr>
          <w:t>Python.org</w:t>
        </w:r>
        <w:r>
          <w:rPr>
            <w:sz w:val="24"/>
            <w:szCs w:val="24"/>
          </w:rPr>
          <w:t>, 2019. [Online]. Available: https://docs.python.org/2/library/pickle.html#module-pickle. [Accessed: 25-Nov-2019].</w:t>
        </w:r>
      </w:ins>
    </w:p>
    <w:p w14:paraId="2DD7C356" w14:textId="77777777" w:rsidR="006B14CB" w:rsidRDefault="006B14CB">
      <w:pPr>
        <w:pStyle w:val="referenceslist"/>
        <w:rPr>
          <w:ins w:id="356" w:author="Kate Stevens" w:date="2019-11-25T00:18:00Z"/>
          <w:sz w:val="24"/>
          <w:szCs w:val="24"/>
        </w:rPr>
        <w:pPrChange w:id="357" w:author="Kate Stevens" w:date="2019-11-25T00:18:00Z">
          <w:pPr>
            <w:widowControl w:val="0"/>
            <w:autoSpaceDE w:val="0"/>
            <w:autoSpaceDN w:val="0"/>
            <w:adjustRightInd w:val="0"/>
            <w:spacing w:after="0" w:line="360" w:lineRule="auto"/>
          </w:pPr>
        </w:pPrChange>
      </w:pPr>
      <w:ins w:id="358" w:author="Kate Stevens" w:date="2019-11-25T00:18:00Z">
        <w:r>
          <w:rPr>
            <w:sz w:val="24"/>
            <w:szCs w:val="24"/>
          </w:rPr>
          <w:lastRenderedPageBreak/>
          <w:t>[50]</w:t>
        </w:r>
        <w:r>
          <w:rPr>
            <w:sz w:val="24"/>
            <w:szCs w:val="24"/>
          </w:rPr>
          <w:tab/>
          <w:t>“</w:t>
        </w:r>
        <w:proofErr w:type="spellStart"/>
        <w:r>
          <w:rPr>
            <w:sz w:val="24"/>
            <w:szCs w:val="24"/>
          </w:rPr>
          <w:t>copyreg</w:t>
        </w:r>
        <w:proofErr w:type="spellEnd"/>
        <w:r>
          <w:rPr>
            <w:sz w:val="24"/>
            <w:szCs w:val="24"/>
          </w:rPr>
          <w:t xml:space="preserve"> — Register pickle support functions — Python 3.8.0 documentation,” </w:t>
        </w:r>
        <w:r>
          <w:rPr>
            <w:i/>
            <w:iCs/>
            <w:sz w:val="24"/>
            <w:szCs w:val="24"/>
          </w:rPr>
          <w:t>Python.org</w:t>
        </w:r>
        <w:r>
          <w:rPr>
            <w:sz w:val="24"/>
            <w:szCs w:val="24"/>
          </w:rPr>
          <w:t>, 2019. [Online]. Available: https://docs.python.org/3/library/copyreg.html. [Accessed: 25-Nov-2019].</w:t>
        </w:r>
      </w:ins>
    </w:p>
    <w:p w14:paraId="496D7E6D" w14:textId="77777777" w:rsidR="006B14CB" w:rsidRDefault="006B14CB">
      <w:pPr>
        <w:pStyle w:val="referenceslist"/>
        <w:rPr>
          <w:ins w:id="359" w:author="Kate Stevens" w:date="2019-11-25T00:18:00Z"/>
          <w:sz w:val="24"/>
          <w:szCs w:val="24"/>
        </w:rPr>
        <w:pPrChange w:id="360" w:author="Kate Stevens" w:date="2019-11-25T00:18:00Z">
          <w:pPr>
            <w:widowControl w:val="0"/>
            <w:autoSpaceDE w:val="0"/>
            <w:autoSpaceDN w:val="0"/>
            <w:adjustRightInd w:val="0"/>
            <w:spacing w:after="0" w:line="360" w:lineRule="auto"/>
          </w:pPr>
        </w:pPrChange>
      </w:pPr>
      <w:ins w:id="361" w:author="Kate Stevens" w:date="2019-11-25T00:18:00Z">
        <w:r>
          <w:rPr>
            <w:sz w:val="24"/>
            <w:szCs w:val="24"/>
          </w:rPr>
          <w:t>[51]</w:t>
        </w:r>
        <w:r>
          <w:rPr>
            <w:sz w:val="24"/>
            <w:szCs w:val="24"/>
          </w:rPr>
          <w:tab/>
          <w:t>“</w:t>
        </w:r>
        <w:proofErr w:type="spellStart"/>
        <w:r>
          <w:rPr>
            <w:sz w:val="24"/>
            <w:szCs w:val="24"/>
          </w:rPr>
          <w:t>copyreg</w:t>
        </w:r>
        <w:proofErr w:type="spellEnd"/>
        <w:r>
          <w:rPr>
            <w:sz w:val="24"/>
            <w:szCs w:val="24"/>
          </w:rPr>
          <w:t xml:space="preserve"> — Register pickle support functions — Python 3.8.0 documentation,” </w:t>
        </w:r>
        <w:r>
          <w:rPr>
            <w:i/>
            <w:iCs/>
            <w:sz w:val="24"/>
            <w:szCs w:val="24"/>
          </w:rPr>
          <w:t>Python.org</w:t>
        </w:r>
        <w:r>
          <w:rPr>
            <w:sz w:val="24"/>
            <w:szCs w:val="24"/>
          </w:rPr>
          <w:t>, 2019. [Online]. Available: https://docs.python.org/3/library/copyreg.html. [Accessed: 25-Nov-2019].</w:t>
        </w:r>
      </w:ins>
    </w:p>
    <w:p w14:paraId="089800AE" w14:textId="77777777" w:rsidR="006B14CB" w:rsidRDefault="006B14CB">
      <w:pPr>
        <w:pStyle w:val="referenceslist"/>
        <w:rPr>
          <w:ins w:id="362" w:author="Kate Stevens" w:date="2019-11-25T00:18:00Z"/>
          <w:sz w:val="24"/>
          <w:szCs w:val="24"/>
        </w:rPr>
        <w:pPrChange w:id="363" w:author="Kate Stevens" w:date="2019-11-25T00:18:00Z">
          <w:pPr>
            <w:widowControl w:val="0"/>
            <w:autoSpaceDE w:val="0"/>
            <w:autoSpaceDN w:val="0"/>
            <w:adjustRightInd w:val="0"/>
            <w:spacing w:after="0" w:line="360" w:lineRule="auto"/>
          </w:pPr>
        </w:pPrChange>
      </w:pPr>
      <w:ins w:id="364" w:author="Kate Stevens" w:date="2019-11-25T00:18:00Z">
        <w:r>
          <w:rPr>
            <w:sz w:val="24"/>
            <w:szCs w:val="24"/>
          </w:rPr>
          <w:t>[52]</w:t>
        </w:r>
        <w:r>
          <w:rPr>
            <w:sz w:val="24"/>
            <w:szCs w:val="24"/>
          </w:rPr>
          <w:tab/>
          <w:t xml:space="preserve">“pickle — Python object serialization — Python 3.8.0 documentation,” </w:t>
        </w:r>
        <w:r>
          <w:rPr>
            <w:i/>
            <w:iCs/>
            <w:sz w:val="24"/>
            <w:szCs w:val="24"/>
          </w:rPr>
          <w:t>Python.org</w:t>
        </w:r>
        <w:r>
          <w:rPr>
            <w:sz w:val="24"/>
            <w:szCs w:val="24"/>
          </w:rPr>
          <w:t>, 2019. [Online]. Available: https://docs.python.org/3/library/pickle.html. [Accessed: 25-Nov-2019].</w:t>
        </w:r>
      </w:ins>
    </w:p>
    <w:p w14:paraId="4A5EC7F6" w14:textId="77777777" w:rsidR="006B14CB" w:rsidRDefault="006B14CB">
      <w:pPr>
        <w:pStyle w:val="referenceslist"/>
        <w:rPr>
          <w:ins w:id="365" w:author="Kate Stevens" w:date="2019-11-25T00:18:00Z"/>
          <w:sz w:val="24"/>
          <w:szCs w:val="24"/>
        </w:rPr>
        <w:pPrChange w:id="366" w:author="Kate Stevens" w:date="2019-11-25T00:18:00Z">
          <w:pPr>
            <w:widowControl w:val="0"/>
            <w:autoSpaceDE w:val="0"/>
            <w:autoSpaceDN w:val="0"/>
            <w:adjustRightInd w:val="0"/>
            <w:spacing w:after="0" w:line="360" w:lineRule="auto"/>
          </w:pPr>
        </w:pPrChange>
      </w:pPr>
      <w:ins w:id="367" w:author="Kate Stevens" w:date="2019-11-25T00:18:00Z">
        <w:r>
          <w:rPr>
            <w:sz w:val="24"/>
            <w:szCs w:val="24"/>
          </w:rPr>
          <w:t>[53]</w:t>
        </w:r>
        <w:r>
          <w:rPr>
            <w:sz w:val="24"/>
            <w:szCs w:val="24"/>
          </w:rPr>
          <w:tab/>
          <w:t xml:space="preserve">“3.11.1 Example,” </w:t>
        </w:r>
        <w:r>
          <w:rPr>
            <w:i/>
            <w:iCs/>
            <w:sz w:val="24"/>
            <w:szCs w:val="24"/>
          </w:rPr>
          <w:t>Python.org</w:t>
        </w:r>
        <w:r>
          <w:rPr>
            <w:sz w:val="24"/>
            <w:szCs w:val="24"/>
          </w:rPr>
          <w:t>, 2019. [Online]. Available: https://docs.python.org/2.0/lib/pickle-example.html. [Accessed: 25-Nov-2019].</w:t>
        </w:r>
      </w:ins>
    </w:p>
    <w:p w14:paraId="3129FD69" w14:textId="77777777" w:rsidR="006B14CB" w:rsidRDefault="006B14CB">
      <w:pPr>
        <w:pStyle w:val="referenceslist"/>
        <w:rPr>
          <w:ins w:id="368" w:author="Kate Stevens" w:date="2019-11-25T00:18:00Z"/>
          <w:sz w:val="24"/>
          <w:szCs w:val="24"/>
        </w:rPr>
        <w:pPrChange w:id="369" w:author="Kate Stevens" w:date="2019-11-25T00:18:00Z">
          <w:pPr>
            <w:widowControl w:val="0"/>
            <w:autoSpaceDE w:val="0"/>
            <w:autoSpaceDN w:val="0"/>
            <w:adjustRightInd w:val="0"/>
            <w:spacing w:after="0" w:line="360" w:lineRule="auto"/>
          </w:pPr>
        </w:pPrChange>
      </w:pPr>
      <w:ins w:id="370" w:author="Kate Stevens" w:date="2019-11-25T00:18:00Z">
        <w:r>
          <w:rPr>
            <w:sz w:val="24"/>
            <w:szCs w:val="24"/>
          </w:rPr>
          <w:t>[54]</w:t>
        </w:r>
        <w:r>
          <w:rPr>
            <w:sz w:val="24"/>
            <w:szCs w:val="24"/>
          </w:rPr>
          <w:tab/>
          <w:t xml:space="preserve">“Module Index,” </w:t>
        </w:r>
        <w:r>
          <w:rPr>
            <w:i/>
            <w:iCs/>
            <w:sz w:val="24"/>
            <w:szCs w:val="24"/>
          </w:rPr>
          <w:t>Python.org</w:t>
        </w:r>
        <w:r>
          <w:rPr>
            <w:sz w:val="24"/>
            <w:szCs w:val="24"/>
          </w:rPr>
          <w:t>, 2019. [Online]. Available: https://docs.python.org/2.0/lib/modindex.html. [Accessed: 25-Nov-2019].</w:t>
        </w:r>
      </w:ins>
    </w:p>
    <w:p w14:paraId="32EB8534" w14:textId="77777777" w:rsidR="006B14CB" w:rsidRDefault="006B14CB">
      <w:pPr>
        <w:pStyle w:val="referenceslist"/>
        <w:rPr>
          <w:ins w:id="371" w:author="Kate Stevens" w:date="2019-11-25T00:18:00Z"/>
          <w:sz w:val="24"/>
          <w:szCs w:val="24"/>
        </w:rPr>
        <w:pPrChange w:id="372" w:author="Kate Stevens" w:date="2019-11-25T00:18:00Z">
          <w:pPr>
            <w:widowControl w:val="0"/>
            <w:autoSpaceDE w:val="0"/>
            <w:autoSpaceDN w:val="0"/>
            <w:adjustRightInd w:val="0"/>
            <w:spacing w:after="0" w:line="360" w:lineRule="auto"/>
          </w:pPr>
        </w:pPrChange>
      </w:pPr>
      <w:ins w:id="373" w:author="Kate Stevens" w:date="2019-11-25T00:18:00Z">
        <w:r>
          <w:rPr>
            <w:sz w:val="24"/>
            <w:szCs w:val="24"/>
          </w:rPr>
          <w:t>[55]</w:t>
        </w:r>
        <w:r>
          <w:rPr>
            <w:sz w:val="24"/>
            <w:szCs w:val="24"/>
          </w:rPr>
          <w:tab/>
          <w:t xml:space="preserve">“Python Library Reference,” </w:t>
        </w:r>
        <w:r>
          <w:rPr>
            <w:i/>
            <w:iCs/>
            <w:sz w:val="24"/>
            <w:szCs w:val="24"/>
          </w:rPr>
          <w:t>Python.org</w:t>
        </w:r>
        <w:r>
          <w:rPr>
            <w:sz w:val="24"/>
            <w:szCs w:val="24"/>
          </w:rPr>
          <w:t>, 2019. [Online]. Available: https://docs.python.org/2.0/lib/lib.html. [Accessed: 25-Nov-2019].</w:t>
        </w:r>
      </w:ins>
    </w:p>
    <w:p w14:paraId="1061F07D" w14:textId="77777777" w:rsidR="006B14CB" w:rsidRDefault="006B14CB">
      <w:pPr>
        <w:pStyle w:val="referenceslist"/>
        <w:rPr>
          <w:ins w:id="374" w:author="Kate Stevens" w:date="2019-11-25T00:18:00Z"/>
          <w:sz w:val="24"/>
          <w:szCs w:val="24"/>
        </w:rPr>
        <w:pPrChange w:id="375" w:author="Kate Stevens" w:date="2019-11-25T00:18:00Z">
          <w:pPr>
            <w:widowControl w:val="0"/>
            <w:autoSpaceDE w:val="0"/>
            <w:autoSpaceDN w:val="0"/>
            <w:adjustRightInd w:val="0"/>
            <w:spacing w:after="0" w:line="360" w:lineRule="auto"/>
          </w:pPr>
        </w:pPrChange>
      </w:pPr>
      <w:ins w:id="376" w:author="Kate Stevens" w:date="2019-11-25T00:18:00Z">
        <w:r>
          <w:rPr>
            <w:sz w:val="24"/>
            <w:szCs w:val="24"/>
          </w:rPr>
          <w:t>[56]</w:t>
        </w:r>
        <w:r>
          <w:rPr>
            <w:sz w:val="24"/>
            <w:szCs w:val="24"/>
          </w:rPr>
          <w:tab/>
          <w:t xml:space="preserve">“Extending and Embedding the Python Interpreter,” </w:t>
        </w:r>
        <w:r>
          <w:rPr>
            <w:i/>
            <w:iCs/>
            <w:sz w:val="24"/>
            <w:szCs w:val="24"/>
          </w:rPr>
          <w:t>Python.org</w:t>
        </w:r>
        <w:r>
          <w:rPr>
            <w:sz w:val="24"/>
            <w:szCs w:val="24"/>
          </w:rPr>
          <w:t>, 2019. [Online]. Available: https://docs.python.org/2.0/ext/ext.html. [Accessed: 25-Nov-2019].</w:t>
        </w:r>
      </w:ins>
    </w:p>
    <w:p w14:paraId="1853A1A9" w14:textId="77777777" w:rsidR="006B14CB" w:rsidRDefault="006B14CB">
      <w:pPr>
        <w:pStyle w:val="referenceslist"/>
        <w:rPr>
          <w:ins w:id="377" w:author="Kate Stevens" w:date="2019-11-25T00:18:00Z"/>
          <w:sz w:val="24"/>
          <w:szCs w:val="24"/>
        </w:rPr>
        <w:pPrChange w:id="378" w:author="Kate Stevens" w:date="2019-11-25T00:18:00Z">
          <w:pPr>
            <w:widowControl w:val="0"/>
            <w:autoSpaceDE w:val="0"/>
            <w:autoSpaceDN w:val="0"/>
            <w:adjustRightInd w:val="0"/>
            <w:spacing w:after="0" w:line="360" w:lineRule="auto"/>
          </w:pPr>
        </w:pPrChange>
      </w:pPr>
      <w:ins w:id="379" w:author="Kate Stevens" w:date="2019-11-25T00:18:00Z">
        <w:r>
          <w:rPr>
            <w:sz w:val="24"/>
            <w:szCs w:val="24"/>
          </w:rPr>
          <w:t>[57]</w:t>
        </w:r>
        <w:r>
          <w:rPr>
            <w:sz w:val="24"/>
            <w:szCs w:val="24"/>
          </w:rPr>
          <w:tab/>
          <w:t xml:space="preserve">“11. Data Persistence — Python 2.7.17 documentation,” </w:t>
        </w:r>
        <w:r>
          <w:rPr>
            <w:i/>
            <w:iCs/>
            <w:sz w:val="24"/>
            <w:szCs w:val="24"/>
          </w:rPr>
          <w:t>Python.org</w:t>
        </w:r>
        <w:r>
          <w:rPr>
            <w:sz w:val="24"/>
            <w:szCs w:val="24"/>
          </w:rPr>
          <w:t>, 2019. [Online]. Available: https://docs.python.org/2/library/persistence.html. [Accessed: 25-Nov-2019].</w:t>
        </w:r>
      </w:ins>
    </w:p>
    <w:p w14:paraId="5B6D975A" w14:textId="77777777" w:rsidR="006B14CB" w:rsidRDefault="006B14CB">
      <w:pPr>
        <w:pStyle w:val="referenceslist"/>
        <w:rPr>
          <w:ins w:id="380" w:author="Kate Stevens" w:date="2019-11-25T00:18:00Z"/>
          <w:sz w:val="24"/>
          <w:szCs w:val="24"/>
        </w:rPr>
        <w:pPrChange w:id="381" w:author="Kate Stevens" w:date="2019-11-25T00:18:00Z">
          <w:pPr>
            <w:widowControl w:val="0"/>
            <w:autoSpaceDE w:val="0"/>
            <w:autoSpaceDN w:val="0"/>
            <w:adjustRightInd w:val="0"/>
            <w:spacing w:after="0" w:line="360" w:lineRule="auto"/>
          </w:pPr>
        </w:pPrChange>
      </w:pPr>
      <w:ins w:id="382" w:author="Kate Stevens" w:date="2019-11-25T00:18:00Z">
        <w:r>
          <w:rPr>
            <w:sz w:val="24"/>
            <w:szCs w:val="24"/>
          </w:rPr>
          <w:t>[58]</w:t>
        </w:r>
        <w:r>
          <w:rPr>
            <w:sz w:val="24"/>
            <w:szCs w:val="24"/>
          </w:rPr>
          <w:tab/>
          <w:t xml:space="preserve">“pickle — Python object serialization — Python 3.8.0 documentation,” </w:t>
        </w:r>
        <w:r>
          <w:rPr>
            <w:i/>
            <w:iCs/>
            <w:sz w:val="24"/>
            <w:szCs w:val="24"/>
          </w:rPr>
          <w:t>Python.org</w:t>
        </w:r>
        <w:r>
          <w:rPr>
            <w:sz w:val="24"/>
            <w:szCs w:val="24"/>
          </w:rPr>
          <w:t>, 2019. [Online]. Available: https://docs.python.org/3/library/pickle.html. [Accessed: 25-Nov-2019].</w:t>
        </w:r>
      </w:ins>
    </w:p>
    <w:p w14:paraId="16543210" w14:textId="77777777" w:rsidR="006B14CB" w:rsidRDefault="006B14CB">
      <w:pPr>
        <w:pStyle w:val="referenceslist"/>
        <w:rPr>
          <w:ins w:id="383" w:author="Kate Stevens" w:date="2019-11-25T00:18:00Z"/>
          <w:sz w:val="24"/>
          <w:szCs w:val="24"/>
        </w:rPr>
        <w:pPrChange w:id="384" w:author="Kate Stevens" w:date="2019-11-25T00:18:00Z">
          <w:pPr>
            <w:widowControl w:val="0"/>
            <w:autoSpaceDE w:val="0"/>
            <w:autoSpaceDN w:val="0"/>
            <w:adjustRightInd w:val="0"/>
            <w:spacing w:after="0" w:line="360" w:lineRule="auto"/>
          </w:pPr>
        </w:pPrChange>
      </w:pPr>
      <w:ins w:id="385" w:author="Kate Stevens" w:date="2019-11-25T00:18:00Z">
        <w:r>
          <w:rPr>
            <w:sz w:val="24"/>
            <w:szCs w:val="24"/>
          </w:rPr>
          <w:lastRenderedPageBreak/>
          <w:t>[59]</w:t>
        </w:r>
        <w:r>
          <w:rPr>
            <w:sz w:val="24"/>
            <w:szCs w:val="24"/>
          </w:rPr>
          <w:tab/>
          <w:t xml:space="preserve">python.org, “pickle — Python object serialization — Python 3.7.3 documentation,” </w:t>
        </w:r>
        <w:r>
          <w:rPr>
            <w:i/>
            <w:iCs/>
            <w:sz w:val="24"/>
            <w:szCs w:val="24"/>
          </w:rPr>
          <w:t>Python.org</w:t>
        </w:r>
        <w:r>
          <w:rPr>
            <w:sz w:val="24"/>
            <w:szCs w:val="24"/>
          </w:rPr>
          <w:t>, 2019. [Online]. Available: https://docs.python.org/3/library/pickle.html.</w:t>
        </w:r>
      </w:ins>
    </w:p>
    <w:p w14:paraId="37114589" w14:textId="77777777" w:rsidR="006B14CB" w:rsidRDefault="006B14CB">
      <w:pPr>
        <w:pStyle w:val="referenceslist"/>
        <w:rPr>
          <w:ins w:id="386" w:author="Kate Stevens" w:date="2019-11-25T00:18:00Z"/>
          <w:sz w:val="24"/>
          <w:szCs w:val="24"/>
        </w:rPr>
        <w:pPrChange w:id="387" w:author="Kate Stevens" w:date="2019-11-25T00:18:00Z">
          <w:pPr>
            <w:widowControl w:val="0"/>
            <w:autoSpaceDE w:val="0"/>
            <w:autoSpaceDN w:val="0"/>
            <w:adjustRightInd w:val="0"/>
            <w:spacing w:after="0" w:line="360" w:lineRule="auto"/>
          </w:pPr>
        </w:pPrChange>
      </w:pPr>
      <w:ins w:id="388" w:author="Kate Stevens" w:date="2019-11-25T00:18:00Z">
        <w:r>
          <w:rPr>
            <w:sz w:val="24"/>
            <w:szCs w:val="24"/>
          </w:rPr>
          <w:t>[60]</w:t>
        </w:r>
        <w:r>
          <w:rPr>
            <w:sz w:val="24"/>
            <w:szCs w:val="24"/>
          </w:rPr>
          <w:tab/>
          <w:t xml:space="preserve">“Stateful - </w:t>
        </w:r>
        <w:proofErr w:type="spellStart"/>
        <w:r>
          <w:rPr>
            <w:sz w:val="24"/>
            <w:szCs w:val="24"/>
          </w:rPr>
          <w:t>APIDesign</w:t>
        </w:r>
        <w:proofErr w:type="spellEnd"/>
        <w:r>
          <w:rPr>
            <w:sz w:val="24"/>
            <w:szCs w:val="24"/>
          </w:rPr>
          <w:t xml:space="preserve">,” </w:t>
        </w:r>
        <w:r>
          <w:rPr>
            <w:i/>
            <w:iCs/>
            <w:sz w:val="24"/>
            <w:szCs w:val="24"/>
          </w:rPr>
          <w:t>Apidesign.org</w:t>
        </w:r>
        <w:r>
          <w:rPr>
            <w:sz w:val="24"/>
            <w:szCs w:val="24"/>
          </w:rPr>
          <w:t>, 2010. [Online]. Available: http://wiki.apidesign.org/wiki/Stateful. [Accessed: 25-Nov-2019].</w:t>
        </w:r>
      </w:ins>
    </w:p>
    <w:p w14:paraId="2CA57BAD" w14:textId="77777777" w:rsidR="006B14CB" w:rsidRDefault="006B14CB">
      <w:pPr>
        <w:pStyle w:val="referenceslist"/>
        <w:rPr>
          <w:ins w:id="389" w:author="Kate Stevens" w:date="2019-11-25T00:18:00Z"/>
          <w:sz w:val="24"/>
          <w:szCs w:val="24"/>
        </w:rPr>
        <w:pPrChange w:id="390" w:author="Kate Stevens" w:date="2019-11-25T00:18:00Z">
          <w:pPr>
            <w:widowControl w:val="0"/>
            <w:autoSpaceDE w:val="0"/>
            <w:autoSpaceDN w:val="0"/>
            <w:adjustRightInd w:val="0"/>
            <w:spacing w:after="0" w:line="360" w:lineRule="auto"/>
          </w:pPr>
        </w:pPrChange>
      </w:pPr>
      <w:ins w:id="391" w:author="Kate Stevens" w:date="2019-11-25T00:18:00Z">
        <w:r>
          <w:rPr>
            <w:sz w:val="24"/>
            <w:szCs w:val="24"/>
          </w:rPr>
          <w:t>[61]</w:t>
        </w:r>
        <w:r>
          <w:rPr>
            <w:sz w:val="24"/>
            <w:szCs w:val="24"/>
          </w:rPr>
          <w:tab/>
          <w:t xml:space="preserve">“3.14 shelve -- Python object persistence,” </w:t>
        </w:r>
        <w:r>
          <w:rPr>
            <w:i/>
            <w:iCs/>
            <w:sz w:val="24"/>
            <w:szCs w:val="24"/>
          </w:rPr>
          <w:t>Python.org</w:t>
        </w:r>
        <w:r>
          <w:rPr>
            <w:sz w:val="24"/>
            <w:szCs w:val="24"/>
          </w:rPr>
          <w:t>, 2019. [Online]. Available: https://docs.python.org/2.0/lib/module-shelve.html. [Accessed: 25-Nov-2019].</w:t>
        </w:r>
      </w:ins>
    </w:p>
    <w:p w14:paraId="63866CB2" w14:textId="77777777" w:rsidR="006B14CB" w:rsidRDefault="006B14CB">
      <w:pPr>
        <w:pStyle w:val="referenceslist"/>
        <w:rPr>
          <w:ins w:id="392" w:author="Kate Stevens" w:date="2019-11-25T00:18:00Z"/>
          <w:sz w:val="24"/>
          <w:szCs w:val="24"/>
        </w:rPr>
        <w:pPrChange w:id="393" w:author="Kate Stevens" w:date="2019-11-25T00:18:00Z">
          <w:pPr>
            <w:widowControl w:val="0"/>
            <w:autoSpaceDE w:val="0"/>
            <w:autoSpaceDN w:val="0"/>
            <w:adjustRightInd w:val="0"/>
            <w:spacing w:after="0" w:line="360" w:lineRule="auto"/>
          </w:pPr>
        </w:pPrChange>
      </w:pPr>
      <w:ins w:id="394" w:author="Kate Stevens" w:date="2019-11-25T00:18:00Z">
        <w:r>
          <w:rPr>
            <w:sz w:val="24"/>
            <w:szCs w:val="24"/>
          </w:rPr>
          <w:t>[62]</w:t>
        </w:r>
        <w:r>
          <w:rPr>
            <w:sz w:val="24"/>
            <w:szCs w:val="24"/>
          </w:rPr>
          <w:tab/>
          <w:t xml:space="preserve">“3.15 copy -- Shallow and deep copy operations,” </w:t>
        </w:r>
        <w:r>
          <w:rPr>
            <w:i/>
            <w:iCs/>
            <w:sz w:val="24"/>
            <w:szCs w:val="24"/>
          </w:rPr>
          <w:t>Python.org</w:t>
        </w:r>
        <w:r>
          <w:rPr>
            <w:sz w:val="24"/>
            <w:szCs w:val="24"/>
          </w:rPr>
          <w:t>, 2019. [Online]. Available: https://docs.python.org/2.0/lib/module-copy.html. [Accessed: 25-Nov-2019].</w:t>
        </w:r>
      </w:ins>
    </w:p>
    <w:p w14:paraId="3704C221" w14:textId="77777777" w:rsidR="006B14CB" w:rsidRDefault="006B14CB">
      <w:pPr>
        <w:pStyle w:val="referenceslist"/>
        <w:rPr>
          <w:ins w:id="395" w:author="Kate Stevens" w:date="2019-11-25T00:18:00Z"/>
          <w:sz w:val="24"/>
          <w:szCs w:val="24"/>
        </w:rPr>
        <w:pPrChange w:id="396" w:author="Kate Stevens" w:date="2019-11-25T00:18:00Z">
          <w:pPr>
            <w:widowControl w:val="0"/>
            <w:autoSpaceDE w:val="0"/>
            <w:autoSpaceDN w:val="0"/>
            <w:adjustRightInd w:val="0"/>
            <w:spacing w:after="0" w:line="360" w:lineRule="auto"/>
          </w:pPr>
        </w:pPrChange>
      </w:pPr>
      <w:ins w:id="397" w:author="Kate Stevens" w:date="2019-11-25T00:18:00Z">
        <w:r>
          <w:rPr>
            <w:sz w:val="24"/>
            <w:szCs w:val="24"/>
          </w:rPr>
          <w:t>[63]</w:t>
        </w:r>
        <w:r>
          <w:rPr>
            <w:sz w:val="24"/>
            <w:szCs w:val="24"/>
          </w:rPr>
          <w:tab/>
          <w:t xml:space="preserve">“3.16 marshal -- Alternate Python object serialization,” </w:t>
        </w:r>
        <w:r>
          <w:rPr>
            <w:i/>
            <w:iCs/>
            <w:sz w:val="24"/>
            <w:szCs w:val="24"/>
          </w:rPr>
          <w:t>Python.org</w:t>
        </w:r>
        <w:r>
          <w:rPr>
            <w:sz w:val="24"/>
            <w:szCs w:val="24"/>
          </w:rPr>
          <w:t>, 2019. [Online]. Available: https://docs.python.org/2.0/lib/module-marshal.html. [Accessed: 25-Nov-2019].</w:t>
        </w:r>
      </w:ins>
    </w:p>
    <w:p w14:paraId="4C98412E" w14:textId="77777777" w:rsidR="006B14CB" w:rsidRDefault="006B14CB">
      <w:pPr>
        <w:pStyle w:val="referenceslist"/>
        <w:rPr>
          <w:ins w:id="398" w:author="Kate Stevens" w:date="2019-11-25T00:18:00Z"/>
          <w:sz w:val="24"/>
          <w:szCs w:val="24"/>
        </w:rPr>
        <w:pPrChange w:id="399" w:author="Kate Stevens" w:date="2019-11-25T00:18:00Z">
          <w:pPr>
            <w:widowControl w:val="0"/>
            <w:autoSpaceDE w:val="0"/>
            <w:autoSpaceDN w:val="0"/>
            <w:adjustRightInd w:val="0"/>
            <w:spacing w:after="0" w:line="360" w:lineRule="auto"/>
          </w:pPr>
        </w:pPrChange>
      </w:pPr>
      <w:ins w:id="400" w:author="Kate Stevens" w:date="2019-11-25T00:18:00Z">
        <w:r>
          <w:rPr>
            <w:sz w:val="24"/>
            <w:szCs w:val="24"/>
          </w:rPr>
          <w:t>[64]</w:t>
        </w:r>
        <w:r>
          <w:rPr>
            <w:sz w:val="24"/>
            <w:szCs w:val="24"/>
          </w:rPr>
          <w:tab/>
          <w:t>“</w:t>
        </w:r>
        <w:proofErr w:type="spellStart"/>
        <w:r>
          <w:rPr>
            <w:sz w:val="24"/>
            <w:szCs w:val="24"/>
          </w:rPr>
          <w:t>hmac</w:t>
        </w:r>
        <w:proofErr w:type="spellEnd"/>
        <w:r>
          <w:rPr>
            <w:sz w:val="24"/>
            <w:szCs w:val="24"/>
          </w:rPr>
          <w:t xml:space="preserve"> — Keyed-Hashing for Message Authentication — Python 3.8.0 documentation,” </w:t>
        </w:r>
        <w:r>
          <w:rPr>
            <w:i/>
            <w:iCs/>
            <w:sz w:val="24"/>
            <w:szCs w:val="24"/>
          </w:rPr>
          <w:t>Python.org</w:t>
        </w:r>
        <w:r>
          <w:rPr>
            <w:sz w:val="24"/>
            <w:szCs w:val="24"/>
          </w:rPr>
          <w:t>, 2019. [Online]. Available: https://docs.python.org/3/library/hmac.html#module-hmac. [Accessed: 25-Nov-2019].</w:t>
        </w:r>
      </w:ins>
    </w:p>
    <w:p w14:paraId="08096FB6" w14:textId="77777777" w:rsidR="006B14CB" w:rsidRDefault="006B14CB">
      <w:pPr>
        <w:pStyle w:val="referenceslist"/>
        <w:rPr>
          <w:ins w:id="401" w:author="Kate Stevens" w:date="2019-11-25T00:18:00Z"/>
          <w:sz w:val="24"/>
          <w:szCs w:val="24"/>
        </w:rPr>
        <w:pPrChange w:id="402" w:author="Kate Stevens" w:date="2019-11-25T00:18:00Z">
          <w:pPr>
            <w:widowControl w:val="0"/>
            <w:autoSpaceDE w:val="0"/>
            <w:autoSpaceDN w:val="0"/>
            <w:adjustRightInd w:val="0"/>
            <w:spacing w:after="0" w:line="360" w:lineRule="auto"/>
          </w:pPr>
        </w:pPrChange>
      </w:pPr>
      <w:ins w:id="403" w:author="Kate Stevens" w:date="2019-11-25T00:18:00Z">
        <w:r>
          <w:rPr>
            <w:sz w:val="24"/>
            <w:szCs w:val="24"/>
          </w:rPr>
          <w:t>[65]</w:t>
        </w:r>
        <w:r>
          <w:rPr>
            <w:sz w:val="24"/>
            <w:szCs w:val="24"/>
          </w:rPr>
          <w:tab/>
          <w:t xml:space="preserve">“pickle — Python object serialization — Python 3.8.0 documentation,” </w:t>
        </w:r>
        <w:r>
          <w:rPr>
            <w:i/>
            <w:iCs/>
            <w:sz w:val="24"/>
            <w:szCs w:val="24"/>
          </w:rPr>
          <w:t>Python.org</w:t>
        </w:r>
        <w:r>
          <w:rPr>
            <w:sz w:val="24"/>
            <w:szCs w:val="24"/>
          </w:rPr>
          <w:t>, 2019. [Online]. Available: https://docs.python.org/3/library/pickle.html#comparison-with-json. [Accessed: 25-Nov-2019].</w:t>
        </w:r>
      </w:ins>
    </w:p>
    <w:p w14:paraId="6D0F3F1A" w14:textId="77777777" w:rsidR="006B14CB" w:rsidRDefault="006B14CB">
      <w:pPr>
        <w:pStyle w:val="referenceslist"/>
        <w:rPr>
          <w:ins w:id="404" w:author="Kate Stevens" w:date="2019-11-25T00:18:00Z"/>
          <w:sz w:val="24"/>
          <w:szCs w:val="24"/>
        </w:rPr>
        <w:pPrChange w:id="405" w:author="Kate Stevens" w:date="2019-11-25T00:18:00Z">
          <w:pPr>
            <w:widowControl w:val="0"/>
            <w:autoSpaceDE w:val="0"/>
            <w:autoSpaceDN w:val="0"/>
            <w:adjustRightInd w:val="0"/>
            <w:spacing w:after="0" w:line="360" w:lineRule="auto"/>
          </w:pPr>
        </w:pPrChange>
      </w:pPr>
      <w:ins w:id="406" w:author="Kate Stevens" w:date="2019-11-25T00:18:00Z">
        <w:r>
          <w:rPr>
            <w:sz w:val="24"/>
            <w:szCs w:val="24"/>
          </w:rPr>
          <w:t>[66]</w:t>
        </w:r>
        <w:r>
          <w:rPr>
            <w:sz w:val="24"/>
            <w:szCs w:val="24"/>
          </w:rPr>
          <w:tab/>
          <w:t xml:space="preserve">“json — JSON encoder and decoder — Python 3.8.0 documentation,” </w:t>
        </w:r>
        <w:r>
          <w:rPr>
            <w:i/>
            <w:iCs/>
            <w:sz w:val="24"/>
            <w:szCs w:val="24"/>
          </w:rPr>
          <w:t>Python.org</w:t>
        </w:r>
        <w:r>
          <w:rPr>
            <w:sz w:val="24"/>
            <w:szCs w:val="24"/>
          </w:rPr>
          <w:t>, 2019. [Online]. Available: https://docs.python.org/3/library/json.html#module-json. [Accessed: 25-Nov-2019].</w:t>
        </w:r>
      </w:ins>
    </w:p>
    <w:p w14:paraId="7CF4CC2A" w14:textId="77777777" w:rsidR="006B14CB" w:rsidRDefault="006B14CB">
      <w:pPr>
        <w:pStyle w:val="referenceslist"/>
        <w:rPr>
          <w:ins w:id="407" w:author="Kate Stevens" w:date="2019-11-25T00:18:00Z"/>
          <w:sz w:val="24"/>
          <w:szCs w:val="24"/>
        </w:rPr>
        <w:pPrChange w:id="408" w:author="Kate Stevens" w:date="2019-11-25T00:18:00Z">
          <w:pPr>
            <w:widowControl w:val="0"/>
            <w:autoSpaceDE w:val="0"/>
            <w:autoSpaceDN w:val="0"/>
            <w:adjustRightInd w:val="0"/>
            <w:spacing w:after="0" w:line="360" w:lineRule="auto"/>
          </w:pPr>
        </w:pPrChange>
      </w:pPr>
      <w:ins w:id="409" w:author="Kate Stevens" w:date="2019-11-25T00:18:00Z">
        <w:r>
          <w:rPr>
            <w:sz w:val="24"/>
            <w:szCs w:val="24"/>
          </w:rPr>
          <w:lastRenderedPageBreak/>
          <w:t>[67]</w:t>
        </w:r>
        <w:r>
          <w:rPr>
            <w:sz w:val="24"/>
            <w:szCs w:val="24"/>
          </w:rPr>
          <w:tab/>
          <w:t xml:space="preserve">“Research Guides: Microsoft Word for Dissertations: Cross-References,” </w:t>
        </w:r>
        <w:r>
          <w:rPr>
            <w:i/>
            <w:iCs/>
            <w:sz w:val="24"/>
            <w:szCs w:val="24"/>
          </w:rPr>
          <w:t>Umich.edu</w:t>
        </w:r>
        <w:r>
          <w:rPr>
            <w:sz w:val="24"/>
            <w:szCs w:val="24"/>
          </w:rPr>
          <w:t>, 2019. [Online]. Available: https://guides.lib.umich.edu/c.php?g=283073&amp;p=1888264. [Accessed: 25-Nov-2019].</w:t>
        </w:r>
      </w:ins>
    </w:p>
    <w:p w14:paraId="5649740C" w14:textId="77777777" w:rsidR="006B14CB" w:rsidRDefault="006B14CB">
      <w:pPr>
        <w:pStyle w:val="referenceslist"/>
        <w:rPr>
          <w:ins w:id="410" w:author="Kate Stevens" w:date="2019-11-25T00:18:00Z"/>
          <w:sz w:val="24"/>
          <w:szCs w:val="24"/>
        </w:rPr>
        <w:pPrChange w:id="411" w:author="Kate Stevens" w:date="2019-11-25T00:18:00Z">
          <w:pPr>
            <w:widowControl w:val="0"/>
            <w:autoSpaceDE w:val="0"/>
            <w:autoSpaceDN w:val="0"/>
            <w:adjustRightInd w:val="0"/>
            <w:spacing w:after="0" w:line="360" w:lineRule="auto"/>
          </w:pPr>
        </w:pPrChange>
      </w:pPr>
      <w:ins w:id="412" w:author="Kate Stevens" w:date="2019-11-25T00:18:00Z">
        <w:r>
          <w:rPr>
            <w:sz w:val="24"/>
            <w:szCs w:val="24"/>
          </w:rPr>
          <w:t>[68]</w:t>
        </w:r>
        <w:r>
          <w:rPr>
            <w:sz w:val="24"/>
            <w:szCs w:val="24"/>
          </w:rPr>
          <w:tab/>
          <w:t>“</w:t>
        </w:r>
        <w:proofErr w:type="spellStart"/>
        <w:r>
          <w:rPr>
            <w:sz w:val="24"/>
            <w:szCs w:val="24"/>
          </w:rPr>
          <w:t>LibGuides</w:t>
        </w:r>
        <w:proofErr w:type="spellEnd"/>
        <w:r>
          <w:rPr>
            <w:sz w:val="24"/>
            <w:szCs w:val="24"/>
          </w:rPr>
          <w:t xml:space="preserve">: Citation Styles: APA, MLA, Chicago, Turabian, IEEE: IEEE Style,” </w:t>
        </w:r>
        <w:r>
          <w:rPr>
            <w:i/>
            <w:iCs/>
            <w:sz w:val="24"/>
            <w:szCs w:val="24"/>
          </w:rPr>
          <w:t>Libguides.com</w:t>
        </w:r>
        <w:r>
          <w:rPr>
            <w:sz w:val="24"/>
            <w:szCs w:val="24"/>
          </w:rPr>
          <w:t>, 2019. [Online]. Available: https://pitt.libguides.com/citationhelp/ieee. [Accessed: 25-Nov-2019].</w:t>
        </w:r>
      </w:ins>
    </w:p>
    <w:p w14:paraId="5AF5D5E3" w14:textId="77777777" w:rsidR="006B14CB" w:rsidRDefault="006B14CB">
      <w:pPr>
        <w:pStyle w:val="referenceslist"/>
        <w:rPr>
          <w:ins w:id="413" w:author="Kate Stevens" w:date="2019-11-25T00:18:00Z"/>
          <w:sz w:val="24"/>
          <w:szCs w:val="24"/>
        </w:rPr>
        <w:pPrChange w:id="414" w:author="Kate Stevens" w:date="2019-11-25T00:18:00Z">
          <w:pPr>
            <w:widowControl w:val="0"/>
            <w:autoSpaceDE w:val="0"/>
            <w:autoSpaceDN w:val="0"/>
            <w:adjustRightInd w:val="0"/>
            <w:spacing w:after="0" w:line="360" w:lineRule="auto"/>
          </w:pPr>
        </w:pPrChange>
      </w:pPr>
      <w:ins w:id="415" w:author="Kate Stevens" w:date="2019-11-25T00:18:00Z">
        <w:r>
          <w:rPr>
            <w:sz w:val="24"/>
            <w:szCs w:val="24"/>
          </w:rPr>
          <w:t>[69]</w:t>
        </w:r>
        <w:r>
          <w:rPr>
            <w:sz w:val="24"/>
            <w:szCs w:val="24"/>
          </w:rPr>
          <w:tab/>
          <w:t>I. Periodicals, “IEEE EDITORIAL STYLE MANUAL FOR AUTHORS.”</w:t>
        </w:r>
      </w:ins>
    </w:p>
    <w:p w14:paraId="241B4407" w14:textId="77777777" w:rsidR="006B14CB" w:rsidRDefault="006B14CB">
      <w:pPr>
        <w:pStyle w:val="referenceslist"/>
        <w:rPr>
          <w:ins w:id="416" w:author="Kate Stevens" w:date="2019-11-25T00:18:00Z"/>
          <w:sz w:val="24"/>
          <w:szCs w:val="24"/>
        </w:rPr>
        <w:pPrChange w:id="417" w:author="Kate Stevens" w:date="2019-11-25T00:18:00Z">
          <w:pPr>
            <w:widowControl w:val="0"/>
            <w:autoSpaceDE w:val="0"/>
            <w:autoSpaceDN w:val="0"/>
            <w:adjustRightInd w:val="0"/>
            <w:spacing w:after="0" w:line="360" w:lineRule="auto"/>
          </w:pPr>
        </w:pPrChange>
      </w:pPr>
      <w:ins w:id="418" w:author="Kate Stevens" w:date="2019-11-25T00:18:00Z">
        <w:r>
          <w:rPr>
            <w:sz w:val="24"/>
            <w:szCs w:val="24"/>
          </w:rPr>
          <w:t>[70]</w:t>
        </w:r>
        <w:r>
          <w:rPr>
            <w:sz w:val="24"/>
            <w:szCs w:val="24"/>
          </w:rPr>
          <w:tab/>
          <w:t xml:space="preserve">University of Washington, “Canvas Login,” </w:t>
        </w:r>
        <w:r>
          <w:rPr>
            <w:i/>
            <w:iCs/>
            <w:sz w:val="24"/>
            <w:szCs w:val="24"/>
          </w:rPr>
          <w:t>https://canvas.uw.edu/</w:t>
        </w:r>
        <w:r>
          <w:rPr>
            <w:sz w:val="24"/>
            <w:szCs w:val="24"/>
          </w:rPr>
          <w:t>, 2019. [Online]. Available: https://canvas.uw.edu/courses/1342958/modules/items/9973247. [Accessed: 25-Nov-2019].</w:t>
        </w:r>
      </w:ins>
    </w:p>
    <w:p w14:paraId="450D7CDC" w14:textId="77777777" w:rsidR="006B14CB" w:rsidRDefault="006B14CB">
      <w:pPr>
        <w:pStyle w:val="referenceslist"/>
        <w:rPr>
          <w:ins w:id="419" w:author="Kate Stevens" w:date="2019-11-25T00:18:00Z"/>
          <w:sz w:val="24"/>
          <w:szCs w:val="24"/>
        </w:rPr>
        <w:pPrChange w:id="420" w:author="Kate Stevens" w:date="2019-11-25T00:18:00Z">
          <w:pPr>
            <w:widowControl w:val="0"/>
            <w:autoSpaceDE w:val="0"/>
            <w:autoSpaceDN w:val="0"/>
            <w:adjustRightInd w:val="0"/>
            <w:spacing w:after="0" w:line="360" w:lineRule="auto"/>
          </w:pPr>
        </w:pPrChange>
      </w:pPr>
      <w:ins w:id="421" w:author="Kate Stevens" w:date="2019-11-25T00:18:00Z">
        <w:r>
          <w:rPr>
            <w:sz w:val="24"/>
            <w:szCs w:val="24"/>
          </w:rPr>
          <w:t>[71]</w:t>
        </w:r>
        <w:r>
          <w:rPr>
            <w:sz w:val="24"/>
            <w:szCs w:val="24"/>
          </w:rPr>
          <w:tab/>
          <w:t xml:space="preserve">PythonMod7Project, “PythonMod7Project,” </w:t>
        </w:r>
        <w:r>
          <w:rPr>
            <w:i/>
            <w:iCs/>
            <w:sz w:val="24"/>
            <w:szCs w:val="24"/>
          </w:rPr>
          <w:t>itfdn100 YouTube</w:t>
        </w:r>
        <w:r>
          <w:rPr>
            <w:sz w:val="24"/>
            <w:szCs w:val="24"/>
          </w:rPr>
          <w:t>, 13-Nov-2019. [Online]. Available: https://youtu.be/4IkIdXJBC6o. [Accessed: 25-Nov-2019].</w:t>
        </w:r>
      </w:ins>
    </w:p>
    <w:p w14:paraId="317BE63B" w14:textId="77777777" w:rsidR="006B14CB" w:rsidRDefault="006B14CB">
      <w:pPr>
        <w:pStyle w:val="referenceslist"/>
        <w:rPr>
          <w:ins w:id="422" w:author="Kate Stevens" w:date="2019-11-25T00:18:00Z"/>
          <w:sz w:val="24"/>
          <w:szCs w:val="24"/>
        </w:rPr>
        <w:pPrChange w:id="423" w:author="Kate Stevens" w:date="2019-11-25T00:18:00Z">
          <w:pPr>
            <w:widowControl w:val="0"/>
            <w:autoSpaceDE w:val="0"/>
            <w:autoSpaceDN w:val="0"/>
            <w:adjustRightInd w:val="0"/>
            <w:spacing w:after="0" w:line="360" w:lineRule="auto"/>
          </w:pPr>
        </w:pPrChange>
      </w:pPr>
      <w:ins w:id="424" w:author="Kate Stevens" w:date="2019-11-25T00:18:00Z">
        <w:r>
          <w:rPr>
            <w:sz w:val="24"/>
            <w:szCs w:val="24"/>
          </w:rPr>
          <w:t>[72]</w:t>
        </w:r>
        <w:r>
          <w:rPr>
            <w:sz w:val="24"/>
            <w:szCs w:val="24"/>
          </w:rPr>
          <w:tab/>
          <w:t xml:space="preserve">“Assignment07.pdf: IT FDN 100 </w:t>
        </w:r>
        <w:proofErr w:type="gramStart"/>
        <w:r>
          <w:rPr>
            <w:sz w:val="24"/>
            <w:szCs w:val="24"/>
          </w:rPr>
          <w:t>A</w:t>
        </w:r>
        <w:proofErr w:type="gramEnd"/>
        <w:r>
          <w:rPr>
            <w:sz w:val="24"/>
            <w:szCs w:val="24"/>
          </w:rPr>
          <w:t xml:space="preserve"> Au 19: Foundations Of Programming: Python,” </w:t>
        </w:r>
        <w:r>
          <w:rPr>
            <w:i/>
            <w:iCs/>
            <w:sz w:val="24"/>
            <w:szCs w:val="24"/>
          </w:rPr>
          <w:t>Uw.edu</w:t>
        </w:r>
        <w:r>
          <w:rPr>
            <w:sz w:val="24"/>
            <w:szCs w:val="24"/>
          </w:rPr>
          <w:t>, 2019. [Online]. Available: https://canvas.uw.edu/courses/1342958/files/59791641?module_item_id=9973247. [Accessed: 25-Nov-2019].</w:t>
        </w:r>
      </w:ins>
    </w:p>
    <w:p w14:paraId="793C24E5" w14:textId="77777777" w:rsidR="006B14CB" w:rsidRDefault="006B14CB">
      <w:pPr>
        <w:pStyle w:val="referenceslist"/>
        <w:rPr>
          <w:ins w:id="425" w:author="Kate Stevens" w:date="2019-11-25T00:18:00Z"/>
          <w:sz w:val="24"/>
          <w:szCs w:val="24"/>
        </w:rPr>
        <w:pPrChange w:id="426" w:author="Kate Stevens" w:date="2019-11-25T00:18:00Z">
          <w:pPr>
            <w:widowControl w:val="0"/>
            <w:autoSpaceDE w:val="0"/>
            <w:autoSpaceDN w:val="0"/>
            <w:adjustRightInd w:val="0"/>
            <w:spacing w:after="0" w:line="360" w:lineRule="auto"/>
          </w:pPr>
        </w:pPrChange>
      </w:pPr>
      <w:ins w:id="427" w:author="Kate Stevens" w:date="2019-11-25T00:18:00Z">
        <w:r>
          <w:rPr>
            <w:sz w:val="24"/>
            <w:szCs w:val="24"/>
          </w:rPr>
          <w:t>[73]</w:t>
        </w:r>
        <w:r>
          <w:rPr>
            <w:sz w:val="24"/>
            <w:szCs w:val="24"/>
          </w:rPr>
          <w:tab/>
          <w:t xml:space="preserve">“Lab7-1_Starter.py: IT FDN 100 </w:t>
        </w:r>
        <w:proofErr w:type="gramStart"/>
        <w:r>
          <w:rPr>
            <w:sz w:val="24"/>
            <w:szCs w:val="24"/>
          </w:rPr>
          <w:t>A</w:t>
        </w:r>
        <w:proofErr w:type="gramEnd"/>
        <w:r>
          <w:rPr>
            <w:sz w:val="24"/>
            <w:szCs w:val="24"/>
          </w:rPr>
          <w:t xml:space="preserve"> Au 19: Foundations Of Programming: Python,” </w:t>
        </w:r>
        <w:r>
          <w:rPr>
            <w:i/>
            <w:iCs/>
            <w:sz w:val="24"/>
            <w:szCs w:val="24"/>
          </w:rPr>
          <w:t>Uw.edu</w:t>
        </w:r>
        <w:r>
          <w:rPr>
            <w:sz w:val="24"/>
            <w:szCs w:val="24"/>
          </w:rPr>
          <w:t>, 2019. [Online]. Available: https://canvas.uw.edu/courses/1342958/files/59729143?module_item_id=9973388. [Accessed: 25-Nov-2019].</w:t>
        </w:r>
      </w:ins>
    </w:p>
    <w:p w14:paraId="13605FA1" w14:textId="77777777" w:rsidR="006B14CB" w:rsidRDefault="006B14CB">
      <w:pPr>
        <w:pStyle w:val="referenceslist"/>
        <w:rPr>
          <w:ins w:id="428" w:author="Kate Stevens" w:date="2019-11-25T00:18:00Z"/>
          <w:sz w:val="24"/>
          <w:szCs w:val="24"/>
        </w:rPr>
        <w:pPrChange w:id="429" w:author="Kate Stevens" w:date="2019-11-25T00:18:00Z">
          <w:pPr>
            <w:widowControl w:val="0"/>
            <w:autoSpaceDE w:val="0"/>
            <w:autoSpaceDN w:val="0"/>
            <w:adjustRightInd w:val="0"/>
            <w:spacing w:after="0" w:line="360" w:lineRule="auto"/>
          </w:pPr>
        </w:pPrChange>
      </w:pPr>
      <w:ins w:id="430" w:author="Kate Stevens" w:date="2019-11-25T00:18:00Z">
        <w:r>
          <w:rPr>
            <w:sz w:val="24"/>
            <w:szCs w:val="24"/>
          </w:rPr>
          <w:t>[74]</w:t>
        </w:r>
        <w:r>
          <w:rPr>
            <w:sz w:val="24"/>
            <w:szCs w:val="24"/>
          </w:rPr>
          <w:tab/>
          <w:t xml:space="preserve">“_Mod7PythonProgrammingNotes.pdf: IT FDN 100 </w:t>
        </w:r>
        <w:proofErr w:type="gramStart"/>
        <w:r>
          <w:rPr>
            <w:sz w:val="24"/>
            <w:szCs w:val="24"/>
          </w:rPr>
          <w:t>A</w:t>
        </w:r>
        <w:proofErr w:type="gramEnd"/>
        <w:r>
          <w:rPr>
            <w:sz w:val="24"/>
            <w:szCs w:val="24"/>
          </w:rPr>
          <w:t xml:space="preserve"> Au 19: Foundations Of Programming: Python,” </w:t>
        </w:r>
        <w:r>
          <w:rPr>
            <w:i/>
            <w:iCs/>
            <w:sz w:val="24"/>
            <w:szCs w:val="24"/>
          </w:rPr>
          <w:t>Uw.edu</w:t>
        </w:r>
        <w:r>
          <w:rPr>
            <w:sz w:val="24"/>
            <w:szCs w:val="24"/>
          </w:rPr>
          <w:t xml:space="preserve">, 2019. [Online]. Available: </w:t>
        </w:r>
        <w:r>
          <w:rPr>
            <w:sz w:val="24"/>
            <w:szCs w:val="24"/>
          </w:rPr>
          <w:lastRenderedPageBreak/>
          <w:t>https://canvas.uw.edu/courses/1342958/files/59801217?module_item_id=9973246. [Accessed: 25-Nov-2019].</w:t>
        </w:r>
      </w:ins>
    </w:p>
    <w:p w14:paraId="73414F78" w14:textId="77777777" w:rsidR="006B14CB" w:rsidRDefault="006B14CB">
      <w:pPr>
        <w:pStyle w:val="referenceslist"/>
        <w:rPr>
          <w:ins w:id="431" w:author="Kate Stevens" w:date="2019-11-25T00:18:00Z"/>
          <w:sz w:val="24"/>
          <w:szCs w:val="24"/>
        </w:rPr>
        <w:pPrChange w:id="432" w:author="Kate Stevens" w:date="2019-11-25T00:18:00Z">
          <w:pPr>
            <w:widowControl w:val="0"/>
            <w:autoSpaceDE w:val="0"/>
            <w:autoSpaceDN w:val="0"/>
            <w:adjustRightInd w:val="0"/>
            <w:spacing w:after="0" w:line="360" w:lineRule="auto"/>
          </w:pPr>
        </w:pPrChange>
      </w:pPr>
      <w:ins w:id="433" w:author="Kate Stevens" w:date="2019-11-25T00:18:00Z">
        <w:r>
          <w:rPr>
            <w:sz w:val="24"/>
            <w:szCs w:val="24"/>
          </w:rPr>
          <w:t>[75]</w:t>
        </w:r>
        <w:r>
          <w:rPr>
            <w:sz w:val="24"/>
            <w:szCs w:val="24"/>
          </w:rPr>
          <w:tab/>
          <w:t xml:space="preserve">R. Root, “YouTube,” </w:t>
        </w:r>
        <w:r>
          <w:rPr>
            <w:i/>
            <w:iCs/>
            <w:sz w:val="24"/>
            <w:szCs w:val="24"/>
          </w:rPr>
          <w:t>YouTube</w:t>
        </w:r>
        <w:r>
          <w:rPr>
            <w:sz w:val="24"/>
            <w:szCs w:val="24"/>
          </w:rPr>
          <w:t>. 2019.</w:t>
        </w:r>
      </w:ins>
    </w:p>
    <w:p w14:paraId="2B92A056" w14:textId="77777777" w:rsidR="006B14CB" w:rsidRDefault="006B14CB">
      <w:pPr>
        <w:pStyle w:val="referenceslist"/>
        <w:rPr>
          <w:ins w:id="434" w:author="Kate Stevens" w:date="2019-11-25T00:18:00Z"/>
          <w:sz w:val="24"/>
          <w:szCs w:val="24"/>
        </w:rPr>
        <w:pPrChange w:id="435" w:author="Kate Stevens" w:date="2019-11-25T00:18:00Z">
          <w:pPr>
            <w:widowControl w:val="0"/>
            <w:autoSpaceDE w:val="0"/>
            <w:autoSpaceDN w:val="0"/>
            <w:adjustRightInd w:val="0"/>
            <w:spacing w:after="0" w:line="360" w:lineRule="auto"/>
          </w:pPr>
        </w:pPrChange>
      </w:pPr>
      <w:ins w:id="436" w:author="Kate Stevens" w:date="2019-11-25T00:18:00Z">
        <w:r>
          <w:rPr>
            <w:sz w:val="24"/>
            <w:szCs w:val="24"/>
          </w:rPr>
          <w:t>[76]</w:t>
        </w:r>
        <w:r>
          <w:rPr>
            <w:sz w:val="24"/>
            <w:szCs w:val="24"/>
          </w:rPr>
          <w:tab/>
          <w:t xml:space="preserve">“Assignment07.pdf: IT FDN 100 </w:t>
        </w:r>
        <w:proofErr w:type="gramStart"/>
        <w:r>
          <w:rPr>
            <w:sz w:val="24"/>
            <w:szCs w:val="24"/>
          </w:rPr>
          <w:t>A</w:t>
        </w:r>
        <w:proofErr w:type="gramEnd"/>
        <w:r>
          <w:rPr>
            <w:sz w:val="24"/>
            <w:szCs w:val="24"/>
          </w:rPr>
          <w:t xml:space="preserve"> Au 19: Foundations Of Programming: Python,” </w:t>
        </w:r>
        <w:r>
          <w:rPr>
            <w:i/>
            <w:iCs/>
            <w:sz w:val="24"/>
            <w:szCs w:val="24"/>
          </w:rPr>
          <w:t>Uw.edu</w:t>
        </w:r>
        <w:r>
          <w:rPr>
            <w:sz w:val="24"/>
            <w:szCs w:val="24"/>
          </w:rPr>
          <w:t>, 2019. [Online]. Available: https://canvas.uw.edu/courses/1342958/files/59791641?module_item_id=9973247. [Accessed: 25-Nov-2019].</w:t>
        </w:r>
      </w:ins>
    </w:p>
    <w:p w14:paraId="331DD2E4" w14:textId="1247D3BC" w:rsidR="006B14CB" w:rsidRDefault="006B14CB" w:rsidP="006B14CB">
      <w:pPr>
        <w:pStyle w:val="referenceslist"/>
        <w:rPr>
          <w:ins w:id="437" w:author="Kate Stevens" w:date="2019-11-25T00:20:00Z"/>
          <w:sz w:val="24"/>
          <w:szCs w:val="24"/>
        </w:rPr>
      </w:pPr>
      <w:ins w:id="438" w:author="Kate Stevens" w:date="2019-11-25T00:18:00Z">
        <w:r>
          <w:rPr>
            <w:sz w:val="24"/>
            <w:szCs w:val="24"/>
          </w:rPr>
          <w:t>[77]</w:t>
        </w:r>
        <w:r>
          <w:rPr>
            <w:sz w:val="24"/>
            <w:szCs w:val="24"/>
          </w:rPr>
          <w:tab/>
          <w:t xml:space="preserve">“_Mod7PythonProgrammingNotes.pdf: IT FDN 100 </w:t>
        </w:r>
        <w:proofErr w:type="gramStart"/>
        <w:r>
          <w:rPr>
            <w:sz w:val="24"/>
            <w:szCs w:val="24"/>
          </w:rPr>
          <w:t>A</w:t>
        </w:r>
        <w:proofErr w:type="gramEnd"/>
        <w:r>
          <w:rPr>
            <w:sz w:val="24"/>
            <w:szCs w:val="24"/>
          </w:rPr>
          <w:t xml:space="preserve"> Au 19: Foundations Of Programming: Python,” </w:t>
        </w:r>
        <w:r>
          <w:rPr>
            <w:i/>
            <w:iCs/>
            <w:sz w:val="24"/>
            <w:szCs w:val="24"/>
          </w:rPr>
          <w:t>Uw.edu</w:t>
        </w:r>
        <w:r>
          <w:rPr>
            <w:sz w:val="24"/>
            <w:szCs w:val="24"/>
          </w:rPr>
          <w:t>, 2019. [Online]. Available: https://canvas.uw.edu/courses/1342958/files/59801217?module_item_id=9973246. [Accessed: 25-Nov-2019].</w:t>
        </w:r>
      </w:ins>
    </w:p>
    <w:p w14:paraId="6892819A" w14:textId="5782D486" w:rsidR="006B14CB" w:rsidRDefault="006B14CB" w:rsidP="006B14CB">
      <w:pPr>
        <w:pStyle w:val="referenceslist"/>
        <w:rPr>
          <w:ins w:id="439" w:author="Kate Stevens" w:date="2019-11-25T00:20:00Z"/>
          <w:sz w:val="24"/>
          <w:szCs w:val="24"/>
        </w:rPr>
      </w:pPr>
    </w:p>
    <w:p w14:paraId="512001E1" w14:textId="3242CEB0" w:rsidR="006B14CB" w:rsidRPr="00C730CD" w:rsidRDefault="00C730CD" w:rsidP="006B14CB">
      <w:pPr>
        <w:pStyle w:val="referenceslist"/>
        <w:rPr>
          <w:ins w:id="440" w:author="Kate Stevens" w:date="2019-11-25T00:20:00Z"/>
          <w:rStyle w:val="SubtleEmphasis"/>
          <w:rPrChange w:id="441" w:author="Kate Stevens" w:date="2019-11-25T00:21:00Z">
            <w:rPr>
              <w:ins w:id="442" w:author="Kate Stevens" w:date="2019-11-25T00:20:00Z"/>
              <w:sz w:val="24"/>
              <w:szCs w:val="24"/>
            </w:rPr>
          </w:rPrChange>
        </w:rPr>
      </w:pPr>
      <w:ins w:id="443" w:author="Kate Stevens" w:date="2019-11-25T00:20:00Z">
        <w:r w:rsidRPr="00C730CD">
          <w:rPr>
            <w:rStyle w:val="SubtleEmphasis"/>
            <w:rPrChange w:id="444" w:author="Kate Stevens" w:date="2019-11-25T00:21:00Z">
              <w:rPr>
                <w:sz w:val="24"/>
                <w:szCs w:val="24"/>
              </w:rPr>
            </w:rPrChange>
          </w:rPr>
          <w:t>Compiled Recourse Lists:</w:t>
        </w:r>
      </w:ins>
    </w:p>
    <w:p w14:paraId="4438E6C6" w14:textId="77777777" w:rsidR="006B14CB" w:rsidRDefault="006B14CB" w:rsidP="006B14CB">
      <w:pPr>
        <w:pStyle w:val="referenceslist"/>
        <w:rPr>
          <w:ins w:id="445" w:author="Kate Stevens" w:date="2019-11-25T00:20:00Z"/>
          <w:sz w:val="24"/>
          <w:szCs w:val="24"/>
        </w:rPr>
      </w:pPr>
      <w:ins w:id="446" w:author="Kate Stevens" w:date="2019-11-25T00:20:00Z">
        <w:r>
          <w:rPr>
            <w:sz w:val="24"/>
            <w:szCs w:val="24"/>
          </w:rPr>
          <w:t>[4]</w:t>
        </w:r>
        <w:r>
          <w:rPr>
            <w:sz w:val="24"/>
            <w:szCs w:val="24"/>
          </w:rPr>
          <w:tab/>
        </w:r>
        <w:proofErr w:type="spellStart"/>
        <w:r>
          <w:rPr>
            <w:sz w:val="24"/>
            <w:szCs w:val="24"/>
          </w:rPr>
          <w:t>Kstevens</w:t>
        </w:r>
        <w:proofErr w:type="spellEnd"/>
        <w:r>
          <w:rPr>
            <w:sz w:val="24"/>
            <w:szCs w:val="24"/>
          </w:rPr>
          <w:t xml:space="preserve">, “Compiled List of Resources and Tutorials Related to Exception Handling in Python 3,” </w:t>
        </w:r>
        <w:r>
          <w:rPr>
            <w:i/>
            <w:iCs/>
            <w:sz w:val="24"/>
            <w:szCs w:val="24"/>
          </w:rPr>
          <w:t>Google.com</w:t>
        </w:r>
        <w:r>
          <w:rPr>
            <w:sz w:val="24"/>
            <w:szCs w:val="24"/>
          </w:rPr>
          <w:t>, 20-Nov-2019. [Online]. Available: https://docs.google.com/spreadsheets/d/e/2PACX-1vRnad3aZB7_j9aKOajRgzOf3bGkSlcJ_NSVobVJnApOc_f7yzTMFPAHcjIhD6IxhiaIhZpEK6UEiXn1WBTG3sg/pubhtml.</w:t>
        </w:r>
      </w:ins>
    </w:p>
    <w:p w14:paraId="55FA1D0F" w14:textId="77777777" w:rsidR="006B14CB" w:rsidRDefault="006B14CB" w:rsidP="006B14CB">
      <w:pPr>
        <w:pStyle w:val="referenceslist"/>
        <w:rPr>
          <w:ins w:id="447" w:author="Kate Stevens" w:date="2019-11-25T00:20:00Z"/>
          <w:sz w:val="24"/>
          <w:szCs w:val="24"/>
        </w:rPr>
      </w:pPr>
      <w:ins w:id="448" w:author="Kate Stevens" w:date="2019-11-25T00:20:00Z">
        <w:r>
          <w:rPr>
            <w:sz w:val="24"/>
            <w:szCs w:val="24"/>
          </w:rPr>
          <w:t>[5]</w:t>
        </w:r>
        <w:r>
          <w:rPr>
            <w:sz w:val="24"/>
            <w:szCs w:val="24"/>
          </w:rPr>
          <w:tab/>
        </w:r>
        <w:proofErr w:type="spellStart"/>
        <w:r>
          <w:rPr>
            <w:sz w:val="24"/>
            <w:szCs w:val="24"/>
          </w:rPr>
          <w:t>Kstevens</w:t>
        </w:r>
        <w:proofErr w:type="spellEnd"/>
        <w:r>
          <w:rPr>
            <w:sz w:val="24"/>
            <w:szCs w:val="24"/>
          </w:rPr>
          <w:t xml:space="preserve">, “Compiled List of Resources and Tutorials Related to Pickle Module Resources- Python Programming,” </w:t>
        </w:r>
        <w:r>
          <w:rPr>
            <w:i/>
            <w:iCs/>
            <w:sz w:val="24"/>
            <w:szCs w:val="24"/>
          </w:rPr>
          <w:t>Google.com</w:t>
        </w:r>
        <w:r>
          <w:rPr>
            <w:sz w:val="24"/>
            <w:szCs w:val="24"/>
          </w:rPr>
          <w:t>, 20-Nov-2019. [Online]. Available: https://docs.google.com/spreadsheets/d/e/2PACX-1vTFel2-</w:t>
        </w:r>
        <w:r>
          <w:rPr>
            <w:sz w:val="24"/>
            <w:szCs w:val="24"/>
          </w:rPr>
          <w:lastRenderedPageBreak/>
          <w:t>8hzvknNPtJF_e_WGJuCEDRUhxEj-0LKL5En0fUX8QQTvouHaENlUEVZDDAnRQ427D_W6cxDJUEIVZFU/pubhtml.</w:t>
        </w:r>
      </w:ins>
    </w:p>
    <w:p w14:paraId="4A8DFD3D" w14:textId="77777777" w:rsidR="006B14CB" w:rsidRDefault="006B14CB">
      <w:pPr>
        <w:pStyle w:val="referenceslist"/>
        <w:rPr>
          <w:ins w:id="449" w:author="Kate Stevens" w:date="2019-11-25T00:18:00Z"/>
          <w:sz w:val="24"/>
          <w:szCs w:val="24"/>
        </w:rPr>
        <w:pPrChange w:id="450" w:author="Kate Stevens" w:date="2019-11-25T00:18:00Z">
          <w:pPr>
            <w:widowControl w:val="0"/>
            <w:autoSpaceDE w:val="0"/>
            <w:autoSpaceDN w:val="0"/>
            <w:adjustRightInd w:val="0"/>
            <w:spacing w:after="0" w:line="360" w:lineRule="auto"/>
          </w:pPr>
        </w:pPrChange>
      </w:pPr>
    </w:p>
    <w:p w14:paraId="491A5CB5" w14:textId="597CE82C" w:rsidR="00E94A5D" w:rsidRPr="00E94A5D" w:rsidDel="006B14CB" w:rsidRDefault="00E94A5D">
      <w:pPr>
        <w:pStyle w:val="Referencesbytitle"/>
        <w:rPr>
          <w:del w:id="451" w:author="Kate Stevens" w:date="2019-11-25T00:18:00Z"/>
        </w:rPr>
        <w:pPrChange w:id="452" w:author="Kate Stevens" w:date="2019-11-25T00:13:00Z">
          <w:pPr>
            <w:pStyle w:val="Expectations"/>
          </w:pPr>
        </w:pPrChange>
      </w:pPr>
    </w:p>
    <w:p w14:paraId="328F6E9A" w14:textId="27E3B840" w:rsidR="00E6527C" w:rsidRPr="00E94A5D" w:rsidDel="006B14CB" w:rsidRDefault="00E6527C" w:rsidP="006B14CB">
      <w:pPr>
        <w:pStyle w:val="Referencesbytitle"/>
        <w:rPr>
          <w:del w:id="453" w:author="Kate Stevens" w:date="2019-11-25T00:18:00Z"/>
          <w:rStyle w:val="IntenseEmphasis"/>
          <w:i w:val="0"/>
          <w:iCs w:val="0"/>
        </w:rPr>
      </w:pPr>
    </w:p>
    <w:p w14:paraId="490FB812" w14:textId="5403A31A" w:rsidR="00924328" w:rsidRPr="002B6CE7" w:rsidDel="00CF1EEE" w:rsidRDefault="00924328" w:rsidP="006B14CB">
      <w:pPr>
        <w:pStyle w:val="Referencesbytitle"/>
        <w:rPr>
          <w:del w:id="454" w:author="Kate Stevens" w:date="2019-11-25T00:05:00Z"/>
          <w:rStyle w:val="SubtleEmphasis"/>
        </w:rPr>
      </w:pPr>
      <w:bookmarkStart w:id="455" w:name="_Hlk25483294"/>
      <w:bookmarkEnd w:id="161"/>
      <w:del w:id="456" w:author="Kate Stevens" w:date="2019-11-25T00:05:00Z">
        <w:r w:rsidRPr="002B6CE7" w:rsidDel="00CF1EEE">
          <w:rPr>
            <w:rStyle w:val="SubtleEmphasis"/>
          </w:rPr>
          <w:delText>Bibliography</w:delText>
        </w:r>
      </w:del>
    </w:p>
    <w:p w14:paraId="7B155F86" w14:textId="7AE6F0A4" w:rsidR="00924328" w:rsidDel="00CF1EEE" w:rsidRDefault="00924328" w:rsidP="006B14CB">
      <w:pPr>
        <w:pStyle w:val="Referencesbytitle"/>
        <w:rPr>
          <w:del w:id="457" w:author="Kate Stevens" w:date="2019-11-25T00:05:00Z"/>
        </w:rPr>
      </w:pPr>
      <w:del w:id="458" w:author="Kate Stevens" w:date="2019-11-25T00:05:00Z">
        <w:r w:rsidDel="00CF1EEE">
          <w:delText>[1]</w:delText>
        </w:r>
        <w:r w:rsidDel="00CF1EEE">
          <w:tab/>
          <w:delText xml:space="preserve">C. Schafer, “Python Tutorial: Using Try/Except Blocks for Error Handling,” </w:delText>
        </w:r>
        <w:r w:rsidDel="00CF1EEE">
          <w:rPr>
            <w:i/>
            <w:iCs/>
          </w:rPr>
          <w:delText>YouTube</w:delText>
        </w:r>
        <w:r w:rsidDel="00CF1EEE">
          <w:delText>. 2019.</w:delText>
        </w:r>
      </w:del>
    </w:p>
    <w:p w14:paraId="7DFE83CC" w14:textId="2256E603" w:rsidR="00924328" w:rsidDel="00CF1EEE" w:rsidRDefault="00924328" w:rsidP="006B14CB">
      <w:pPr>
        <w:pStyle w:val="Referencesbytitle"/>
        <w:rPr>
          <w:del w:id="459" w:author="Kate Stevens" w:date="2019-11-25T00:05:00Z"/>
        </w:rPr>
      </w:pPr>
      <w:del w:id="460" w:author="Kate Stevens" w:date="2019-11-25T00:05:00Z">
        <w:r w:rsidDel="00CF1EEE">
          <w:delText>[2]</w:delText>
        </w:r>
        <w:r w:rsidDel="00CF1EEE">
          <w:tab/>
          <w:delText xml:space="preserve">CoreyMSchafer, “CoreyMSchafer/code_snippets,” </w:delText>
        </w:r>
        <w:r w:rsidDel="00CF1EEE">
          <w:rPr>
            <w:i/>
            <w:iCs/>
          </w:rPr>
          <w:delText>GitHub</w:delText>
        </w:r>
        <w:r w:rsidDel="00CF1EEE">
          <w:delText>, 17-Oct-2019. [Online]. Available: https://github.com/CoreyMSchafer/code_snippets. [Accessed: 24-Nov-2019].</w:delText>
        </w:r>
      </w:del>
    </w:p>
    <w:p w14:paraId="61E5B18C" w14:textId="32DC459E" w:rsidR="002B6CE7" w:rsidDel="00CF1EEE" w:rsidRDefault="00924328" w:rsidP="006B14CB">
      <w:pPr>
        <w:pStyle w:val="Referencesbytitle"/>
        <w:rPr>
          <w:del w:id="461" w:author="Kate Stevens" w:date="2019-11-25T00:05:00Z"/>
        </w:rPr>
      </w:pPr>
      <w:del w:id="462" w:author="Kate Stevens" w:date="2019-11-25T00:05:00Z">
        <w:r w:rsidDel="00CF1EEE">
          <w:delText>[3]</w:delText>
        </w:r>
        <w:r w:rsidDel="00CF1EEE">
          <w:tab/>
          <w:delText xml:space="preserve">Sentdex, “Python 3 Programming Tutorial - Try and Except error Handling,” </w:delText>
        </w:r>
        <w:r w:rsidDel="00CF1EEE">
          <w:rPr>
            <w:i/>
            <w:iCs/>
          </w:rPr>
          <w:delText>YouTube</w:delText>
        </w:r>
        <w:r w:rsidDel="00CF1EEE">
          <w:delText>. 12-Jul-2014.</w:delText>
        </w:r>
      </w:del>
    </w:p>
    <w:p w14:paraId="0ABB7F6A" w14:textId="7054E9EC" w:rsidR="00924328" w:rsidDel="00CF1EEE" w:rsidRDefault="002B6CE7" w:rsidP="006B14CB">
      <w:pPr>
        <w:pStyle w:val="Referencesbytitle"/>
        <w:rPr>
          <w:del w:id="463" w:author="Kate Stevens" w:date="2019-11-25T00:05:00Z"/>
        </w:rPr>
      </w:pPr>
      <w:del w:id="464" w:author="Kate Stevens" w:date="2019-11-25T00:05:00Z">
        <w:r w:rsidDel="00CF1EEE">
          <w:delText xml:space="preserve"> </w:delText>
        </w:r>
        <w:r w:rsidR="00924328" w:rsidDel="00CF1EEE">
          <w:delText>[</w:delText>
        </w:r>
        <w:r w:rsidR="00924328" w:rsidRPr="002B6CE7" w:rsidDel="00CF1EEE">
          <w:delText>6]</w:delText>
        </w:r>
        <w:r w:rsidR="00924328" w:rsidRPr="002B6CE7" w:rsidDel="00CF1EEE">
          <w:tab/>
          <w:delText>PythonProgramming.org, “Python Repository :: cpython/Lib/,” python/cpython | GitHub, 23-Nov-2019. [Online]. Available: https://github.com/python/cpython/tree/master/Lib. [Accessed: 24-Nov-2019].</w:delText>
        </w:r>
      </w:del>
    </w:p>
    <w:p w14:paraId="5613BCE1" w14:textId="559F4E0F" w:rsidR="00924328" w:rsidDel="00CF1EEE" w:rsidRDefault="00924328" w:rsidP="006B14CB">
      <w:pPr>
        <w:pStyle w:val="Referencesbytitle"/>
        <w:rPr>
          <w:del w:id="465" w:author="Kate Stevens" w:date="2019-11-25T00:05:00Z"/>
        </w:rPr>
      </w:pPr>
      <w:del w:id="466" w:author="Kate Stevens" w:date="2019-11-25T00:05:00Z">
        <w:r w:rsidDel="00CF1EEE">
          <w:delText>[7]</w:delText>
        </w:r>
        <w:r w:rsidDel="00CF1EEE">
          <w:tab/>
          <w:delText xml:space="preserve">“CommonMark Spec,” </w:delText>
        </w:r>
        <w:r w:rsidDel="00CF1EEE">
          <w:rPr>
            <w:i/>
            <w:iCs/>
          </w:rPr>
          <w:delText>Commonmark.org</w:delText>
        </w:r>
        <w:r w:rsidDel="00CF1EEE">
          <w:delText>, 2019. [Online]. Available: https://spec.commonmark.org/0.29/. [Accessed: 24-Nov-2019].</w:delText>
        </w:r>
      </w:del>
    </w:p>
    <w:p w14:paraId="4E41E67E" w14:textId="7CCD085D" w:rsidR="00924328" w:rsidDel="00CF1EEE" w:rsidRDefault="00924328" w:rsidP="006B14CB">
      <w:pPr>
        <w:pStyle w:val="Referencesbytitle"/>
        <w:rPr>
          <w:del w:id="467" w:author="Kate Stevens" w:date="2019-11-25T00:05:00Z"/>
        </w:rPr>
      </w:pPr>
      <w:del w:id="468" w:author="Kate Stevens" w:date="2019-11-25T00:05:00Z">
        <w:r w:rsidDel="00CF1EEE">
          <w:delText>[8]</w:delText>
        </w:r>
        <w:r w:rsidDel="00CF1EEE">
          <w:tab/>
          <w:delText xml:space="preserve">“commonmark.js demo,” </w:delText>
        </w:r>
        <w:r w:rsidDel="00CF1EEE">
          <w:rPr>
            <w:i/>
            <w:iCs/>
          </w:rPr>
          <w:delText>Commonmark.org</w:delText>
        </w:r>
        <w:r w:rsidDel="00CF1EEE">
          <w:delText>, 2019. [Online]. Available: https://spec.commonmark.org/dingus/?text=%09foo%09baz%09%09bim%0A. [Accessed: 24-Nov-2019].</w:delText>
        </w:r>
      </w:del>
    </w:p>
    <w:p w14:paraId="5134590C" w14:textId="2C2D2278" w:rsidR="00924328" w:rsidDel="00CF1EEE" w:rsidRDefault="00924328" w:rsidP="006B14CB">
      <w:pPr>
        <w:pStyle w:val="Referencesbytitle"/>
        <w:rPr>
          <w:del w:id="469" w:author="Kate Stevens" w:date="2019-11-25T00:05:00Z"/>
        </w:rPr>
      </w:pPr>
      <w:del w:id="470" w:author="Kate Stevens" w:date="2019-11-25T00:05:00Z">
        <w:r w:rsidDel="00CF1EEE">
          <w:delText>[9]</w:delText>
        </w:r>
        <w:r w:rsidDel="00CF1EEE">
          <w:tab/>
          <w:delText xml:space="preserve">“copyreg — Register pickle support functions - GeeksforGeeks,” </w:delText>
        </w:r>
        <w:r w:rsidDel="00CF1EEE">
          <w:rPr>
            <w:i/>
            <w:iCs/>
          </w:rPr>
          <w:delText>GeeksforGeeks</w:delText>
        </w:r>
        <w:r w:rsidDel="00CF1EEE">
          <w:delText>, 07-Jun-2017. [Online]. Available: https://www.geeksforgeeks.org/copyreg-register-pickle-support-functions/. [Accessed: 24-Nov-2019].</w:delText>
        </w:r>
      </w:del>
    </w:p>
    <w:p w14:paraId="60490310" w14:textId="5EA91307" w:rsidR="00924328" w:rsidDel="00CF1EEE" w:rsidRDefault="00924328" w:rsidP="006B14CB">
      <w:pPr>
        <w:pStyle w:val="Referencesbytitle"/>
        <w:rPr>
          <w:del w:id="471" w:author="Kate Stevens" w:date="2019-11-25T00:05:00Z"/>
        </w:rPr>
      </w:pPr>
      <w:del w:id="472" w:author="Kate Stevens" w:date="2019-11-25T00:05:00Z">
        <w:r w:rsidDel="00CF1EEE">
          <w:lastRenderedPageBreak/>
          <w:delText>[10]</w:delText>
        </w:r>
        <w:r w:rsidDel="00CF1EEE">
          <w:tab/>
          <w:delText xml:space="preserve">“Understanding Python Pickling with example - GeeksforGeeks,” </w:delText>
        </w:r>
        <w:r w:rsidDel="00CF1EEE">
          <w:rPr>
            <w:i/>
            <w:iCs/>
          </w:rPr>
          <w:delText>GeeksforGeeks</w:delText>
        </w:r>
        <w:r w:rsidDel="00CF1EEE">
          <w:delText>, 08-Jun-2017. [Online]. Available: https://www.geeksforgeeks.org/understanding-python-pickling-example/. [Accessed: 24-Nov-2019].</w:delText>
        </w:r>
      </w:del>
    </w:p>
    <w:p w14:paraId="6C07779E" w14:textId="0FEABCB3" w:rsidR="00924328" w:rsidDel="00CF1EEE" w:rsidRDefault="00924328" w:rsidP="006B14CB">
      <w:pPr>
        <w:pStyle w:val="Referencesbytitle"/>
        <w:rPr>
          <w:del w:id="473" w:author="Kate Stevens" w:date="2019-11-25T00:05:00Z"/>
        </w:rPr>
      </w:pPr>
      <w:del w:id="474" w:author="Kate Stevens" w:date="2019-11-25T00:05:00Z">
        <w:r w:rsidDel="00CF1EEE">
          <w:delText>[11]</w:delText>
        </w:r>
        <w:r w:rsidDel="00CF1EEE">
          <w:tab/>
          <w:delText xml:space="preserve">PythonProgramming.org, “Python Repository :: cpython/Doc/library/pickle.rst,” </w:delText>
        </w:r>
        <w:r w:rsidDel="00CF1EEE">
          <w:rPr>
            <w:i/>
            <w:iCs/>
          </w:rPr>
          <w:delText>cpython/Doc/library/pickle.rst | GitHub</w:delText>
        </w:r>
        <w:r w:rsidDel="00CF1EEE">
          <w:delText>, 03-Nov-2019. [Online]. Available: https://github.com/python/cpython/blob/master/Doc/library/pickle.rst. [Accessed: 24-Nov-2019].</w:delText>
        </w:r>
      </w:del>
    </w:p>
    <w:p w14:paraId="7584DD6F" w14:textId="1661B04F" w:rsidR="00924328" w:rsidDel="00CF1EEE" w:rsidRDefault="00924328" w:rsidP="006B14CB">
      <w:pPr>
        <w:pStyle w:val="Referencesbytitle"/>
        <w:rPr>
          <w:del w:id="475" w:author="Kate Stevens" w:date="2019-11-25T00:05:00Z"/>
        </w:rPr>
      </w:pPr>
      <w:del w:id="476" w:author="Kate Stevens" w:date="2019-11-25T00:05:00Z">
        <w:r w:rsidDel="00CF1EEE">
          <w:delText>[12]</w:delText>
        </w:r>
        <w:r w:rsidDel="00CF1EEE">
          <w:tab/>
          <w:delText xml:space="preserve">“Python,” </w:delText>
        </w:r>
        <w:r w:rsidDel="00CF1EEE">
          <w:rPr>
            <w:i/>
            <w:iCs/>
          </w:rPr>
          <w:delText>GitHub</w:delText>
        </w:r>
        <w:r w:rsidDel="00CF1EEE">
          <w:delText>, 24-Nov-2019. [Online]. Available: https://github.com/python. [Accessed: 24-Nov-2019].</w:delText>
        </w:r>
      </w:del>
    </w:p>
    <w:p w14:paraId="052FE10A" w14:textId="0A2BFB53" w:rsidR="00924328" w:rsidDel="00CF1EEE" w:rsidRDefault="00924328" w:rsidP="006B14CB">
      <w:pPr>
        <w:pStyle w:val="Referencesbytitle"/>
        <w:rPr>
          <w:del w:id="477" w:author="Kate Stevens" w:date="2019-11-25T00:05:00Z"/>
        </w:rPr>
      </w:pPr>
      <w:del w:id="478" w:author="Kate Stevens" w:date="2019-11-25T00:05:00Z">
        <w:r w:rsidDel="00CF1EEE">
          <w:delText>[13]</w:delText>
        </w:r>
        <w:r w:rsidDel="00CF1EEE">
          <w:tab/>
          <w:delText xml:space="preserve">Super User, “Try, Except, Else, Finally,” </w:delText>
        </w:r>
        <w:r w:rsidDel="00CF1EEE">
          <w:rPr>
            <w:i/>
            <w:iCs/>
          </w:rPr>
          <w:delText>Uci.edu</w:delText>
        </w:r>
        <w:r w:rsidDel="00CF1EEE">
          <w:delText>, 2019. [Online]. Available: http://tutors.ics.uci.edu/index.php/79-python-resources/104-try-except. [Accessed: 24-Nov-2019].</w:delText>
        </w:r>
      </w:del>
    </w:p>
    <w:p w14:paraId="18D8FDE6" w14:textId="20F7CA00" w:rsidR="00924328" w:rsidDel="00CF1EEE" w:rsidRDefault="00924328" w:rsidP="006B14CB">
      <w:pPr>
        <w:pStyle w:val="Referencesbytitle"/>
        <w:rPr>
          <w:del w:id="479" w:author="Kate Stevens" w:date="2019-11-25T00:05:00Z"/>
        </w:rPr>
      </w:pPr>
      <w:del w:id="480" w:author="Kate Stevens" w:date="2019-11-25T00:05:00Z">
        <w:r w:rsidDel="00CF1EEE">
          <w:delText>[14]</w:delText>
        </w:r>
        <w:r w:rsidDel="00CF1EEE">
          <w:tab/>
          <w:delText xml:space="preserve">“control flow of a try/except/else/finally statement - Google Search,” </w:delText>
        </w:r>
        <w:r w:rsidDel="00CF1EEE">
          <w:rPr>
            <w:i/>
            <w:iCs/>
          </w:rPr>
          <w:delText>Google.com</w:delText>
        </w:r>
        <w:r w:rsidDel="00CF1EEE">
          <w:delText>, 2015. [Online]. Available: https://www.google.com/search?q=control+flow+of+a+try%2Fexcept%2Felse%2Ffinally+statement&amp;oq=control+flow+of+a+try%2Fexcept%2Felse%2Ffinally+statement&amp;aqs=chrome..69i57j33.253j0j4&amp;sourceid=chrome&amp;ie=UTF-8. [Accessed: 24-Nov-2019].</w:delText>
        </w:r>
      </w:del>
    </w:p>
    <w:p w14:paraId="57911C0C" w14:textId="21841C42" w:rsidR="00924328" w:rsidDel="00CF1EEE" w:rsidRDefault="00924328" w:rsidP="006B14CB">
      <w:pPr>
        <w:pStyle w:val="Referencesbytitle"/>
        <w:rPr>
          <w:del w:id="481" w:author="Kate Stevens" w:date="2019-11-25T00:05:00Z"/>
        </w:rPr>
      </w:pPr>
      <w:del w:id="482" w:author="Kate Stevens" w:date="2019-11-25T00:05:00Z">
        <w:r w:rsidDel="00CF1EEE">
          <w:delText>[15]</w:delText>
        </w:r>
        <w:r w:rsidDel="00CF1EEE">
          <w:tab/>
          <w:delText xml:space="preserve">C. Schafer, “YouTube,” </w:delText>
        </w:r>
        <w:r w:rsidDel="00CF1EEE">
          <w:rPr>
            <w:i/>
            <w:iCs/>
          </w:rPr>
          <w:delText>YouTube</w:delText>
        </w:r>
        <w:r w:rsidDel="00CF1EEE">
          <w:delText>. 2019.</w:delText>
        </w:r>
      </w:del>
    </w:p>
    <w:p w14:paraId="74EDDABD" w14:textId="640DD1E7" w:rsidR="00924328" w:rsidDel="00CF1EEE" w:rsidRDefault="00924328" w:rsidP="006B14CB">
      <w:pPr>
        <w:pStyle w:val="Referencesbytitle"/>
        <w:rPr>
          <w:del w:id="483" w:author="Kate Stevens" w:date="2019-11-25T00:05:00Z"/>
        </w:rPr>
      </w:pPr>
      <w:del w:id="484" w:author="Kate Stevens" w:date="2019-11-25T00:05:00Z">
        <w:r w:rsidDel="00CF1EEE">
          <w:delText>[16]</w:delText>
        </w:r>
        <w:r w:rsidDel="00CF1EEE">
          <w:tab/>
          <w:delText xml:space="preserve">“Python Pickle Module for saving Objects by serialization - Google Search,” </w:delText>
        </w:r>
        <w:r w:rsidDel="00CF1EEE">
          <w:rPr>
            <w:i/>
            <w:iCs/>
          </w:rPr>
          <w:delText>Google.com</w:delText>
        </w:r>
        <w:r w:rsidDel="00CF1EEE">
          <w:delText>, 2016. [Online]. Available: https://www.google.com/search?q=Python+Pickle+Module+for+saving+Objects+by+serialization&amp;newwindow=1&amp;sxsrf=ACYBGNQ09VGG3sOEeJVAaKC9tl_Mr36xFg:1574474257447&amp;source=lnms&amp;tbm=vid&amp;sa=X&amp;ved=2ahUKEwiUuMrWnf_lAhWDvJ4KHba0BvoQ_AUoAnoECGgQBA&amp;biw=1920&amp;bih=893&amp;google_abuse=GOOGLE_ABUSE_EXEMPTION%3DID%3D92b1be5e5b19d7a0:TM</w:delText>
        </w:r>
        <w:r w:rsidDel="00CF1EEE">
          <w:lastRenderedPageBreak/>
          <w:delText>%3D1574537361:C%3Dr:IP%3D2601:602:9d02:a130:2527:41bc:a3bd:1516-:S%3DAPGng0uGzsujrIUb0rhzIjIStAJ2lX4gkg%3B+path%3D/%3B+domain%3Dgoogle.com%3B+expires%3DSat,+23-Nov-2019+22:29:21+GMT. [Accessed: 24-Nov-2019].</w:delText>
        </w:r>
      </w:del>
    </w:p>
    <w:p w14:paraId="63ED7174" w14:textId="030F8177" w:rsidR="00924328" w:rsidDel="00CF1EEE" w:rsidRDefault="00924328" w:rsidP="006B14CB">
      <w:pPr>
        <w:pStyle w:val="Referencesbytitle"/>
        <w:rPr>
          <w:del w:id="485" w:author="Kate Stevens" w:date="2019-11-25T00:05:00Z"/>
        </w:rPr>
      </w:pPr>
      <w:del w:id="486" w:author="Kate Stevens" w:date="2019-11-25T00:05:00Z">
        <w:r w:rsidDel="00CF1EEE">
          <w:delText>[17]</w:delText>
        </w:r>
        <w:r w:rsidDel="00CF1EEE">
          <w:tab/>
          <w:delText xml:space="preserve">“11.1. pickle — Python object serialization — Python 2.7.17 documentation,” </w:delText>
        </w:r>
        <w:r w:rsidDel="00CF1EEE">
          <w:rPr>
            <w:i/>
            <w:iCs/>
          </w:rPr>
          <w:delText>Python.org</w:delText>
        </w:r>
        <w:r w:rsidDel="00CF1EEE">
          <w:delText>, 2019. [Online]. Available: https://docs.python.org/2/library/pickle.html#relationship-to-other-python-modules. [Accessed: 24-Nov-2019].</w:delText>
        </w:r>
      </w:del>
    </w:p>
    <w:p w14:paraId="27266574" w14:textId="32119C04" w:rsidR="00924328" w:rsidDel="00CF1EEE" w:rsidRDefault="00924328" w:rsidP="006B14CB">
      <w:pPr>
        <w:pStyle w:val="Referencesbytitle"/>
        <w:rPr>
          <w:del w:id="487" w:author="Kate Stevens" w:date="2019-11-25T00:05:00Z"/>
        </w:rPr>
      </w:pPr>
      <w:del w:id="488" w:author="Kate Stevens" w:date="2019-11-25T00:05:00Z">
        <w:r w:rsidDel="00CF1EEE">
          <w:delText>[18]</w:delText>
        </w:r>
        <w:r w:rsidDel="00CF1EEE">
          <w:tab/>
          <w:delText xml:space="preserve">N. Bowers, “Test::Cmd - Perl module for portable testing of commands and scripts - metacpan.org,” </w:delText>
        </w:r>
        <w:r w:rsidDel="00CF1EEE">
          <w:rPr>
            <w:i/>
            <w:iCs/>
          </w:rPr>
          <w:delText>Metacpan.org</w:delText>
        </w:r>
        <w:r w:rsidDel="00CF1EEE">
          <w:delText>, 25-Oct-2015. [Online]. Available: https://metacpan.org/pod/Test::Cmd. [Accessed: 24-Nov-2019].</w:delText>
        </w:r>
      </w:del>
    </w:p>
    <w:p w14:paraId="070EE5B7" w14:textId="65DB07AE" w:rsidR="00924328" w:rsidDel="00CF1EEE" w:rsidRDefault="00924328" w:rsidP="006B14CB">
      <w:pPr>
        <w:pStyle w:val="Referencesbytitle"/>
        <w:rPr>
          <w:del w:id="489" w:author="Kate Stevens" w:date="2019-11-25T00:05:00Z"/>
        </w:rPr>
      </w:pPr>
      <w:del w:id="490" w:author="Kate Stevens" w:date="2019-11-25T00:05:00Z">
        <w:r w:rsidDel="00CF1EEE">
          <w:delText>[19]</w:delText>
        </w:r>
        <w:r w:rsidDel="00CF1EEE">
          <w:tab/>
          <w:delText xml:space="preserve">“Python Global, Local and Nonlocal variables (With Examples),” </w:delText>
        </w:r>
        <w:r w:rsidDel="00CF1EEE">
          <w:rPr>
            <w:i/>
            <w:iCs/>
          </w:rPr>
          <w:delText>Programiz.com</w:delText>
        </w:r>
        <w:r w:rsidDel="00CF1EEE">
          <w:delText>, 2019. [Online]. Available: https://www.programiz.com/python-programming/global-local-nonlocal-variables. [Accessed: 24-Nov-2019].</w:delText>
        </w:r>
      </w:del>
    </w:p>
    <w:p w14:paraId="618F5766" w14:textId="0CD2D259" w:rsidR="00924328" w:rsidDel="00CF1EEE" w:rsidRDefault="00924328" w:rsidP="006B14CB">
      <w:pPr>
        <w:pStyle w:val="Referencesbytitle"/>
        <w:rPr>
          <w:del w:id="491" w:author="Kate Stevens" w:date="2019-11-25T00:05:00Z"/>
        </w:rPr>
      </w:pPr>
      <w:del w:id="492" w:author="Kate Stevens" w:date="2019-11-25T00:05:00Z">
        <w:r w:rsidDel="00CF1EEE">
          <w:delText>[20]</w:delText>
        </w:r>
        <w:r w:rsidDel="00CF1EEE">
          <w:tab/>
          <w:delText xml:space="preserve">datacamp, “datacamp/pythonwhat,” </w:delText>
        </w:r>
        <w:r w:rsidDel="00CF1EEE">
          <w:rPr>
            <w:i/>
            <w:iCs/>
          </w:rPr>
          <w:delText>GitHub</w:delText>
        </w:r>
        <w:r w:rsidDel="00CF1EEE">
          <w:delText>, 16-Sep-2019. [Online]. Available: https://github.com/datacamp/pythonwhat. [Accessed: 24-Nov-2019].</w:delText>
        </w:r>
      </w:del>
    </w:p>
    <w:p w14:paraId="5318CD8E" w14:textId="6F288F05" w:rsidR="00924328" w:rsidDel="00CF1EEE" w:rsidRDefault="00924328" w:rsidP="006B14CB">
      <w:pPr>
        <w:pStyle w:val="Referencesbytitle"/>
        <w:rPr>
          <w:del w:id="493" w:author="Kate Stevens" w:date="2019-11-25T00:05:00Z"/>
        </w:rPr>
      </w:pPr>
      <w:del w:id="494" w:author="Kate Stevens" w:date="2019-11-25T00:05:00Z">
        <w:r w:rsidDel="00CF1EEE">
          <w:delText>[21]</w:delText>
        </w:r>
        <w:r w:rsidDel="00CF1EEE">
          <w:tab/>
          <w:delText xml:space="preserve">“pythonwhat — pythonwhat 2.21.0 documentation,” </w:delText>
        </w:r>
        <w:r w:rsidDel="00CF1EEE">
          <w:rPr>
            <w:i/>
            <w:iCs/>
          </w:rPr>
          <w:delText>Readthedocs.io</w:delText>
        </w:r>
        <w:r w:rsidDel="00CF1EEE">
          <w:delText>, 2019. [Online]. Available: https://pythonwhat.readthedocs.io/en/latest/. [Accessed: 24-Nov-2019].</w:delText>
        </w:r>
      </w:del>
    </w:p>
    <w:p w14:paraId="799290D5" w14:textId="6281F060" w:rsidR="00924328" w:rsidDel="00CF1EEE" w:rsidRDefault="00924328" w:rsidP="006B14CB">
      <w:pPr>
        <w:pStyle w:val="Referencesbytitle"/>
        <w:rPr>
          <w:del w:id="495" w:author="Kate Stevens" w:date="2019-11-25T00:05:00Z"/>
        </w:rPr>
      </w:pPr>
      <w:del w:id="496" w:author="Kate Stevens" w:date="2019-11-25T00:05:00Z">
        <w:r w:rsidDel="00CF1EEE">
          <w:delText>[22]</w:delText>
        </w:r>
        <w:r w:rsidDel="00CF1EEE">
          <w:tab/>
          <w:delText xml:space="preserve">“SCTs python - Google Search,” </w:delText>
        </w:r>
        <w:r w:rsidDel="00CF1EEE">
          <w:rPr>
            <w:i/>
            <w:iCs/>
          </w:rPr>
          <w:delText>Google.com</w:delText>
        </w:r>
        <w:r w:rsidDel="00CF1EEE">
          <w:delText>, 2019. [Online]. Available: https://www.google.com/search?newwindow=1&amp;sxsrf=ACYBGNTaog76UITs3dol-M8EyHeyXbGz6w%3A1574596186347&amp;ei=Wm7aXcXkFMTn-wSn5oXoBQ&amp;q=SCTs+python&amp;oq=SCTs+python&amp;gs_l=psy-ab.3...3244.5795..7643...0.2..0.79.471.7......0....1..gws-wiz.......0i71j0i67j0i20i263j0i10j0j0i22i30j0i22i10i30j33i160j0i13j0i13i30.6-ksYmYFEGA&amp;ved=0ahUKEwjF-efy44LmAhXE854KHSdzAV0Q4dUDCAs&amp;uact=5. [Accessed: 24-Nov-2019].</w:delText>
        </w:r>
      </w:del>
    </w:p>
    <w:p w14:paraId="06CB29D4" w14:textId="171F48E5" w:rsidR="00924328" w:rsidDel="00CF1EEE" w:rsidRDefault="00924328" w:rsidP="006B14CB">
      <w:pPr>
        <w:pStyle w:val="Referencesbytitle"/>
        <w:rPr>
          <w:del w:id="497" w:author="Kate Stevens" w:date="2019-11-25T00:05:00Z"/>
        </w:rPr>
      </w:pPr>
      <w:del w:id="498" w:author="Kate Stevens" w:date="2019-11-25T00:05:00Z">
        <w:r w:rsidDel="00CF1EEE">
          <w:lastRenderedPageBreak/>
          <w:delText>[23]</w:delText>
        </w:r>
        <w:r w:rsidDel="00CF1EEE">
          <w:tab/>
          <w:delText xml:space="preserve">“SCTs python - Google Search,” </w:delText>
        </w:r>
        <w:r w:rsidDel="00CF1EEE">
          <w:rPr>
            <w:i/>
            <w:iCs/>
          </w:rPr>
          <w:delText>Google.com</w:delText>
        </w:r>
        <w:r w:rsidDel="00CF1EEE">
          <w:delText>, 2019. [Online]. Available: https://www.google.com/search?newwindow=1&amp;sxsrf=ACYBGNTaog76UITs3dol-M8EyHeyXbGz6w%3A1574596186347&amp;ei=Wm7aXcXkFMTn-wSn5oXoBQ&amp;q=SCTs+python&amp;oq=SCTs+python&amp;gs_l=psy-ab.3...3244.5795..7643...0.2..0.79.471.7......0....1..gws-wiz.......0i71j0i67j0i20i263j0i10j0j0i22i30j0i22i10i30j33i160j0i13j0i13i30.6-ksYmYFEGA&amp;ved=0ahUKEwjF-efy44LmAhXE854KHSdzAV0Q4dUDCAs&amp;uact=5. [Accessed: 24-Nov-2019].</w:delText>
        </w:r>
      </w:del>
    </w:p>
    <w:p w14:paraId="3B10539A" w14:textId="44A600FB" w:rsidR="00924328" w:rsidDel="00CF1EEE" w:rsidRDefault="00924328" w:rsidP="006B14CB">
      <w:pPr>
        <w:pStyle w:val="Referencesbytitle"/>
        <w:rPr>
          <w:del w:id="499" w:author="Kate Stevens" w:date="2019-11-25T00:05:00Z"/>
        </w:rPr>
      </w:pPr>
      <w:del w:id="500" w:author="Kate Stevens" w:date="2019-11-25T00:05:00Z">
        <w:r w:rsidDel="00CF1EEE">
          <w:delText>[24]</w:delText>
        </w:r>
        <w:r w:rsidDel="00CF1EEE">
          <w:tab/>
          <w:delText xml:space="preserve">google, “Python: API for verifying SCTs. · google/certificate-transparency@e9a274f,” </w:delText>
        </w:r>
        <w:r w:rsidDel="00CF1EEE">
          <w:rPr>
            <w:i/>
            <w:iCs/>
          </w:rPr>
          <w:delText>GitHub</w:delText>
        </w:r>
        <w:r w:rsidDel="00CF1EEE">
          <w:delText>, 13-Feb-2015. [Online]. Available: https://github.com/google/certificate-transparency/commit/e9a274f358702f634da2a67cc07113e33bdfff87. [Accessed: 24-Nov-2019].</w:delText>
        </w:r>
      </w:del>
    </w:p>
    <w:p w14:paraId="7C640D83" w14:textId="4FE75BC3" w:rsidR="00924328" w:rsidDel="00CF1EEE" w:rsidRDefault="00924328" w:rsidP="006B14CB">
      <w:pPr>
        <w:pStyle w:val="Referencesbytitle"/>
        <w:rPr>
          <w:del w:id="501" w:author="Kate Stevens" w:date="2019-11-25T00:05:00Z"/>
        </w:rPr>
      </w:pPr>
      <w:del w:id="502" w:author="Kate Stevens" w:date="2019-11-25T00:05:00Z">
        <w:r w:rsidDel="00CF1EEE">
          <w:delText>[25]</w:delText>
        </w:r>
        <w:r w:rsidDel="00CF1EEE">
          <w:tab/>
          <w:delText xml:space="preserve">“ControLling mUltiple streams for tElepresence Wiki,” </w:delText>
        </w:r>
        <w:r w:rsidDel="00CF1EEE">
          <w:rPr>
            <w:i/>
            <w:iCs/>
          </w:rPr>
          <w:delText>Ietf.org</w:delText>
        </w:r>
        <w:r w:rsidDel="00CF1EEE">
          <w:delText>, 2015. [Online]. Available: https://trac.ietf.org/trac/clue. [Accessed: 24-Nov-2019].</w:delText>
        </w:r>
      </w:del>
    </w:p>
    <w:p w14:paraId="2567613D" w14:textId="3F220DCF" w:rsidR="00924328" w:rsidDel="00CF1EEE" w:rsidRDefault="00924328" w:rsidP="006B14CB">
      <w:pPr>
        <w:pStyle w:val="Referencesbytitle"/>
        <w:rPr>
          <w:del w:id="503" w:author="Kate Stevens" w:date="2019-11-25T00:05:00Z"/>
        </w:rPr>
      </w:pPr>
      <w:del w:id="504" w:author="Kate Stevens" w:date="2019-11-25T00:05:00Z">
        <w:r w:rsidDel="00CF1EEE">
          <w:delText>[26]</w:delText>
        </w:r>
        <w:r w:rsidDel="00CF1EEE">
          <w:tab/>
          <w:delText xml:space="preserve">“pickle — Python object serialization - GeeksforGeeks,” </w:delText>
        </w:r>
        <w:r w:rsidDel="00CF1EEE">
          <w:rPr>
            <w:i/>
            <w:iCs/>
          </w:rPr>
          <w:delText>GeeksforGeeks</w:delText>
        </w:r>
        <w:r w:rsidDel="00CF1EEE">
          <w:delText>, 08-Jun-2017. [Online]. Available: https://www.geeksforgeeks.org/pickle-python-object-serialization/. [Accessed: 24-Nov-2019].</w:delText>
        </w:r>
      </w:del>
    </w:p>
    <w:p w14:paraId="0A0A2460" w14:textId="7515E5D7" w:rsidR="00924328" w:rsidDel="00CF1EEE" w:rsidRDefault="00924328" w:rsidP="006B14CB">
      <w:pPr>
        <w:pStyle w:val="Referencesbytitle"/>
        <w:rPr>
          <w:del w:id="505" w:author="Kate Stevens" w:date="2019-11-25T00:05:00Z"/>
        </w:rPr>
      </w:pPr>
      <w:del w:id="506" w:author="Kate Stevens" w:date="2019-11-25T00:05:00Z">
        <w:r w:rsidDel="00CF1EEE">
          <w:delText>[27]</w:delText>
        </w:r>
        <w:r w:rsidDel="00CF1EEE">
          <w:tab/>
          <w:delText xml:space="preserve">“Python Programming Tutorials,” </w:delText>
        </w:r>
        <w:r w:rsidDel="00CF1EEE">
          <w:rPr>
            <w:i/>
            <w:iCs/>
          </w:rPr>
          <w:delText>Pythonprogramming.net</w:delText>
        </w:r>
        <w:r w:rsidDel="00CF1EEE">
          <w:delText>, 2019. [Online]. Available: https://pythonprogramming.net/pickling-scaling-machine-learning-tutorial/. [Accessed: 24-Nov-2019].</w:delText>
        </w:r>
      </w:del>
    </w:p>
    <w:p w14:paraId="422227BA" w14:textId="4A32DA62" w:rsidR="00924328" w:rsidDel="00CF1EEE" w:rsidRDefault="00924328" w:rsidP="006B14CB">
      <w:pPr>
        <w:pStyle w:val="Referencesbytitle"/>
        <w:rPr>
          <w:del w:id="507" w:author="Kate Stevens" w:date="2019-11-25T00:05:00Z"/>
        </w:rPr>
      </w:pPr>
      <w:del w:id="508" w:author="Kate Stevens" w:date="2019-11-25T00:05:00Z">
        <w:r w:rsidDel="00CF1EEE">
          <w:delText>[28]</w:delText>
        </w:r>
        <w:r w:rsidDel="00CF1EEE">
          <w:tab/>
          <w:delText xml:space="preserve">“Python Programming Tutorials,” </w:delText>
        </w:r>
        <w:r w:rsidDel="00CF1EEE">
          <w:rPr>
            <w:i/>
            <w:iCs/>
          </w:rPr>
          <w:delText>Pythonprogramming.net</w:delText>
        </w:r>
        <w:r w:rsidDel="00CF1EEE">
          <w:delText>, 2019. [Online]. Available: https://pythonprogramming.net/machine-learning-tutorial-python-introduction/. [Accessed: 24-Nov-2019].</w:delText>
        </w:r>
      </w:del>
    </w:p>
    <w:p w14:paraId="335AF4E5" w14:textId="68588C85" w:rsidR="00924328" w:rsidDel="00CF1EEE" w:rsidRDefault="00924328" w:rsidP="006B14CB">
      <w:pPr>
        <w:pStyle w:val="Referencesbytitle"/>
        <w:rPr>
          <w:del w:id="509" w:author="Kate Stevens" w:date="2019-11-25T00:05:00Z"/>
        </w:rPr>
      </w:pPr>
      <w:del w:id="510" w:author="Kate Stevens" w:date="2019-11-25T00:05:00Z">
        <w:r w:rsidDel="00CF1EEE">
          <w:delText>[29]</w:delText>
        </w:r>
        <w:r w:rsidDel="00CF1EEE">
          <w:tab/>
          <w:delText xml:space="preserve">“Python Programming Tutorials,” </w:delText>
        </w:r>
        <w:r w:rsidDel="00CF1EEE">
          <w:rPr>
            <w:i/>
            <w:iCs/>
          </w:rPr>
          <w:delText>Pythonprogramming.net</w:delText>
        </w:r>
        <w:r w:rsidDel="00CF1EEE">
          <w:delText>, 2019. [Online]. Available: https://pythonprogramming.net/pickle-classifier-save-nltk-tutorial/. [Accessed: 24-Nov-2019].</w:delText>
        </w:r>
      </w:del>
    </w:p>
    <w:p w14:paraId="4371C55D" w14:textId="7FA93B7B" w:rsidR="00924328" w:rsidDel="00CF1EEE" w:rsidRDefault="00924328" w:rsidP="006B14CB">
      <w:pPr>
        <w:pStyle w:val="Referencesbytitle"/>
        <w:rPr>
          <w:del w:id="511" w:author="Kate Stevens" w:date="2019-11-25T00:05:00Z"/>
        </w:rPr>
      </w:pPr>
      <w:del w:id="512" w:author="Kate Stevens" w:date="2019-11-25T00:05:00Z">
        <w:r w:rsidDel="00CF1EEE">
          <w:lastRenderedPageBreak/>
          <w:delText>[30]</w:delText>
        </w:r>
        <w:r w:rsidDel="00CF1EEE">
          <w:tab/>
          <w:delText xml:space="preserve">python.org, :“mod:`pickle` --- Python object serialization,” </w:delText>
        </w:r>
        <w:r w:rsidDel="00CF1EEE">
          <w:rPr>
            <w:i/>
            <w:iCs/>
          </w:rPr>
          <w:delText>https://docs.python.org/</w:delText>
        </w:r>
        <w:r w:rsidDel="00CF1EEE">
          <w:delText>, 2019. [Online]. Available: https://docs.python.org/2/_sources/library/pickle.rst.txt. [Accessed: 24-Nov-2019].</w:delText>
        </w:r>
      </w:del>
    </w:p>
    <w:p w14:paraId="7EAD6842" w14:textId="2E183F45" w:rsidR="00924328" w:rsidDel="00CF1EEE" w:rsidRDefault="00924328" w:rsidP="006B14CB">
      <w:pPr>
        <w:pStyle w:val="Referencesbytitle"/>
        <w:rPr>
          <w:del w:id="513" w:author="Kate Stevens" w:date="2019-11-25T00:05:00Z"/>
        </w:rPr>
      </w:pPr>
      <w:del w:id="514" w:author="Kate Stevens" w:date="2019-11-25T00:05:00Z">
        <w:r w:rsidDel="00CF1EEE">
          <w:delText>[31]</w:delText>
        </w:r>
        <w:r w:rsidDel="00CF1EEE">
          <w:tab/>
          <w:delText xml:space="preserve">python, “python/cpython,” </w:delText>
        </w:r>
        <w:r w:rsidDel="00CF1EEE">
          <w:rPr>
            <w:i/>
            <w:iCs/>
          </w:rPr>
          <w:delText>GitHub</w:delText>
        </w:r>
        <w:r w:rsidDel="00CF1EEE">
          <w:delText>, 23-Nov-2019. [Online]. Available: https://github.com/python/cpython/tree/master/Doc/library. [Accessed: 24-Nov-2019].</w:delText>
        </w:r>
      </w:del>
    </w:p>
    <w:p w14:paraId="5D85A642" w14:textId="4E314649" w:rsidR="00924328" w:rsidDel="00CF1EEE" w:rsidRDefault="00924328" w:rsidP="006B14CB">
      <w:pPr>
        <w:pStyle w:val="Referencesbytitle"/>
        <w:rPr>
          <w:del w:id="515" w:author="Kate Stevens" w:date="2019-11-25T00:05:00Z"/>
        </w:rPr>
      </w:pPr>
      <w:del w:id="516" w:author="Kate Stevens" w:date="2019-11-25T00:05:00Z">
        <w:r w:rsidDel="00CF1EEE">
          <w:delText>[32]</w:delText>
        </w:r>
        <w:r w:rsidDel="00CF1EEE">
          <w:tab/>
          <w:delText xml:space="preserve">“Font Awesome,” </w:delText>
        </w:r>
        <w:r w:rsidDel="00CF1EEE">
          <w:rPr>
            <w:i/>
            <w:iCs/>
          </w:rPr>
          <w:delText>Fontawesome.com</w:delText>
        </w:r>
        <w:r w:rsidDel="00CF1EEE">
          <w:delText>, 2017. [Online]. Available: https://fontawesome.com/kits/3a795ec032/use. [Accessed: 24-Nov-2019].</w:delText>
        </w:r>
      </w:del>
    </w:p>
    <w:p w14:paraId="6B481C99" w14:textId="16FFCAF9" w:rsidR="00924328" w:rsidDel="00CF1EEE" w:rsidRDefault="00924328" w:rsidP="006B14CB">
      <w:pPr>
        <w:pStyle w:val="Referencesbytitle"/>
        <w:rPr>
          <w:del w:id="517" w:author="Kate Stevens" w:date="2019-11-25T00:05:00Z"/>
        </w:rPr>
      </w:pPr>
      <w:del w:id="518" w:author="Kate Stevens" w:date="2019-11-25T00:05:00Z">
        <w:r w:rsidDel="00CF1EEE">
          <w:delText>[33]</w:delText>
        </w:r>
        <w:r w:rsidDel="00CF1EEE">
          <w:tab/>
          <w:delText xml:space="preserve">“Font Awesome,” </w:delText>
        </w:r>
        <w:r w:rsidDel="00CF1EEE">
          <w:rPr>
            <w:i/>
            <w:iCs/>
          </w:rPr>
          <w:delText>Fontawesome.com</w:delText>
        </w:r>
        <w:r w:rsidDel="00CF1EEE">
          <w:delText>, 2017. [Online]. Available: https://fontawesome.com/how-to-use/on-the-web/referencing-icons/basic-use. [Accessed: 24-Nov-2019].</w:delText>
        </w:r>
      </w:del>
    </w:p>
    <w:p w14:paraId="487E05A1" w14:textId="03928B43" w:rsidR="00924328" w:rsidDel="00CF1EEE" w:rsidRDefault="00924328" w:rsidP="006B14CB">
      <w:pPr>
        <w:pStyle w:val="Referencesbytitle"/>
        <w:rPr>
          <w:del w:id="519" w:author="Kate Stevens" w:date="2019-11-25T00:05:00Z"/>
        </w:rPr>
      </w:pPr>
      <w:del w:id="520" w:author="Kate Stevens" w:date="2019-11-25T00:05:00Z">
        <w:r w:rsidDel="00CF1EEE">
          <w:delText>[34]</w:delText>
        </w:r>
        <w:r w:rsidDel="00CF1EEE">
          <w:tab/>
          <w:delText xml:space="preserve">“Font Awesome,” </w:delText>
        </w:r>
        <w:r w:rsidDel="00CF1EEE">
          <w:rPr>
            <w:i/>
            <w:iCs/>
          </w:rPr>
          <w:delText>Fontawesome.com</w:delText>
        </w:r>
        <w:r w:rsidDel="00CF1EEE">
          <w:delText>, 2017. [Online]. Available: https://fontawesome.com/how-to-use/on-the-web/referencing-icons/basic-use. [Accessed: 24-Nov-2019].</w:delText>
        </w:r>
      </w:del>
    </w:p>
    <w:p w14:paraId="25AAC8A2" w14:textId="0B8641EA" w:rsidR="00924328" w:rsidDel="00CF1EEE" w:rsidRDefault="00924328" w:rsidP="006B14CB">
      <w:pPr>
        <w:pStyle w:val="Referencesbytitle"/>
        <w:rPr>
          <w:del w:id="521" w:author="Kate Stevens" w:date="2019-11-25T00:05:00Z"/>
        </w:rPr>
      </w:pPr>
      <w:del w:id="522" w:author="Kate Stevens" w:date="2019-11-25T00:05:00Z">
        <w:r w:rsidDel="00CF1EEE">
          <w:delText>[35]</w:delText>
        </w:r>
        <w:r w:rsidDel="00CF1EEE">
          <w:tab/>
          <w:delText xml:space="preserve">“Font Awesome,” </w:delText>
        </w:r>
        <w:r w:rsidDel="00CF1EEE">
          <w:rPr>
            <w:i/>
            <w:iCs/>
          </w:rPr>
          <w:delText>Fontawesome.com</w:delText>
        </w:r>
        <w:r w:rsidDel="00CF1EEE">
          <w:delText>, 2017. [Online]. Available: https://fontawesome.com/how-to-use/on-the-desktop/setup/getting-started. [Accessed: 24-Nov-2019].</w:delText>
        </w:r>
      </w:del>
    </w:p>
    <w:p w14:paraId="23DFABD8" w14:textId="64A580A4" w:rsidR="00924328" w:rsidDel="00CF1EEE" w:rsidRDefault="00924328" w:rsidP="006B14CB">
      <w:pPr>
        <w:pStyle w:val="Referencesbytitle"/>
        <w:rPr>
          <w:del w:id="523" w:author="Kate Stevens" w:date="2019-11-25T00:05:00Z"/>
        </w:rPr>
      </w:pPr>
      <w:del w:id="524" w:author="Kate Stevens" w:date="2019-11-25T00:05:00Z">
        <w:r w:rsidDel="00CF1EEE">
          <w:delText>[36]</w:delText>
        </w:r>
        <w:r w:rsidDel="00CF1EEE">
          <w:tab/>
          <w:delText xml:space="preserve">“Font Awesome,” </w:delText>
        </w:r>
        <w:r w:rsidDel="00CF1EEE">
          <w:rPr>
            <w:i/>
            <w:iCs/>
          </w:rPr>
          <w:delText>Fontawesome.com</w:delText>
        </w:r>
        <w:r w:rsidDel="00CF1EEE">
          <w:delText>, 2017. [Online]. Available: https://fontawesome.com/how-to-use/on-the-desktop/setup/getting-started. [Accessed: 24-Nov-2019].</w:delText>
        </w:r>
      </w:del>
    </w:p>
    <w:p w14:paraId="56D051C3" w14:textId="73C5ABEB" w:rsidR="00924328" w:rsidDel="00CF1EEE" w:rsidRDefault="00924328" w:rsidP="006B14CB">
      <w:pPr>
        <w:pStyle w:val="Referencesbytitle"/>
        <w:rPr>
          <w:del w:id="525" w:author="Kate Stevens" w:date="2019-11-25T00:05:00Z"/>
        </w:rPr>
      </w:pPr>
      <w:del w:id="526" w:author="Kate Stevens" w:date="2019-11-25T00:05:00Z">
        <w:r w:rsidDel="00CF1EEE">
          <w:delText>[37]</w:delText>
        </w:r>
        <w:r w:rsidDel="00CF1EEE">
          <w:tab/>
          <w:delText xml:space="preserve">“Font Awesome,” </w:delText>
        </w:r>
        <w:r w:rsidDel="00CF1EEE">
          <w:rPr>
            <w:i/>
            <w:iCs/>
          </w:rPr>
          <w:delText>Fontawesome.com</w:delText>
        </w:r>
        <w:r w:rsidDel="00CF1EEE">
          <w:delText>, 2017. [Online]. Available: https://fontawesome.com/how-to-use/on-the-desktop/setup/getting-started#download-contents. [Accessed: 24-Nov-2019].</w:delText>
        </w:r>
      </w:del>
    </w:p>
    <w:p w14:paraId="10DD8CF2" w14:textId="51C3807E" w:rsidR="00924328" w:rsidDel="00CF1EEE" w:rsidRDefault="00924328" w:rsidP="006B14CB">
      <w:pPr>
        <w:pStyle w:val="Referencesbytitle"/>
        <w:rPr>
          <w:del w:id="527" w:author="Kate Stevens" w:date="2019-11-25T00:05:00Z"/>
        </w:rPr>
      </w:pPr>
      <w:del w:id="528" w:author="Kate Stevens" w:date="2019-11-25T00:05:00Z">
        <w:r w:rsidDel="00CF1EEE">
          <w:delText>[38]</w:delText>
        </w:r>
        <w:r w:rsidDel="00CF1EEE">
          <w:tab/>
          <w:delText xml:space="preserve">“Font Awesome,” </w:delText>
        </w:r>
        <w:r w:rsidDel="00CF1EEE">
          <w:rPr>
            <w:i/>
            <w:iCs/>
          </w:rPr>
          <w:delText>Fontawesome.com</w:delText>
        </w:r>
        <w:r w:rsidDel="00CF1EEE">
          <w:delText>, 2017. [Online]. Available: https://fontawesome.com/start. [Accessed: 24-Nov-2019].</w:delText>
        </w:r>
      </w:del>
    </w:p>
    <w:p w14:paraId="1E74D0FF" w14:textId="76EA3485" w:rsidR="00924328" w:rsidDel="00CF1EEE" w:rsidRDefault="00924328" w:rsidP="006B14CB">
      <w:pPr>
        <w:pStyle w:val="Referencesbytitle"/>
        <w:rPr>
          <w:del w:id="529" w:author="Kate Stevens" w:date="2019-11-25T00:05:00Z"/>
        </w:rPr>
      </w:pPr>
      <w:del w:id="530" w:author="Kate Stevens" w:date="2019-11-25T00:05:00Z">
        <w:r w:rsidDel="00CF1EEE">
          <w:delText>[39]</w:delText>
        </w:r>
        <w:r w:rsidDel="00CF1EEE">
          <w:tab/>
          <w:delText xml:space="preserve">“Python Module Index — Python 3.8.0 documentation,” </w:delText>
        </w:r>
        <w:r w:rsidDel="00CF1EEE">
          <w:rPr>
            <w:i/>
            <w:iCs/>
          </w:rPr>
          <w:delText>Python.org</w:delText>
        </w:r>
        <w:r w:rsidDel="00CF1EEE">
          <w:delText>, 2019. [Online]. Available: https://docs.python.org/3/py-modindex.html. [Accessed: 24-Nov-2019].</w:delText>
        </w:r>
      </w:del>
    </w:p>
    <w:p w14:paraId="02827924" w14:textId="36A97B2D" w:rsidR="00924328" w:rsidDel="00CF1EEE" w:rsidRDefault="00924328" w:rsidP="006B14CB">
      <w:pPr>
        <w:pStyle w:val="Referencesbytitle"/>
        <w:rPr>
          <w:del w:id="531" w:author="Kate Stevens" w:date="2019-11-25T00:05:00Z"/>
        </w:rPr>
      </w:pPr>
      <w:del w:id="532" w:author="Kate Stevens" w:date="2019-11-25T00:05:00Z">
        <w:r w:rsidDel="00CF1EEE">
          <w:delText>[40]</w:delText>
        </w:r>
        <w:r w:rsidDel="00CF1EEE">
          <w:tab/>
          <w:delText xml:space="preserve">“Index — Python 3.8.0 documentation,” </w:delText>
        </w:r>
        <w:r w:rsidDel="00CF1EEE">
          <w:rPr>
            <w:i/>
            <w:iCs/>
          </w:rPr>
          <w:delText>Python.org</w:delText>
        </w:r>
        <w:r w:rsidDel="00CF1EEE">
          <w:delText>, 2019. [Online]. Available: https://docs.python.org/3/genindex-all.html. [Accessed: 24-Nov-2019].</w:delText>
        </w:r>
      </w:del>
    </w:p>
    <w:p w14:paraId="626E1DE3" w14:textId="5E18E187" w:rsidR="00924328" w:rsidDel="00CF1EEE" w:rsidRDefault="00924328" w:rsidP="006B14CB">
      <w:pPr>
        <w:pStyle w:val="Referencesbytitle"/>
        <w:rPr>
          <w:del w:id="533" w:author="Kate Stevens" w:date="2019-11-25T00:05:00Z"/>
        </w:rPr>
      </w:pPr>
      <w:del w:id="534" w:author="Kate Stevens" w:date="2019-11-25T00:05:00Z">
        <w:r w:rsidDel="00CF1EEE">
          <w:lastRenderedPageBreak/>
          <w:delText>[41]</w:delText>
        </w:r>
        <w:r w:rsidDel="00CF1EEE">
          <w:tab/>
          <w:delText xml:space="preserve">“Index of Menu Items - Help | PyCharm,” </w:delText>
        </w:r>
        <w:r w:rsidDel="00CF1EEE">
          <w:rPr>
            <w:i/>
            <w:iCs/>
          </w:rPr>
          <w:delText>Jetbrains.com</w:delText>
        </w:r>
        <w:r w:rsidDel="00CF1EEE">
          <w:delText>, 2019. [Online]. Available: https://www.jetbrains.com/help/pycharm/index-of-menu-items.html. [Accessed: 24-Nov-2019].</w:delText>
        </w:r>
      </w:del>
    </w:p>
    <w:p w14:paraId="357D7611" w14:textId="47CA11EB" w:rsidR="00924328" w:rsidDel="00CF1EEE" w:rsidRDefault="00924328" w:rsidP="006B14CB">
      <w:pPr>
        <w:pStyle w:val="Referencesbytitle"/>
        <w:rPr>
          <w:del w:id="535" w:author="Kate Stevens" w:date="2019-11-25T00:05:00Z"/>
        </w:rPr>
      </w:pPr>
      <w:del w:id="536" w:author="Kate Stevens" w:date="2019-11-25T00:05:00Z">
        <w:r w:rsidDel="00CF1EEE">
          <w:delText>[42]</w:delText>
        </w:r>
        <w:r w:rsidDel="00CF1EEE">
          <w:tab/>
          <w:delText xml:space="preserve">“Query results - Help | PyCharm,” </w:delText>
        </w:r>
        <w:r w:rsidDel="00CF1EEE">
          <w:rPr>
            <w:i/>
            <w:iCs/>
          </w:rPr>
          <w:delText>Jetbrains.com</w:delText>
        </w:r>
        <w:r w:rsidDel="00CF1EEE">
          <w:delText>, 2019. [Online]. Available: https://www.jetbrains.com/help/pycharm/viewing-query-results.html#export-data. [Accessed: 24-Nov-2019].</w:delText>
        </w:r>
      </w:del>
    </w:p>
    <w:p w14:paraId="29274A89" w14:textId="00D0FFA8" w:rsidR="00924328" w:rsidDel="00CF1EEE" w:rsidRDefault="00924328" w:rsidP="006B14CB">
      <w:pPr>
        <w:pStyle w:val="Referencesbytitle"/>
        <w:rPr>
          <w:del w:id="537" w:author="Kate Stevens" w:date="2019-11-25T00:05:00Z"/>
        </w:rPr>
      </w:pPr>
      <w:del w:id="538" w:author="Kate Stevens" w:date="2019-11-25T00:05:00Z">
        <w:r w:rsidDel="00CF1EEE">
          <w:delText>[43]</w:delText>
        </w:r>
        <w:r w:rsidDel="00CF1EEE">
          <w:tab/>
          <w:delText xml:space="preserve">“Full-stack Web Development - Features | PyCharm,” </w:delText>
        </w:r>
        <w:r w:rsidDel="00CF1EEE">
          <w:rPr>
            <w:i/>
            <w:iCs/>
          </w:rPr>
          <w:delText>JetBrains</w:delText>
        </w:r>
        <w:r w:rsidDel="00CF1EEE">
          <w:delText>, 2019. [Online]. Available: https://www.jetbrains.com/pycharm/features/web_development.html. [Accessed: 24-Nov-2019].</w:delText>
        </w:r>
      </w:del>
    </w:p>
    <w:p w14:paraId="636333DF" w14:textId="5EEBD0A5" w:rsidR="00924328" w:rsidDel="00CF1EEE" w:rsidRDefault="00924328" w:rsidP="006B14CB">
      <w:pPr>
        <w:pStyle w:val="Referencesbytitle"/>
        <w:rPr>
          <w:del w:id="539" w:author="Kate Stevens" w:date="2019-11-25T00:05:00Z"/>
        </w:rPr>
      </w:pPr>
      <w:del w:id="540" w:author="Kate Stevens" w:date="2019-11-25T00:05:00Z">
        <w:r w:rsidDel="00CF1EEE">
          <w:delText>[44]</w:delText>
        </w:r>
        <w:r w:rsidDel="00CF1EEE">
          <w:tab/>
          <w:delText xml:space="preserve">“Regular Expression Syntax Reference - Help | PyCharm,” </w:delText>
        </w:r>
        <w:r w:rsidDel="00CF1EEE">
          <w:rPr>
            <w:i/>
            <w:iCs/>
          </w:rPr>
          <w:delText>Jetbrains.com</w:delText>
        </w:r>
        <w:r w:rsidDel="00CF1EEE">
          <w:delText>, 2019. [Online]. Available: https://www.jetbrains.com/help/pycharm/regular-expression-syntax-reference.html. [Accessed: 24-Nov-2019].</w:delText>
        </w:r>
      </w:del>
    </w:p>
    <w:p w14:paraId="6FC9E480" w14:textId="664ADA10" w:rsidR="00924328" w:rsidDel="00CF1EEE" w:rsidRDefault="00924328" w:rsidP="006B14CB">
      <w:pPr>
        <w:pStyle w:val="Referencesbytitle"/>
        <w:rPr>
          <w:del w:id="541" w:author="Kate Stevens" w:date="2019-11-25T00:05:00Z"/>
        </w:rPr>
      </w:pPr>
      <w:del w:id="542" w:author="Kate Stevens" w:date="2019-11-25T00:05:00Z">
        <w:r w:rsidDel="00CF1EEE">
          <w:delText>[45]</w:delText>
        </w:r>
        <w:r w:rsidDel="00CF1EEE">
          <w:tab/>
          <w:delText xml:space="preserve">“Managing data sources - Help | PyCharm,” </w:delText>
        </w:r>
        <w:r w:rsidDel="00CF1EEE">
          <w:rPr>
            <w:i/>
            <w:iCs/>
          </w:rPr>
          <w:delText>Jetbrains.com</w:delText>
        </w:r>
        <w:r w:rsidDel="00CF1EEE">
          <w:delText>, 2019. [Online]. Available: https://www.jetbrains.com/help/pycharm/managing-data-sources.html. [Accessed: 24-Nov-2019].</w:delText>
        </w:r>
      </w:del>
    </w:p>
    <w:p w14:paraId="2F4FF152" w14:textId="5C09B9C3" w:rsidR="00924328" w:rsidDel="00CF1EEE" w:rsidRDefault="00924328" w:rsidP="006B14CB">
      <w:pPr>
        <w:pStyle w:val="Referencesbytitle"/>
        <w:rPr>
          <w:del w:id="543" w:author="Kate Stevens" w:date="2019-11-25T00:05:00Z"/>
        </w:rPr>
      </w:pPr>
      <w:del w:id="544" w:author="Kate Stevens" w:date="2019-11-25T00:05:00Z">
        <w:r w:rsidDel="00CF1EEE">
          <w:delText>[46]</w:delText>
        </w:r>
        <w:r w:rsidDel="00CF1EEE">
          <w:tab/>
          <w:delText xml:space="preserve">“Scope Language Syntax Reference - Help | PyCharm,” </w:delText>
        </w:r>
        <w:r w:rsidDel="00CF1EEE">
          <w:rPr>
            <w:i/>
            <w:iCs/>
          </w:rPr>
          <w:delText>Jetbrains.com</w:delText>
        </w:r>
        <w:r w:rsidDel="00CF1EEE">
          <w:delText>, 2019. [Online]. Available: https://www.jetbrains.com/help/pycharm/scope-language-syntax-reference.html. [Accessed: 24-Nov-2019].</w:delText>
        </w:r>
      </w:del>
    </w:p>
    <w:p w14:paraId="28E9A325" w14:textId="2511B190" w:rsidR="00924328" w:rsidDel="00CF1EEE" w:rsidRDefault="00924328" w:rsidP="006B14CB">
      <w:pPr>
        <w:pStyle w:val="Referencesbytitle"/>
        <w:rPr>
          <w:del w:id="545" w:author="Kate Stevens" w:date="2019-11-25T00:05:00Z"/>
        </w:rPr>
      </w:pPr>
      <w:del w:id="546" w:author="Kate Stevens" w:date="2019-11-25T00:05:00Z">
        <w:r w:rsidDel="00CF1EEE">
          <w:delText>[47]</w:delText>
        </w:r>
        <w:r w:rsidDel="00CF1EEE">
          <w:tab/>
          <w:delText xml:space="preserve">“Install EduTools Plugin - Help | Educational Products,” </w:delText>
        </w:r>
        <w:r w:rsidDel="00CF1EEE">
          <w:rPr>
            <w:i/>
            <w:iCs/>
          </w:rPr>
          <w:delText>Jetbrains.com</w:delText>
        </w:r>
        <w:r w:rsidDel="00CF1EEE">
          <w:delText>, 2019. [Online]. Available: https://www.jetbrains.com/help/education/install-edutools-plugin.html?section=IntelliJ%20IDEA. [Accessed: 24-Nov-2019].</w:delText>
        </w:r>
      </w:del>
    </w:p>
    <w:p w14:paraId="26247971" w14:textId="72518CA1" w:rsidR="00924328" w:rsidDel="00CF1EEE" w:rsidRDefault="00924328" w:rsidP="006B14CB">
      <w:pPr>
        <w:pStyle w:val="Referencesbytitle"/>
        <w:rPr>
          <w:del w:id="547" w:author="Kate Stevens" w:date="2019-11-25T00:05:00Z"/>
        </w:rPr>
      </w:pPr>
      <w:del w:id="548" w:author="Kate Stevens" w:date="2019-11-25T00:05:00Z">
        <w:r w:rsidDel="00CF1EEE">
          <w:delText>[48]</w:delText>
        </w:r>
        <w:r w:rsidDel="00CF1EEE">
          <w:tab/>
          <w:delText xml:space="preserve">“Regular Expression Syntax Reference - Help | PyCharm,” </w:delText>
        </w:r>
        <w:r w:rsidDel="00CF1EEE">
          <w:rPr>
            <w:i/>
            <w:iCs/>
          </w:rPr>
          <w:delText>Jetbrains.com</w:delText>
        </w:r>
        <w:r w:rsidDel="00CF1EEE">
          <w:delText>, 2019. [Online]. Available: https://www.jetbrains.com/help/pycharm/regular-expression-syntax-reference.html. [Accessed: 24-Nov-2019].</w:delText>
        </w:r>
      </w:del>
    </w:p>
    <w:p w14:paraId="6053A3F7" w14:textId="15CCC6E0" w:rsidR="00924328" w:rsidDel="00CF1EEE" w:rsidRDefault="00924328" w:rsidP="006B14CB">
      <w:pPr>
        <w:pStyle w:val="Referencesbytitle"/>
        <w:rPr>
          <w:del w:id="549" w:author="Kate Stevens" w:date="2019-11-25T00:05:00Z"/>
        </w:rPr>
      </w:pPr>
      <w:del w:id="550" w:author="Kate Stevens" w:date="2019-11-25T00:05:00Z">
        <w:r w:rsidDel="00CF1EEE">
          <w:lastRenderedPageBreak/>
          <w:delText>[49]</w:delText>
        </w:r>
        <w:r w:rsidDel="00CF1EEE">
          <w:tab/>
          <w:delText xml:space="preserve">“Scope Language Syntax Reference - Help | PyCharm,” </w:delText>
        </w:r>
        <w:r w:rsidDel="00CF1EEE">
          <w:rPr>
            <w:i/>
            <w:iCs/>
          </w:rPr>
          <w:delText>Jetbrains.com</w:delText>
        </w:r>
        <w:r w:rsidDel="00CF1EEE">
          <w:delText>, 2019. [Online]. Available: https://www.jetbrains.com/help/pycharm/scope-language-syntax-reference.html. [Accessed: 24-Nov-2019].</w:delText>
        </w:r>
      </w:del>
    </w:p>
    <w:p w14:paraId="03C61240" w14:textId="0B3B60B2" w:rsidR="00924328" w:rsidDel="00CF1EEE" w:rsidRDefault="00924328" w:rsidP="006B14CB">
      <w:pPr>
        <w:pStyle w:val="Referencesbytitle"/>
        <w:rPr>
          <w:del w:id="551" w:author="Kate Stevens" w:date="2019-11-25T00:05:00Z"/>
        </w:rPr>
      </w:pPr>
      <w:del w:id="552" w:author="Kate Stevens" w:date="2019-11-25T00:05:00Z">
        <w:r w:rsidDel="00CF1EEE">
          <w:delText>[50]</w:delText>
        </w:r>
        <w:r w:rsidDel="00CF1EEE">
          <w:tab/>
          <w:delText xml:space="preserve">“Import/Export options from CSV to database - Features | DataGrip,” </w:delText>
        </w:r>
        <w:r w:rsidDel="00CF1EEE">
          <w:rPr>
            <w:i/>
            <w:iCs/>
          </w:rPr>
          <w:delText>JetBrains</w:delText>
        </w:r>
        <w:r w:rsidDel="00CF1EEE">
          <w:delText>, 2019. [Online]. Available: https://www.jetbrains.com/datagrip/features/importexport.html. [Accessed: 24-Nov-2019].</w:delText>
        </w:r>
      </w:del>
    </w:p>
    <w:p w14:paraId="60B6DAB8" w14:textId="4BFFFF24" w:rsidR="00924328" w:rsidDel="00CF1EEE" w:rsidRDefault="00924328" w:rsidP="006B14CB">
      <w:pPr>
        <w:pStyle w:val="Referencesbytitle"/>
        <w:rPr>
          <w:del w:id="553" w:author="Kate Stevens" w:date="2019-11-25T00:05:00Z"/>
        </w:rPr>
      </w:pPr>
      <w:del w:id="554" w:author="Kate Stevens" w:date="2019-11-25T00:05:00Z">
        <w:r w:rsidDel="00CF1EEE">
          <w:delText>[51]</w:delText>
        </w:r>
        <w:r w:rsidDel="00CF1EEE">
          <w:tab/>
          <w:delText xml:space="preserve">“Built-in Developer Tools - Features | PyCharm,” </w:delText>
        </w:r>
        <w:r w:rsidDel="00CF1EEE">
          <w:rPr>
            <w:i/>
            <w:iCs/>
          </w:rPr>
          <w:delText>JetBrains</w:delText>
        </w:r>
        <w:r w:rsidDel="00CF1EEE">
          <w:delText>, 2019. [Online]. Available: https://www.jetbrains.com/pycharm/features/tools.html. [Accessed: 24-Nov-2019].</w:delText>
        </w:r>
      </w:del>
    </w:p>
    <w:p w14:paraId="61F1AAE5" w14:textId="42C4BAF9" w:rsidR="00924328" w:rsidDel="00CF1EEE" w:rsidRDefault="00924328" w:rsidP="006B14CB">
      <w:pPr>
        <w:pStyle w:val="Referencesbytitle"/>
        <w:rPr>
          <w:del w:id="555" w:author="Kate Stevens" w:date="2019-11-25T00:05:00Z"/>
        </w:rPr>
      </w:pPr>
      <w:del w:id="556" w:author="Kate Stevens" w:date="2019-11-25T00:05:00Z">
        <w:r w:rsidDel="00CF1EEE">
          <w:delText>[52]</w:delText>
        </w:r>
        <w:r w:rsidDel="00CF1EEE">
          <w:tab/>
          <w:delText xml:space="preserve">“Download DataGrip: Cross-Platform IDE for Databases &amp; SQL,” </w:delText>
        </w:r>
        <w:r w:rsidDel="00CF1EEE">
          <w:rPr>
            <w:i/>
            <w:iCs/>
          </w:rPr>
          <w:delText>JetBrains</w:delText>
        </w:r>
        <w:r w:rsidDel="00CF1EEE">
          <w:delText>, 2019. [Online]. Available: https://www.jetbrains.com/datagrip/download/#section=windows. [Accessed: 24-Nov-2019].</w:delText>
        </w:r>
      </w:del>
    </w:p>
    <w:p w14:paraId="0F35FC2B" w14:textId="3C53F1FF" w:rsidR="00924328" w:rsidDel="00CF1EEE" w:rsidRDefault="00924328" w:rsidP="006B14CB">
      <w:pPr>
        <w:pStyle w:val="Referencesbytitle"/>
        <w:rPr>
          <w:del w:id="557" w:author="Kate Stevens" w:date="2019-11-25T00:05:00Z"/>
        </w:rPr>
      </w:pPr>
      <w:del w:id="558" w:author="Kate Stevens" w:date="2019-11-25T00:05:00Z">
        <w:r w:rsidDel="00CF1EEE">
          <w:delText>[53]</w:delText>
        </w:r>
        <w:r w:rsidDel="00CF1EEE">
          <w:tab/>
          <w:delText xml:space="preserve">“Free downloads of Ablebits.com Excel add-ins and Outlook plug-ins,” </w:delText>
        </w:r>
        <w:r w:rsidDel="00CF1EEE">
          <w:rPr>
            <w:i/>
            <w:iCs/>
          </w:rPr>
          <w:delText>Ablebits.com</w:delText>
        </w:r>
        <w:r w:rsidDel="00CF1EEE">
          <w:delText>, 2019. [Online]. Available: https://www.ablebits.com/downloads/index.php. [Accessed: 24-Nov-2019].</w:delText>
        </w:r>
      </w:del>
    </w:p>
    <w:p w14:paraId="2517C375" w14:textId="2B937678" w:rsidR="00924328" w:rsidDel="00CF1EEE" w:rsidRDefault="00924328" w:rsidP="006B14CB">
      <w:pPr>
        <w:pStyle w:val="Referencesbytitle"/>
        <w:rPr>
          <w:del w:id="559" w:author="Kate Stevens" w:date="2019-11-25T00:05:00Z"/>
        </w:rPr>
      </w:pPr>
      <w:del w:id="560" w:author="Kate Stevens" w:date="2019-11-25T00:05:00Z">
        <w:r w:rsidDel="00CF1EEE">
          <w:delText>[54]</w:delText>
        </w:r>
        <w:r w:rsidDel="00CF1EEE">
          <w:tab/>
          <w:delText xml:space="preserve">“Python Module Index — Python 3.8.0 documentation,” </w:delText>
        </w:r>
        <w:r w:rsidDel="00CF1EEE">
          <w:rPr>
            <w:i/>
            <w:iCs/>
          </w:rPr>
          <w:delText>Python.org</w:delText>
        </w:r>
        <w:r w:rsidDel="00CF1EEE">
          <w:delText>, 2019. [Online]. Available: https://docs.python.org/3/py-modindex.html. [Accessed: 24-Nov-2019].</w:delText>
        </w:r>
      </w:del>
    </w:p>
    <w:p w14:paraId="1BB21E12" w14:textId="53606CF5" w:rsidR="00924328" w:rsidDel="00CF1EEE" w:rsidRDefault="00924328" w:rsidP="006B14CB">
      <w:pPr>
        <w:pStyle w:val="Referencesbytitle"/>
        <w:rPr>
          <w:del w:id="561" w:author="Kate Stevens" w:date="2019-11-25T00:05:00Z"/>
        </w:rPr>
      </w:pPr>
      <w:del w:id="562" w:author="Kate Stevens" w:date="2019-11-25T00:05:00Z">
        <w:r w:rsidDel="00CF1EEE">
          <w:delText>[55]</w:delText>
        </w:r>
        <w:r w:rsidDel="00CF1EEE">
          <w:tab/>
          <w:delText xml:space="preserve">“Understanding Python Pickling with example - GeeksforGeeks,” </w:delText>
        </w:r>
        <w:r w:rsidDel="00CF1EEE">
          <w:rPr>
            <w:i/>
            <w:iCs/>
          </w:rPr>
          <w:delText>GeeksforGeeks</w:delText>
        </w:r>
        <w:r w:rsidDel="00CF1EEE">
          <w:delText>, 08-Jun-2017. [Online]. Available: https://www.geeksforgeeks.org/understanding-python-pickling-example/. [Accessed: 24-Nov-2019].</w:delText>
        </w:r>
        <w:bookmarkEnd w:id="455"/>
      </w:del>
    </w:p>
    <w:p w14:paraId="0A58E53C" w14:textId="7F788AD6" w:rsidR="002B6CE7" w:rsidRPr="002B6CE7" w:rsidDel="006B14CB" w:rsidRDefault="002B6CE7" w:rsidP="006B14CB">
      <w:pPr>
        <w:pStyle w:val="Referencesbytitle"/>
        <w:rPr>
          <w:del w:id="563" w:author="Kate Stevens" w:date="2019-11-25T00:18:00Z"/>
          <w:rStyle w:val="SubtleEmphasis"/>
        </w:rPr>
      </w:pPr>
      <w:del w:id="564" w:author="Kate Stevens" w:date="2019-11-25T00:18:00Z">
        <w:r w:rsidRPr="002B6CE7" w:rsidDel="006B14CB">
          <w:rPr>
            <w:rStyle w:val="SubtleEmphasis"/>
          </w:rPr>
          <w:delText>Compiled Resource lists:</w:delText>
        </w:r>
      </w:del>
    </w:p>
    <w:p w14:paraId="2898AE1B" w14:textId="576C879C" w:rsidR="002B6CE7" w:rsidDel="006B14CB" w:rsidRDefault="002B6CE7" w:rsidP="006B14CB">
      <w:pPr>
        <w:pStyle w:val="Referencesbytitle"/>
        <w:rPr>
          <w:del w:id="565" w:author="Kate Stevens" w:date="2019-11-25T00:18:00Z"/>
        </w:rPr>
      </w:pPr>
      <w:del w:id="566" w:author="Kate Stevens" w:date="2019-11-25T00:18:00Z">
        <w:r w:rsidDel="006B14CB">
          <w:delText>[4]</w:delText>
        </w:r>
        <w:r w:rsidDel="006B14CB">
          <w:tab/>
          <w:delText xml:space="preserve">Kstevens, “Compiled List of Resources and Tutorials Related to Exception Handling in Python 3,” </w:delText>
        </w:r>
        <w:r w:rsidDel="006B14CB">
          <w:rPr>
            <w:i/>
            <w:iCs/>
          </w:rPr>
          <w:delText>Google.com</w:delText>
        </w:r>
        <w:r w:rsidDel="006B14CB">
          <w:delText>, 20-Nov-2019. [Online]. Available: https://docs.google.com/spreadsheets/d/e/2PACX-1vRnad3aZB7_j9aKOajRgzOf3bGkSlcJ_NSVobVJnApOc_f7yzTMFPAHcjIhD6IxhiaIhZpEK6UEiXn1WBTG3sg/pubhtml.</w:delText>
        </w:r>
      </w:del>
    </w:p>
    <w:p w14:paraId="045C0506" w14:textId="4C4EC44A" w:rsidR="002B6CE7" w:rsidDel="006B14CB" w:rsidRDefault="002B6CE7" w:rsidP="006B14CB">
      <w:pPr>
        <w:pStyle w:val="Referencesbytitle"/>
        <w:rPr>
          <w:del w:id="567" w:author="Kate Stevens" w:date="2019-11-25T00:18:00Z"/>
        </w:rPr>
      </w:pPr>
      <w:del w:id="568" w:author="Kate Stevens" w:date="2019-11-25T00:18:00Z">
        <w:r w:rsidDel="006B14CB">
          <w:lastRenderedPageBreak/>
          <w:delText>[5]</w:delText>
        </w:r>
        <w:r w:rsidDel="006B14CB">
          <w:tab/>
          <w:delText xml:space="preserve">Kstevens, “Compiled List of Resources and Tutorials Related to Pickle Module Resources- Python Programming,” </w:delText>
        </w:r>
        <w:r w:rsidDel="006B14CB">
          <w:rPr>
            <w:i/>
            <w:iCs/>
          </w:rPr>
          <w:delText>Google.com</w:delText>
        </w:r>
        <w:r w:rsidDel="006B14CB">
          <w:delText>, 20-Nov-2019. [Online]. Available: https://docs.google.com/spreadsheets/d/e/2PACX-1vTFel2-8hzvknNPtJF_e_WGJuCEDRUhxEj-0LKL5En0fUX8QQTvouHaENlUEVZDDAnRQ427D_W6cxDJUEIVZFU/pubhtml.</w:delText>
        </w:r>
      </w:del>
    </w:p>
    <w:p w14:paraId="463634E9" w14:textId="04CD3403" w:rsidR="002B6CE7" w:rsidDel="006B14CB" w:rsidRDefault="002B6CE7" w:rsidP="006B14CB">
      <w:pPr>
        <w:pStyle w:val="Referencesbytitle"/>
        <w:rPr>
          <w:del w:id="569" w:author="Kate Stevens" w:date="2019-11-25T00:18:00Z"/>
        </w:rPr>
      </w:pPr>
    </w:p>
    <w:p w14:paraId="53FE681E" w14:textId="77777777" w:rsidR="006E6165" w:rsidRPr="009B134A" w:rsidRDefault="006E6165" w:rsidP="006B14CB">
      <w:pPr>
        <w:pStyle w:val="Referencesbytitle"/>
      </w:pPr>
    </w:p>
    <w:sectPr w:rsidR="006E6165" w:rsidRPr="009B134A" w:rsidSect="00E61186">
      <w:pgSz w:w="12240" w:h="15840"/>
      <w:pgMar w:top="1440" w:right="1440" w:bottom="1440" w:left="1440" w:header="36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ate Stevens" w:date="2019-11-23T11:34:00Z" w:initials="KS">
    <w:p w14:paraId="2A556FF8" w14:textId="2AB545ED" w:rsidR="00CF1EEE" w:rsidRDefault="00CF1EE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6FF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6FF8" w16cid:durableId="21839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350D" w14:textId="77777777" w:rsidR="00135561" w:rsidRDefault="00135561" w:rsidP="00E12997">
      <w:pPr>
        <w:spacing w:after="0" w:line="240" w:lineRule="auto"/>
      </w:pPr>
      <w:r>
        <w:separator/>
      </w:r>
    </w:p>
  </w:endnote>
  <w:endnote w:type="continuationSeparator" w:id="0">
    <w:p w14:paraId="7CEF5AFD" w14:textId="77777777" w:rsidR="00135561" w:rsidRDefault="00135561" w:rsidP="00E12997">
      <w:pPr>
        <w:spacing w:after="0" w:line="240" w:lineRule="auto"/>
      </w:pPr>
      <w:r>
        <w:continuationSeparator/>
      </w:r>
    </w:p>
  </w:endnote>
  <w:endnote w:type="continuationNotice" w:id="1">
    <w:p w14:paraId="7DB4A167" w14:textId="77777777" w:rsidR="00135561" w:rsidRDefault="001355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C2768" w14:textId="77777777" w:rsidR="00135561" w:rsidRDefault="00135561" w:rsidP="00E12997">
      <w:pPr>
        <w:spacing w:after="0" w:line="240" w:lineRule="auto"/>
      </w:pPr>
      <w:r>
        <w:separator/>
      </w:r>
    </w:p>
  </w:footnote>
  <w:footnote w:type="continuationSeparator" w:id="0">
    <w:p w14:paraId="215A427C" w14:textId="77777777" w:rsidR="00135561" w:rsidRDefault="00135561" w:rsidP="00E12997">
      <w:pPr>
        <w:spacing w:after="0" w:line="240" w:lineRule="auto"/>
      </w:pPr>
      <w:r>
        <w:continuationSeparator/>
      </w:r>
    </w:p>
  </w:footnote>
  <w:footnote w:type="continuationNotice" w:id="1">
    <w:p w14:paraId="2E24398E" w14:textId="77777777" w:rsidR="00135561" w:rsidRDefault="001355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AB4"/>
    <w:multiLevelType w:val="multilevel"/>
    <w:tmpl w:val="B33A4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2792"/>
    <w:multiLevelType w:val="hybridMultilevel"/>
    <w:tmpl w:val="6D500062"/>
    <w:lvl w:ilvl="0" w:tplc="2632C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6324F"/>
    <w:multiLevelType w:val="hybridMultilevel"/>
    <w:tmpl w:val="62EA3AE0"/>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C2C26"/>
    <w:multiLevelType w:val="multilevel"/>
    <w:tmpl w:val="CC0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D6FBB"/>
    <w:multiLevelType w:val="multilevel"/>
    <w:tmpl w:val="74A4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25E7D"/>
    <w:multiLevelType w:val="hybridMultilevel"/>
    <w:tmpl w:val="F45AC0B0"/>
    <w:lvl w:ilvl="0" w:tplc="99327EFE">
      <w:start w:val="1"/>
      <w:numFmt w:val="bullet"/>
      <w:pStyle w:val="Expecta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82382"/>
    <w:multiLevelType w:val="multilevel"/>
    <w:tmpl w:val="B984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05C7F"/>
    <w:multiLevelType w:val="multilevel"/>
    <w:tmpl w:val="81A4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7536F"/>
    <w:multiLevelType w:val="multilevel"/>
    <w:tmpl w:val="236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607E6"/>
    <w:multiLevelType w:val="multilevel"/>
    <w:tmpl w:val="62BA1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72EDC"/>
    <w:multiLevelType w:val="hybridMultilevel"/>
    <w:tmpl w:val="D35621E8"/>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C77EC"/>
    <w:multiLevelType w:val="hybridMultilevel"/>
    <w:tmpl w:val="B2ECA4DE"/>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91A25"/>
    <w:multiLevelType w:val="multilevel"/>
    <w:tmpl w:val="8BD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D6B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A2005C"/>
    <w:multiLevelType w:val="hybridMultilevel"/>
    <w:tmpl w:val="3C92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D0486"/>
    <w:multiLevelType w:val="hybridMultilevel"/>
    <w:tmpl w:val="B4B6218A"/>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F414D2"/>
    <w:multiLevelType w:val="hybridMultilevel"/>
    <w:tmpl w:val="C31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22977"/>
    <w:multiLevelType w:val="multilevel"/>
    <w:tmpl w:val="01D8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B03B0"/>
    <w:multiLevelType w:val="hybridMultilevel"/>
    <w:tmpl w:val="30E89A8C"/>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E035C"/>
    <w:multiLevelType w:val="multilevel"/>
    <w:tmpl w:val="214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F1D42"/>
    <w:multiLevelType w:val="hybridMultilevel"/>
    <w:tmpl w:val="449439C8"/>
    <w:lvl w:ilvl="0" w:tplc="2632C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D0B56"/>
    <w:multiLevelType w:val="multilevel"/>
    <w:tmpl w:val="37E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E8149B"/>
    <w:multiLevelType w:val="multilevel"/>
    <w:tmpl w:val="674E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2D0DC0"/>
    <w:multiLevelType w:val="hybridMultilevel"/>
    <w:tmpl w:val="5DCC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B2499"/>
    <w:multiLevelType w:val="hybridMultilevel"/>
    <w:tmpl w:val="1D2A3FB0"/>
    <w:lvl w:ilvl="0" w:tplc="2632C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3318B"/>
    <w:multiLevelType w:val="hybridMultilevel"/>
    <w:tmpl w:val="D8C0D1B6"/>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F2C69"/>
    <w:multiLevelType w:val="multilevel"/>
    <w:tmpl w:val="D152B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ajorEastAsia" w:hAnsiTheme="majorHAnsi" w:cstheme="minorHAnsi" w:hint="default"/>
        <w:color w:val="4472C4" w:themeColor="accent1"/>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54374"/>
    <w:multiLevelType w:val="multilevel"/>
    <w:tmpl w:val="15C8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B1CB2"/>
    <w:multiLevelType w:val="multilevel"/>
    <w:tmpl w:val="F99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DA1692"/>
    <w:multiLevelType w:val="hybridMultilevel"/>
    <w:tmpl w:val="3A8C71FC"/>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073F0"/>
    <w:multiLevelType w:val="hybridMultilevel"/>
    <w:tmpl w:val="139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84783"/>
    <w:multiLevelType w:val="hybridMultilevel"/>
    <w:tmpl w:val="53B0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26743"/>
    <w:multiLevelType w:val="hybridMultilevel"/>
    <w:tmpl w:val="685A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F6D7D"/>
    <w:multiLevelType w:val="multilevel"/>
    <w:tmpl w:val="318E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0E2C69"/>
    <w:multiLevelType w:val="hybridMultilevel"/>
    <w:tmpl w:val="F318977E"/>
    <w:lvl w:ilvl="0" w:tplc="90B62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32BEC"/>
    <w:multiLevelType w:val="multilevel"/>
    <w:tmpl w:val="810A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F3319"/>
    <w:multiLevelType w:val="multilevel"/>
    <w:tmpl w:val="F49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5A3592"/>
    <w:multiLevelType w:val="hybridMultilevel"/>
    <w:tmpl w:val="B3F0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26A9B"/>
    <w:multiLevelType w:val="multilevel"/>
    <w:tmpl w:val="2602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1"/>
  </w:num>
  <w:num w:numId="3">
    <w:abstractNumId w:val="32"/>
  </w:num>
  <w:num w:numId="4">
    <w:abstractNumId w:val="19"/>
  </w:num>
  <w:num w:numId="5">
    <w:abstractNumId w:val="13"/>
  </w:num>
  <w:num w:numId="6">
    <w:abstractNumId w:val="28"/>
  </w:num>
  <w:num w:numId="7">
    <w:abstractNumId w:val="7"/>
  </w:num>
  <w:num w:numId="8">
    <w:abstractNumId w:val="6"/>
  </w:num>
  <w:num w:numId="9">
    <w:abstractNumId w:val="30"/>
  </w:num>
  <w:num w:numId="10">
    <w:abstractNumId w:val="35"/>
  </w:num>
  <w:num w:numId="11">
    <w:abstractNumId w:val="23"/>
  </w:num>
  <w:num w:numId="12">
    <w:abstractNumId w:val="16"/>
  </w:num>
  <w:num w:numId="13">
    <w:abstractNumId w:val="20"/>
  </w:num>
  <w:num w:numId="14">
    <w:abstractNumId w:val="29"/>
  </w:num>
  <w:num w:numId="15">
    <w:abstractNumId w:val="15"/>
  </w:num>
  <w:num w:numId="16">
    <w:abstractNumId w:val="25"/>
  </w:num>
  <w:num w:numId="17">
    <w:abstractNumId w:val="38"/>
  </w:num>
  <w:num w:numId="18">
    <w:abstractNumId w:val="8"/>
  </w:num>
  <w:num w:numId="19">
    <w:abstractNumId w:val="26"/>
  </w:num>
  <w:num w:numId="20">
    <w:abstractNumId w:val="12"/>
  </w:num>
  <w:num w:numId="21">
    <w:abstractNumId w:val="10"/>
  </w:num>
  <w:num w:numId="22">
    <w:abstractNumId w:val="3"/>
  </w:num>
  <w:num w:numId="23">
    <w:abstractNumId w:val="21"/>
  </w:num>
  <w:num w:numId="24">
    <w:abstractNumId w:val="34"/>
  </w:num>
  <w:num w:numId="25">
    <w:abstractNumId w:val="2"/>
  </w:num>
  <w:num w:numId="26">
    <w:abstractNumId w:val="18"/>
  </w:num>
  <w:num w:numId="27">
    <w:abstractNumId w:val="4"/>
  </w:num>
  <w:num w:numId="28">
    <w:abstractNumId w:val="27"/>
  </w:num>
  <w:num w:numId="29">
    <w:abstractNumId w:val="11"/>
  </w:num>
  <w:num w:numId="30">
    <w:abstractNumId w:val="17"/>
  </w:num>
  <w:num w:numId="31">
    <w:abstractNumId w:val="0"/>
  </w:num>
  <w:num w:numId="32">
    <w:abstractNumId w:val="5"/>
  </w:num>
  <w:num w:numId="33">
    <w:abstractNumId w:val="9"/>
  </w:num>
  <w:num w:numId="34">
    <w:abstractNumId w:val="36"/>
  </w:num>
  <w:num w:numId="35">
    <w:abstractNumId w:val="22"/>
  </w:num>
  <w:num w:numId="36">
    <w:abstractNumId w:val="33"/>
  </w:num>
  <w:num w:numId="37">
    <w:abstractNumId w:val="37"/>
  </w:num>
  <w:num w:numId="38">
    <w:abstractNumId w:val="24"/>
  </w:num>
  <w:num w:numId="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Stevens">
    <w15:presenceInfo w15:providerId="None" w15:userId="Kate Stev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ED"/>
    <w:rsid w:val="00003A75"/>
    <w:rsid w:val="00010140"/>
    <w:rsid w:val="00021BDD"/>
    <w:rsid w:val="000234A3"/>
    <w:rsid w:val="00025726"/>
    <w:rsid w:val="0002755D"/>
    <w:rsid w:val="000404FA"/>
    <w:rsid w:val="000542B0"/>
    <w:rsid w:val="00066E7C"/>
    <w:rsid w:val="0008060E"/>
    <w:rsid w:val="000811E5"/>
    <w:rsid w:val="00081CD0"/>
    <w:rsid w:val="000872EE"/>
    <w:rsid w:val="000A2A40"/>
    <w:rsid w:val="000A4C13"/>
    <w:rsid w:val="000A5148"/>
    <w:rsid w:val="000B1FC4"/>
    <w:rsid w:val="000D45CA"/>
    <w:rsid w:val="000E1BD1"/>
    <w:rsid w:val="000E7331"/>
    <w:rsid w:val="000F3314"/>
    <w:rsid w:val="00112284"/>
    <w:rsid w:val="00115404"/>
    <w:rsid w:val="001323E0"/>
    <w:rsid w:val="00135561"/>
    <w:rsid w:val="00136AB9"/>
    <w:rsid w:val="00137BDB"/>
    <w:rsid w:val="00151DA3"/>
    <w:rsid w:val="00160688"/>
    <w:rsid w:val="0016618B"/>
    <w:rsid w:val="00186879"/>
    <w:rsid w:val="00195429"/>
    <w:rsid w:val="001C0B8E"/>
    <w:rsid w:val="001C3DC2"/>
    <w:rsid w:val="001C57FE"/>
    <w:rsid w:val="001C675C"/>
    <w:rsid w:val="001D0ABA"/>
    <w:rsid w:val="001E1030"/>
    <w:rsid w:val="001F3057"/>
    <w:rsid w:val="0020272D"/>
    <w:rsid w:val="00202B6E"/>
    <w:rsid w:val="002156CF"/>
    <w:rsid w:val="002470C5"/>
    <w:rsid w:val="00256D6F"/>
    <w:rsid w:val="00257E01"/>
    <w:rsid w:val="00273D90"/>
    <w:rsid w:val="00276AF1"/>
    <w:rsid w:val="00282738"/>
    <w:rsid w:val="00292F6C"/>
    <w:rsid w:val="002B04D8"/>
    <w:rsid w:val="002B6CE7"/>
    <w:rsid w:val="002C63D8"/>
    <w:rsid w:val="002E6C36"/>
    <w:rsid w:val="002F5EA5"/>
    <w:rsid w:val="002F7FC2"/>
    <w:rsid w:val="00314248"/>
    <w:rsid w:val="00314617"/>
    <w:rsid w:val="0032331A"/>
    <w:rsid w:val="0032461B"/>
    <w:rsid w:val="003257C1"/>
    <w:rsid w:val="00326D7E"/>
    <w:rsid w:val="0033109E"/>
    <w:rsid w:val="003325C8"/>
    <w:rsid w:val="00337DFE"/>
    <w:rsid w:val="00346709"/>
    <w:rsid w:val="00367A57"/>
    <w:rsid w:val="00374DC0"/>
    <w:rsid w:val="00375C0F"/>
    <w:rsid w:val="003855FB"/>
    <w:rsid w:val="003A248B"/>
    <w:rsid w:val="003A559B"/>
    <w:rsid w:val="003B7D02"/>
    <w:rsid w:val="003C0163"/>
    <w:rsid w:val="003C027E"/>
    <w:rsid w:val="003C2E8D"/>
    <w:rsid w:val="003D49F5"/>
    <w:rsid w:val="003D5F52"/>
    <w:rsid w:val="003D7643"/>
    <w:rsid w:val="003E2C98"/>
    <w:rsid w:val="003F00D1"/>
    <w:rsid w:val="003F6D44"/>
    <w:rsid w:val="00410786"/>
    <w:rsid w:val="00422599"/>
    <w:rsid w:val="00450654"/>
    <w:rsid w:val="00452B0D"/>
    <w:rsid w:val="00453324"/>
    <w:rsid w:val="00455E1F"/>
    <w:rsid w:val="00461A19"/>
    <w:rsid w:val="00466B44"/>
    <w:rsid w:val="00471EDA"/>
    <w:rsid w:val="00472917"/>
    <w:rsid w:val="00486C8F"/>
    <w:rsid w:val="004A64BB"/>
    <w:rsid w:val="004D0935"/>
    <w:rsid w:val="004E4E71"/>
    <w:rsid w:val="004F6898"/>
    <w:rsid w:val="005125B5"/>
    <w:rsid w:val="00521265"/>
    <w:rsid w:val="0054410F"/>
    <w:rsid w:val="00545DD6"/>
    <w:rsid w:val="00567F95"/>
    <w:rsid w:val="00570C2E"/>
    <w:rsid w:val="00597E8E"/>
    <w:rsid w:val="005A644F"/>
    <w:rsid w:val="005B1BE6"/>
    <w:rsid w:val="005D4116"/>
    <w:rsid w:val="005E270E"/>
    <w:rsid w:val="006204DF"/>
    <w:rsid w:val="006542F7"/>
    <w:rsid w:val="006723F6"/>
    <w:rsid w:val="00677C27"/>
    <w:rsid w:val="00686C70"/>
    <w:rsid w:val="006B0B71"/>
    <w:rsid w:val="006B14CB"/>
    <w:rsid w:val="006C218F"/>
    <w:rsid w:val="006C67E5"/>
    <w:rsid w:val="006E6165"/>
    <w:rsid w:val="006F0E0A"/>
    <w:rsid w:val="006F66D2"/>
    <w:rsid w:val="00702AD4"/>
    <w:rsid w:val="00717C07"/>
    <w:rsid w:val="007221ED"/>
    <w:rsid w:val="00724D2F"/>
    <w:rsid w:val="007264E1"/>
    <w:rsid w:val="00730D5F"/>
    <w:rsid w:val="0073133D"/>
    <w:rsid w:val="007333AC"/>
    <w:rsid w:val="0074146D"/>
    <w:rsid w:val="00751DBE"/>
    <w:rsid w:val="007525CD"/>
    <w:rsid w:val="007656BA"/>
    <w:rsid w:val="0077796B"/>
    <w:rsid w:val="00780E0C"/>
    <w:rsid w:val="007A15BD"/>
    <w:rsid w:val="007A2ADB"/>
    <w:rsid w:val="007B1F48"/>
    <w:rsid w:val="007B7FE3"/>
    <w:rsid w:val="007C4201"/>
    <w:rsid w:val="007D4ECD"/>
    <w:rsid w:val="007E15D6"/>
    <w:rsid w:val="007E1D92"/>
    <w:rsid w:val="007E2052"/>
    <w:rsid w:val="007F5653"/>
    <w:rsid w:val="00805B28"/>
    <w:rsid w:val="0082280F"/>
    <w:rsid w:val="00822F2F"/>
    <w:rsid w:val="00823C10"/>
    <w:rsid w:val="0084464A"/>
    <w:rsid w:val="008A526E"/>
    <w:rsid w:val="008A5AF1"/>
    <w:rsid w:val="008C1407"/>
    <w:rsid w:val="008E1938"/>
    <w:rsid w:val="008F60B9"/>
    <w:rsid w:val="008F67F3"/>
    <w:rsid w:val="0090051F"/>
    <w:rsid w:val="00900D85"/>
    <w:rsid w:val="00906540"/>
    <w:rsid w:val="009139E3"/>
    <w:rsid w:val="00920DD8"/>
    <w:rsid w:val="009231BB"/>
    <w:rsid w:val="00924328"/>
    <w:rsid w:val="00935780"/>
    <w:rsid w:val="00935A51"/>
    <w:rsid w:val="0094004C"/>
    <w:rsid w:val="009435F8"/>
    <w:rsid w:val="0094568F"/>
    <w:rsid w:val="009503F3"/>
    <w:rsid w:val="00962157"/>
    <w:rsid w:val="00966A95"/>
    <w:rsid w:val="00981137"/>
    <w:rsid w:val="00991427"/>
    <w:rsid w:val="009B134A"/>
    <w:rsid w:val="009B4E03"/>
    <w:rsid w:val="009D6E27"/>
    <w:rsid w:val="009E07C8"/>
    <w:rsid w:val="00A00024"/>
    <w:rsid w:val="00A01B06"/>
    <w:rsid w:val="00A13145"/>
    <w:rsid w:val="00A22B85"/>
    <w:rsid w:val="00A52890"/>
    <w:rsid w:val="00A548AD"/>
    <w:rsid w:val="00A7099B"/>
    <w:rsid w:val="00A71370"/>
    <w:rsid w:val="00A8306B"/>
    <w:rsid w:val="00A84D57"/>
    <w:rsid w:val="00A91FEE"/>
    <w:rsid w:val="00A95FED"/>
    <w:rsid w:val="00AB0AC7"/>
    <w:rsid w:val="00AB2A48"/>
    <w:rsid w:val="00AC5EFB"/>
    <w:rsid w:val="00AE447B"/>
    <w:rsid w:val="00AE62D3"/>
    <w:rsid w:val="00AF76CA"/>
    <w:rsid w:val="00B10ED7"/>
    <w:rsid w:val="00B144FE"/>
    <w:rsid w:val="00B2531D"/>
    <w:rsid w:val="00B33CFC"/>
    <w:rsid w:val="00B539A7"/>
    <w:rsid w:val="00B60716"/>
    <w:rsid w:val="00B671ED"/>
    <w:rsid w:val="00B70363"/>
    <w:rsid w:val="00B705C2"/>
    <w:rsid w:val="00B71CD3"/>
    <w:rsid w:val="00B753F0"/>
    <w:rsid w:val="00B950ED"/>
    <w:rsid w:val="00BA23B2"/>
    <w:rsid w:val="00BB70D8"/>
    <w:rsid w:val="00BC6BB5"/>
    <w:rsid w:val="00BD7C46"/>
    <w:rsid w:val="00BE2409"/>
    <w:rsid w:val="00BE7A49"/>
    <w:rsid w:val="00BF018A"/>
    <w:rsid w:val="00BF73BF"/>
    <w:rsid w:val="00C15082"/>
    <w:rsid w:val="00C213DF"/>
    <w:rsid w:val="00C27ABB"/>
    <w:rsid w:val="00C535BF"/>
    <w:rsid w:val="00C6278E"/>
    <w:rsid w:val="00C71464"/>
    <w:rsid w:val="00C730CD"/>
    <w:rsid w:val="00C73BC1"/>
    <w:rsid w:val="00C77AE1"/>
    <w:rsid w:val="00C83E39"/>
    <w:rsid w:val="00C961BF"/>
    <w:rsid w:val="00CA54C0"/>
    <w:rsid w:val="00CB6EE5"/>
    <w:rsid w:val="00CD6DA7"/>
    <w:rsid w:val="00CE0EA1"/>
    <w:rsid w:val="00CE107D"/>
    <w:rsid w:val="00CE11B4"/>
    <w:rsid w:val="00CF1EEE"/>
    <w:rsid w:val="00CF3E04"/>
    <w:rsid w:val="00D2722C"/>
    <w:rsid w:val="00D27569"/>
    <w:rsid w:val="00D662D6"/>
    <w:rsid w:val="00D6755D"/>
    <w:rsid w:val="00D805A3"/>
    <w:rsid w:val="00D823B0"/>
    <w:rsid w:val="00D83855"/>
    <w:rsid w:val="00D83E55"/>
    <w:rsid w:val="00D95E57"/>
    <w:rsid w:val="00DA2227"/>
    <w:rsid w:val="00DB699E"/>
    <w:rsid w:val="00DB6AE2"/>
    <w:rsid w:val="00DD1325"/>
    <w:rsid w:val="00DD42EB"/>
    <w:rsid w:val="00DD7CAF"/>
    <w:rsid w:val="00DE0F0D"/>
    <w:rsid w:val="00DE31E0"/>
    <w:rsid w:val="00DE4406"/>
    <w:rsid w:val="00DF4BF3"/>
    <w:rsid w:val="00E02508"/>
    <w:rsid w:val="00E12997"/>
    <w:rsid w:val="00E3554C"/>
    <w:rsid w:val="00E41237"/>
    <w:rsid w:val="00E44415"/>
    <w:rsid w:val="00E60611"/>
    <w:rsid w:val="00E61186"/>
    <w:rsid w:val="00E62621"/>
    <w:rsid w:val="00E6527C"/>
    <w:rsid w:val="00E77EEF"/>
    <w:rsid w:val="00E93A8D"/>
    <w:rsid w:val="00E94A5D"/>
    <w:rsid w:val="00E9611C"/>
    <w:rsid w:val="00EA6E63"/>
    <w:rsid w:val="00EC047E"/>
    <w:rsid w:val="00EC1C74"/>
    <w:rsid w:val="00EC7B06"/>
    <w:rsid w:val="00ED237F"/>
    <w:rsid w:val="00ED26E6"/>
    <w:rsid w:val="00EE6021"/>
    <w:rsid w:val="00F05462"/>
    <w:rsid w:val="00F1318C"/>
    <w:rsid w:val="00F23E55"/>
    <w:rsid w:val="00F27F39"/>
    <w:rsid w:val="00F44E58"/>
    <w:rsid w:val="00F45591"/>
    <w:rsid w:val="00F535E1"/>
    <w:rsid w:val="00F53C6B"/>
    <w:rsid w:val="00F61C48"/>
    <w:rsid w:val="00F63B9F"/>
    <w:rsid w:val="00F7390F"/>
    <w:rsid w:val="00F76873"/>
    <w:rsid w:val="00F84ABB"/>
    <w:rsid w:val="00F925E5"/>
    <w:rsid w:val="00F94214"/>
    <w:rsid w:val="00F958F5"/>
    <w:rsid w:val="00FA6940"/>
    <w:rsid w:val="00FB19C9"/>
    <w:rsid w:val="00FB27E2"/>
    <w:rsid w:val="00FD49B0"/>
    <w:rsid w:val="00FD633C"/>
    <w:rsid w:val="00FE34B7"/>
    <w:rsid w:val="00FF088A"/>
    <w:rsid w:val="00F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6B30"/>
  <w15:docId w15:val="{FD7E58E5-3ED1-4B7F-A3CB-E3A53BFE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arning!"/>
    <w:next w:val="IntenseQuote"/>
    <w:qFormat/>
    <w:rsid w:val="000811E5"/>
  </w:style>
  <w:style w:type="paragraph" w:styleId="Heading1">
    <w:name w:val="heading 1"/>
    <w:basedOn w:val="Normal"/>
    <w:next w:val="Normal"/>
    <w:link w:val="Heading1Char"/>
    <w:uiPriority w:val="9"/>
    <w:qFormat/>
    <w:rsid w:val="00724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22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39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2A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77EE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77EE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77E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527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5D"/>
    <w:rPr>
      <w:color w:val="0563C1" w:themeColor="hyperlink"/>
      <w:u w:val="single"/>
    </w:rPr>
  </w:style>
  <w:style w:type="character" w:styleId="UnresolvedMention">
    <w:name w:val="Unresolved Mention"/>
    <w:basedOn w:val="DefaultParagraphFont"/>
    <w:uiPriority w:val="99"/>
    <w:semiHidden/>
    <w:unhideWhenUsed/>
    <w:rsid w:val="0002755D"/>
    <w:rPr>
      <w:color w:val="605E5C"/>
      <w:shd w:val="clear" w:color="auto" w:fill="E1DFDD"/>
    </w:rPr>
  </w:style>
  <w:style w:type="character" w:customStyle="1" w:styleId="Heading2Char">
    <w:name w:val="Heading 2 Char"/>
    <w:basedOn w:val="DefaultParagraphFont"/>
    <w:link w:val="Heading2"/>
    <w:uiPriority w:val="9"/>
    <w:rsid w:val="006C218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24D2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E0F0D"/>
    <w:rPr>
      <w:color w:val="954F72" w:themeColor="followedHyperlink"/>
      <w:u w:val="single"/>
    </w:rPr>
  </w:style>
  <w:style w:type="character" w:styleId="BookTitle">
    <w:name w:val="Book Title"/>
    <w:basedOn w:val="DefaultParagraphFont"/>
    <w:uiPriority w:val="33"/>
    <w:qFormat/>
    <w:rsid w:val="000A4C13"/>
    <w:rPr>
      <w:b/>
      <w:bCs/>
      <w:i/>
      <w:iCs/>
      <w:spacing w:val="5"/>
    </w:rPr>
  </w:style>
  <w:style w:type="paragraph" w:styleId="Header">
    <w:name w:val="header"/>
    <w:basedOn w:val="Normal"/>
    <w:link w:val="HeaderChar"/>
    <w:uiPriority w:val="99"/>
    <w:unhideWhenUsed/>
    <w:rsid w:val="00E12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997"/>
  </w:style>
  <w:style w:type="paragraph" w:styleId="Footer">
    <w:name w:val="footer"/>
    <w:basedOn w:val="Normal"/>
    <w:link w:val="FooterChar"/>
    <w:uiPriority w:val="99"/>
    <w:unhideWhenUsed/>
    <w:rsid w:val="00E12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997"/>
  </w:style>
  <w:style w:type="character" w:styleId="IntenseEmphasis">
    <w:name w:val="Intense Emphasis"/>
    <w:basedOn w:val="DefaultParagraphFont"/>
    <w:uiPriority w:val="21"/>
    <w:qFormat/>
    <w:rsid w:val="007E15D6"/>
    <w:rPr>
      <w:i/>
      <w:iCs/>
      <w:color w:val="4472C4" w:themeColor="accent1"/>
    </w:rPr>
  </w:style>
  <w:style w:type="character" w:customStyle="1" w:styleId="Heading3Char">
    <w:name w:val="Heading 3 Char"/>
    <w:basedOn w:val="DefaultParagraphFont"/>
    <w:link w:val="Heading3"/>
    <w:uiPriority w:val="9"/>
    <w:rsid w:val="00422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13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139E3"/>
    <w:rPr>
      <w:rFonts w:asciiTheme="majorHAnsi" w:eastAsiaTheme="majorEastAsia" w:hAnsiTheme="majorHAnsi" w:cstheme="majorBidi"/>
      <w:i/>
      <w:iCs/>
      <w:color w:val="2F5496" w:themeColor="accent1" w:themeShade="BF"/>
    </w:rPr>
  </w:style>
  <w:style w:type="character" w:customStyle="1" w:styleId="screenreader-only">
    <w:name w:val="screenreader-only"/>
    <w:basedOn w:val="DefaultParagraphFont"/>
    <w:rsid w:val="00545DD6"/>
  </w:style>
  <w:style w:type="paragraph" w:styleId="ListParagraph">
    <w:name w:val="List Paragraph"/>
    <w:basedOn w:val="Normal"/>
    <w:uiPriority w:val="34"/>
    <w:qFormat/>
    <w:rsid w:val="00B705C2"/>
    <w:pPr>
      <w:ind w:left="720"/>
      <w:contextualSpacing/>
    </w:pPr>
  </w:style>
  <w:style w:type="paragraph" w:styleId="HTMLPreformatted">
    <w:name w:val="HTML Preformatted"/>
    <w:basedOn w:val="Normal"/>
    <w:link w:val="HTMLPreformattedChar"/>
    <w:uiPriority w:val="99"/>
    <w:unhideWhenUsed/>
    <w:rsid w:val="007B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7FE3"/>
    <w:rPr>
      <w:rFonts w:ascii="Courier New" w:eastAsia="Times New Roman" w:hAnsi="Courier New" w:cs="Courier New"/>
      <w:sz w:val="20"/>
      <w:szCs w:val="20"/>
    </w:rPr>
  </w:style>
  <w:style w:type="character" w:customStyle="1" w:styleId="kwd">
    <w:name w:val="kwd"/>
    <w:basedOn w:val="DefaultParagraphFont"/>
    <w:rsid w:val="007B7FE3"/>
  </w:style>
  <w:style w:type="character" w:customStyle="1" w:styleId="pln">
    <w:name w:val="pln"/>
    <w:basedOn w:val="DefaultParagraphFont"/>
    <w:rsid w:val="007B7FE3"/>
  </w:style>
  <w:style w:type="character" w:customStyle="1" w:styleId="pun">
    <w:name w:val="pun"/>
    <w:basedOn w:val="DefaultParagraphFont"/>
    <w:rsid w:val="007B7FE3"/>
  </w:style>
  <w:style w:type="character" w:customStyle="1" w:styleId="lit">
    <w:name w:val="lit"/>
    <w:basedOn w:val="DefaultParagraphFont"/>
    <w:rsid w:val="007B7FE3"/>
  </w:style>
  <w:style w:type="character" w:customStyle="1" w:styleId="str">
    <w:name w:val="str"/>
    <w:basedOn w:val="DefaultParagraphFont"/>
    <w:rsid w:val="007B7FE3"/>
  </w:style>
  <w:style w:type="character" w:styleId="CommentReference">
    <w:name w:val="annotation reference"/>
    <w:basedOn w:val="DefaultParagraphFont"/>
    <w:uiPriority w:val="99"/>
    <w:semiHidden/>
    <w:unhideWhenUsed/>
    <w:rsid w:val="00DD42EB"/>
    <w:rPr>
      <w:sz w:val="16"/>
      <w:szCs w:val="16"/>
    </w:rPr>
  </w:style>
  <w:style w:type="paragraph" w:styleId="CommentText">
    <w:name w:val="annotation text"/>
    <w:basedOn w:val="Normal"/>
    <w:link w:val="CommentTextChar"/>
    <w:uiPriority w:val="99"/>
    <w:semiHidden/>
    <w:unhideWhenUsed/>
    <w:rsid w:val="00DD42EB"/>
    <w:pPr>
      <w:spacing w:line="240" w:lineRule="auto"/>
    </w:pPr>
    <w:rPr>
      <w:sz w:val="20"/>
      <w:szCs w:val="20"/>
    </w:rPr>
  </w:style>
  <w:style w:type="character" w:customStyle="1" w:styleId="CommentTextChar">
    <w:name w:val="Comment Text Char"/>
    <w:basedOn w:val="DefaultParagraphFont"/>
    <w:link w:val="CommentText"/>
    <w:uiPriority w:val="99"/>
    <w:semiHidden/>
    <w:rsid w:val="00DD42EB"/>
    <w:rPr>
      <w:sz w:val="20"/>
      <w:szCs w:val="20"/>
    </w:rPr>
  </w:style>
  <w:style w:type="paragraph" w:styleId="CommentSubject">
    <w:name w:val="annotation subject"/>
    <w:basedOn w:val="CommentText"/>
    <w:next w:val="CommentText"/>
    <w:link w:val="CommentSubjectChar"/>
    <w:uiPriority w:val="99"/>
    <w:semiHidden/>
    <w:unhideWhenUsed/>
    <w:rsid w:val="00DD42EB"/>
    <w:rPr>
      <w:b/>
      <w:bCs/>
    </w:rPr>
  </w:style>
  <w:style w:type="character" w:customStyle="1" w:styleId="CommentSubjectChar">
    <w:name w:val="Comment Subject Char"/>
    <w:basedOn w:val="CommentTextChar"/>
    <w:link w:val="CommentSubject"/>
    <w:uiPriority w:val="99"/>
    <w:semiHidden/>
    <w:rsid w:val="00DD42EB"/>
    <w:rPr>
      <w:b/>
      <w:bCs/>
      <w:sz w:val="20"/>
      <w:szCs w:val="20"/>
    </w:rPr>
  </w:style>
  <w:style w:type="paragraph" w:styleId="BalloonText">
    <w:name w:val="Balloon Text"/>
    <w:basedOn w:val="Normal"/>
    <w:link w:val="BalloonTextChar"/>
    <w:uiPriority w:val="99"/>
    <w:semiHidden/>
    <w:unhideWhenUsed/>
    <w:rsid w:val="00DD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2EB"/>
    <w:rPr>
      <w:rFonts w:ascii="Segoe UI" w:hAnsi="Segoe UI" w:cs="Segoe UI"/>
      <w:sz w:val="18"/>
      <w:szCs w:val="18"/>
    </w:rPr>
  </w:style>
  <w:style w:type="paragraph" w:styleId="Revision">
    <w:name w:val="Revision"/>
    <w:hidden/>
    <w:uiPriority w:val="99"/>
    <w:semiHidden/>
    <w:rsid w:val="00DD42EB"/>
    <w:pPr>
      <w:spacing w:after="0" w:line="240" w:lineRule="auto"/>
    </w:pPr>
  </w:style>
  <w:style w:type="paragraph" w:styleId="Subtitle">
    <w:name w:val="Subtitle"/>
    <w:basedOn w:val="Normal"/>
    <w:next w:val="Normal"/>
    <w:link w:val="SubtitleChar"/>
    <w:uiPriority w:val="11"/>
    <w:qFormat/>
    <w:rsid w:val="00E9611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611C"/>
    <w:rPr>
      <w:color w:val="5A5A5A" w:themeColor="text1" w:themeTint="A5"/>
      <w:spacing w:val="15"/>
    </w:rPr>
  </w:style>
  <w:style w:type="character" w:styleId="Emphasis">
    <w:name w:val="Emphasis"/>
    <w:basedOn w:val="SubTitle-NewTopicChar"/>
    <w:uiPriority w:val="20"/>
    <w:qFormat/>
    <w:rsid w:val="000811E5"/>
    <w:rPr>
      <w:rFonts w:asciiTheme="majorHAnsi" w:eastAsia="Calibri Light" w:hAnsiTheme="majorHAnsi"/>
      <w:b w:val="0"/>
      <w:i/>
      <w:iCs/>
      <w:color w:val="4472C4" w:themeColor="accent1"/>
      <w:spacing w:val="15"/>
      <w:sz w:val="32"/>
    </w:rPr>
  </w:style>
  <w:style w:type="character" w:customStyle="1" w:styleId="Heading5Char">
    <w:name w:val="Heading 5 Char"/>
    <w:basedOn w:val="DefaultParagraphFont"/>
    <w:link w:val="Heading5"/>
    <w:uiPriority w:val="9"/>
    <w:rsid w:val="007A2ADB"/>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0811E5"/>
    <w:rPr>
      <w:rFonts w:asciiTheme="majorHAnsi" w:hAnsiTheme="majorHAnsi"/>
      <w:i w:val="0"/>
      <w:iCs/>
      <w:color w:val="4472C4" w:themeColor="accent1"/>
      <w:sz w:val="28"/>
    </w:rPr>
  </w:style>
  <w:style w:type="character" w:styleId="HTMLCode">
    <w:name w:val="HTML Code"/>
    <w:basedOn w:val="DefaultParagraphFont"/>
    <w:uiPriority w:val="99"/>
    <w:semiHidden/>
    <w:unhideWhenUsed/>
    <w:rsid w:val="003C0163"/>
    <w:rPr>
      <w:rFonts w:ascii="Courier New" w:eastAsia="Times New Roman" w:hAnsi="Courier New" w:cs="Courier New"/>
      <w:sz w:val="20"/>
      <w:szCs w:val="20"/>
    </w:rPr>
  </w:style>
  <w:style w:type="paragraph" w:styleId="Title">
    <w:name w:val="Title"/>
    <w:basedOn w:val="NewTopicSubTitle"/>
    <w:next w:val="Normal"/>
    <w:link w:val="TitleChar"/>
    <w:autoRedefine/>
    <w:uiPriority w:val="10"/>
    <w:qFormat/>
    <w:rsid w:val="003C0163"/>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C0163"/>
    <w:rPr>
      <w:rFonts w:asciiTheme="majorHAnsi" w:eastAsiaTheme="majorEastAsia" w:hAnsiTheme="majorHAnsi" w:cstheme="majorBidi"/>
      <w:color w:val="4472C4" w:themeColor="accent1"/>
      <w:spacing w:val="-10"/>
      <w:kern w:val="28"/>
      <w:sz w:val="48"/>
      <w:szCs w:val="56"/>
    </w:rPr>
  </w:style>
  <w:style w:type="paragraph" w:customStyle="1" w:styleId="SubTitle-NewTopic">
    <w:name w:val="Sub Title - New Topic"/>
    <w:basedOn w:val="Subtitle"/>
    <w:next w:val="Subtitle"/>
    <w:link w:val="SubTitle-NewTopicChar"/>
    <w:qFormat/>
    <w:rsid w:val="003C0163"/>
    <w:rPr>
      <w:rFonts w:eastAsia="Calibri Light"/>
      <w:color w:val="4472C4" w:themeColor="accent1"/>
      <w:sz w:val="40"/>
    </w:rPr>
  </w:style>
  <w:style w:type="paragraph" w:customStyle="1" w:styleId="NewTopicSubTitle">
    <w:name w:val="New Topic Sub Title"/>
    <w:basedOn w:val="SubTitle-NewTopic"/>
    <w:link w:val="NewTopicSubTitleChar"/>
    <w:autoRedefine/>
    <w:qFormat/>
    <w:rsid w:val="00E77EEF"/>
    <w:rPr>
      <w:rFonts w:cstheme="minorHAnsi"/>
      <w:sz w:val="36"/>
      <w:szCs w:val="32"/>
    </w:rPr>
  </w:style>
  <w:style w:type="paragraph" w:customStyle="1" w:styleId="References">
    <w:name w:val="References"/>
    <w:basedOn w:val="Bibliography"/>
    <w:link w:val="ReferencesChar"/>
    <w:autoRedefine/>
    <w:qFormat/>
    <w:rsid w:val="00C83E39"/>
    <w:pPr>
      <w:spacing w:after="0" w:line="480" w:lineRule="auto"/>
      <w:jc w:val="center"/>
    </w:pPr>
    <w:rPr>
      <w:rFonts w:asciiTheme="majorHAnsi" w:eastAsia="Times New Roman" w:hAnsiTheme="majorHAnsi" w:cstheme="minorHAnsi"/>
      <w:sz w:val="28"/>
    </w:rPr>
  </w:style>
  <w:style w:type="character" w:customStyle="1" w:styleId="SubTitle-NewTopicChar">
    <w:name w:val="Sub Title - New Topic Char"/>
    <w:basedOn w:val="SubtitleChar"/>
    <w:link w:val="SubTitle-NewTopic"/>
    <w:rsid w:val="003C0163"/>
    <w:rPr>
      <w:rFonts w:eastAsia="Calibri Light"/>
      <w:color w:val="4472C4" w:themeColor="accent1"/>
      <w:spacing w:val="15"/>
      <w:sz w:val="40"/>
    </w:rPr>
  </w:style>
  <w:style w:type="character" w:customStyle="1" w:styleId="NewTopicSubTitleChar">
    <w:name w:val="New Topic Sub Title Char"/>
    <w:basedOn w:val="SubTitle-NewTopicChar"/>
    <w:link w:val="NewTopicSubTitle"/>
    <w:rsid w:val="00E77EEF"/>
    <w:rPr>
      <w:rFonts w:eastAsia="Calibri Light" w:cstheme="minorHAnsi"/>
      <w:color w:val="4472C4" w:themeColor="accent1"/>
      <w:spacing w:val="15"/>
      <w:sz w:val="36"/>
      <w:szCs w:val="32"/>
    </w:rPr>
  </w:style>
  <w:style w:type="paragraph" w:styleId="Bibliography">
    <w:name w:val="Bibliography"/>
    <w:basedOn w:val="Normal"/>
    <w:next w:val="Normal"/>
    <w:link w:val="BibliographyChar"/>
    <w:uiPriority w:val="37"/>
    <w:semiHidden/>
    <w:unhideWhenUsed/>
    <w:rsid w:val="003C0163"/>
  </w:style>
  <w:style w:type="paragraph" w:customStyle="1" w:styleId="Referencesbytitle">
    <w:name w:val="References by title"/>
    <w:basedOn w:val="Normal"/>
    <w:link w:val="ReferencesbytitleChar"/>
    <w:qFormat/>
    <w:rsid w:val="00C83E39"/>
    <w:pPr>
      <w:spacing w:after="0" w:line="480" w:lineRule="auto"/>
      <w:ind w:left="720" w:hanging="720"/>
    </w:pPr>
    <w:rPr>
      <w:rFonts w:eastAsia="Times New Roman" w:cstheme="minorHAnsi"/>
      <w:color w:val="000000"/>
    </w:rPr>
  </w:style>
  <w:style w:type="character" w:customStyle="1" w:styleId="BibliographyChar">
    <w:name w:val="Bibliography Char"/>
    <w:basedOn w:val="DefaultParagraphFont"/>
    <w:link w:val="Bibliography"/>
    <w:uiPriority w:val="37"/>
    <w:semiHidden/>
    <w:rsid w:val="003C0163"/>
    <w:rPr>
      <w:color w:val="4472C4" w:themeColor="accent1"/>
    </w:rPr>
  </w:style>
  <w:style w:type="character" w:customStyle="1" w:styleId="ReferencesChar">
    <w:name w:val="References Char"/>
    <w:basedOn w:val="BibliographyChar"/>
    <w:link w:val="References"/>
    <w:rsid w:val="00C83E39"/>
    <w:rPr>
      <w:rFonts w:asciiTheme="majorHAnsi" w:eastAsia="Times New Roman" w:hAnsiTheme="majorHAnsi" w:cstheme="minorHAnsi"/>
      <w:color w:val="4472C4" w:themeColor="accent1"/>
      <w:sz w:val="28"/>
    </w:rPr>
  </w:style>
  <w:style w:type="paragraph" w:customStyle="1" w:styleId="referenceslist">
    <w:name w:val="references list"/>
    <w:basedOn w:val="Referencesbytitle"/>
    <w:link w:val="referenceslistChar"/>
    <w:autoRedefine/>
    <w:qFormat/>
    <w:rsid w:val="00C83E39"/>
  </w:style>
  <w:style w:type="character" w:customStyle="1" w:styleId="ReferencesbytitleChar">
    <w:name w:val="References by title Char"/>
    <w:basedOn w:val="DefaultParagraphFont"/>
    <w:link w:val="Referencesbytitle"/>
    <w:rsid w:val="00C83E39"/>
    <w:rPr>
      <w:rFonts w:eastAsia="Times New Roman" w:cstheme="minorHAnsi"/>
      <w:color w:val="000000"/>
    </w:rPr>
  </w:style>
  <w:style w:type="paragraph" w:customStyle="1" w:styleId="FIgureCaption">
    <w:name w:val="FIgure Caption"/>
    <w:basedOn w:val="Normal"/>
    <w:link w:val="FIgureCaptionChar"/>
    <w:autoRedefine/>
    <w:qFormat/>
    <w:rsid w:val="00CF1EEE"/>
    <w:pPr>
      <w:keepNext/>
      <w:keepLines/>
      <w:spacing w:after="0" w:line="240" w:lineRule="auto"/>
      <w:ind w:left="360"/>
      <w:pPrChange w:id="0" w:author="Kate Stevens" w:date="2019-11-24T23:54:00Z">
        <w:pPr>
          <w:spacing w:after="160" w:line="259" w:lineRule="auto"/>
        </w:pPr>
      </w:pPrChange>
    </w:pPr>
    <w:rPr>
      <w:rPrChange w:id="0" w:author="Kate Stevens" w:date="2019-11-24T23:54:00Z">
        <w:rPr>
          <w:rFonts w:asciiTheme="minorHAnsi" w:eastAsiaTheme="minorEastAsia" w:hAnsiTheme="minorHAnsi" w:cstheme="minorBidi"/>
          <w:sz w:val="22"/>
          <w:szCs w:val="22"/>
          <w:lang w:val="en-US" w:eastAsia="en-US" w:bidi="ar-SA"/>
        </w:rPr>
      </w:rPrChange>
    </w:rPr>
  </w:style>
  <w:style w:type="character" w:customStyle="1" w:styleId="referenceslistChar">
    <w:name w:val="references list Char"/>
    <w:basedOn w:val="ReferencesbytitleChar"/>
    <w:link w:val="referenceslist"/>
    <w:rsid w:val="00C83E39"/>
    <w:rPr>
      <w:rFonts w:eastAsia="Times New Roman" w:cstheme="minorHAnsi"/>
      <w:color w:val="000000"/>
    </w:rPr>
  </w:style>
  <w:style w:type="paragraph" w:customStyle="1" w:styleId="Quickreference">
    <w:name w:val="Quick reference"/>
    <w:basedOn w:val="Referencesbytitle"/>
    <w:link w:val="QuickreferenceChar"/>
    <w:qFormat/>
    <w:rsid w:val="00461A19"/>
    <w:pPr>
      <w:spacing w:line="240" w:lineRule="auto"/>
    </w:pPr>
  </w:style>
  <w:style w:type="character" w:customStyle="1" w:styleId="FIgureCaptionChar">
    <w:name w:val="FIgure Caption Char"/>
    <w:basedOn w:val="DefaultParagraphFont"/>
    <w:link w:val="FIgureCaption"/>
    <w:rsid w:val="00CF1EEE"/>
  </w:style>
  <w:style w:type="paragraph" w:customStyle="1" w:styleId="Quickref">
    <w:name w:val="Quick ref"/>
    <w:basedOn w:val="References"/>
    <w:link w:val="QuickrefChar"/>
    <w:autoRedefine/>
    <w:qFormat/>
    <w:rsid w:val="00461A19"/>
    <w:rPr>
      <w:color w:val="000000" w:themeColor="text1"/>
    </w:rPr>
  </w:style>
  <w:style w:type="character" w:customStyle="1" w:styleId="QuickreferenceChar">
    <w:name w:val="Quick reference Char"/>
    <w:basedOn w:val="ReferencesbytitleChar"/>
    <w:link w:val="Quickreference"/>
    <w:rsid w:val="00461A19"/>
    <w:rPr>
      <w:rFonts w:eastAsia="Times New Roman" w:cstheme="minorHAnsi"/>
      <w:color w:val="000000"/>
    </w:rPr>
  </w:style>
  <w:style w:type="paragraph" w:customStyle="1" w:styleId="ImageHeader">
    <w:name w:val="Image Header"/>
    <w:basedOn w:val="Heading4"/>
    <w:link w:val="ImageHeaderChar"/>
    <w:autoRedefine/>
    <w:qFormat/>
    <w:rsid w:val="00F94214"/>
    <w:pPr>
      <w:spacing w:before="0" w:after="80" w:line="240" w:lineRule="auto"/>
    </w:pPr>
    <w:rPr>
      <w:rFonts w:eastAsia="Times New Roman"/>
      <w:color w:val="4472C4" w:themeColor="accent1"/>
      <w:sz w:val="28"/>
      <w:bdr w:val="none" w:sz="0" w:space="0" w:color="auto" w:frame="1"/>
      <w:shd w:val="clear" w:color="auto" w:fill="FFFFFF"/>
    </w:rPr>
  </w:style>
  <w:style w:type="character" w:customStyle="1" w:styleId="QuickrefChar">
    <w:name w:val="Quick ref Char"/>
    <w:basedOn w:val="QuickreferenceChar"/>
    <w:link w:val="Quickref"/>
    <w:rsid w:val="00461A19"/>
    <w:rPr>
      <w:rFonts w:asciiTheme="majorHAnsi" w:eastAsia="Times New Roman" w:hAnsiTheme="majorHAnsi" w:cstheme="minorHAnsi"/>
      <w:color w:val="000000" w:themeColor="text1"/>
      <w:sz w:val="28"/>
    </w:rPr>
  </w:style>
  <w:style w:type="paragraph" w:customStyle="1" w:styleId="topicparagraphs">
    <w:name w:val="topic paragraphs"/>
    <w:basedOn w:val="Normal"/>
    <w:link w:val="topicparagraphsChar"/>
    <w:autoRedefine/>
    <w:qFormat/>
    <w:rsid w:val="00E77EEF"/>
    <w:rPr>
      <w:i/>
      <w:color w:val="808080" w:themeColor="background1" w:themeShade="80"/>
      <w:sz w:val="24"/>
      <w:szCs w:val="24"/>
    </w:rPr>
  </w:style>
  <w:style w:type="character" w:customStyle="1" w:styleId="ImageHeaderChar">
    <w:name w:val="Image Header Char"/>
    <w:basedOn w:val="Heading4Char"/>
    <w:link w:val="ImageHeader"/>
    <w:rsid w:val="00F94214"/>
    <w:rPr>
      <w:rFonts w:asciiTheme="majorHAnsi" w:eastAsia="Times New Roman" w:hAnsiTheme="majorHAnsi" w:cstheme="majorBidi"/>
      <w:i/>
      <w:iCs/>
      <w:color w:val="4472C4" w:themeColor="accent1"/>
      <w:sz w:val="28"/>
      <w:bdr w:val="none" w:sz="0" w:space="0" w:color="auto" w:frame="1"/>
    </w:rPr>
  </w:style>
  <w:style w:type="character" w:styleId="Strong">
    <w:name w:val="Strong"/>
    <w:basedOn w:val="DefaultParagraphFont"/>
    <w:uiPriority w:val="22"/>
    <w:qFormat/>
    <w:rsid w:val="00A01B06"/>
    <w:rPr>
      <w:b/>
      <w:bCs/>
    </w:rPr>
  </w:style>
  <w:style w:type="character" w:customStyle="1" w:styleId="topicparagraphsChar">
    <w:name w:val="topic paragraphs Char"/>
    <w:basedOn w:val="DefaultParagraphFont"/>
    <w:link w:val="topicparagraphs"/>
    <w:rsid w:val="00E77EEF"/>
    <w:rPr>
      <w:i/>
      <w:color w:val="808080" w:themeColor="background1" w:themeShade="80"/>
      <w:sz w:val="24"/>
      <w:szCs w:val="24"/>
    </w:rPr>
  </w:style>
  <w:style w:type="character" w:customStyle="1" w:styleId="pre">
    <w:name w:val="pre"/>
    <w:basedOn w:val="DefaultParagraphFont"/>
    <w:rsid w:val="00AE447B"/>
  </w:style>
  <w:style w:type="paragraph" w:customStyle="1" w:styleId="admonition-title">
    <w:name w:val="admonition-title"/>
    <w:basedOn w:val="Normal"/>
    <w:rsid w:val="00AE4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A71370"/>
  </w:style>
  <w:style w:type="character" w:customStyle="1" w:styleId="sig-paren">
    <w:name w:val="sig-paren"/>
    <w:basedOn w:val="DefaultParagraphFont"/>
    <w:rsid w:val="00A71370"/>
  </w:style>
  <w:style w:type="character" w:customStyle="1" w:styleId="optional">
    <w:name w:val="optional"/>
    <w:basedOn w:val="DefaultParagraphFont"/>
    <w:rsid w:val="00A71370"/>
  </w:style>
  <w:style w:type="character" w:customStyle="1" w:styleId="gp">
    <w:name w:val="gp"/>
    <w:basedOn w:val="DefaultParagraphFont"/>
    <w:rsid w:val="00A71370"/>
  </w:style>
  <w:style w:type="character" w:customStyle="1" w:styleId="kn">
    <w:name w:val="kn"/>
    <w:basedOn w:val="DefaultParagraphFont"/>
    <w:rsid w:val="00A71370"/>
  </w:style>
  <w:style w:type="character" w:customStyle="1" w:styleId="nn">
    <w:name w:val="nn"/>
    <w:basedOn w:val="DefaultParagraphFont"/>
    <w:rsid w:val="00A71370"/>
  </w:style>
  <w:style w:type="character" w:customStyle="1" w:styleId="o">
    <w:name w:val="o"/>
    <w:basedOn w:val="DefaultParagraphFont"/>
    <w:rsid w:val="00A71370"/>
  </w:style>
  <w:style w:type="character" w:customStyle="1" w:styleId="k">
    <w:name w:val="k"/>
    <w:basedOn w:val="DefaultParagraphFont"/>
    <w:rsid w:val="00A71370"/>
  </w:style>
  <w:style w:type="character" w:customStyle="1" w:styleId="nc">
    <w:name w:val="nc"/>
    <w:basedOn w:val="DefaultParagraphFont"/>
    <w:rsid w:val="00A71370"/>
  </w:style>
  <w:style w:type="character" w:customStyle="1" w:styleId="p">
    <w:name w:val="p"/>
    <w:basedOn w:val="DefaultParagraphFont"/>
    <w:rsid w:val="00A71370"/>
  </w:style>
  <w:style w:type="character" w:customStyle="1" w:styleId="nb">
    <w:name w:val="nb"/>
    <w:basedOn w:val="DefaultParagraphFont"/>
    <w:rsid w:val="00A71370"/>
  </w:style>
  <w:style w:type="character" w:customStyle="1" w:styleId="nf">
    <w:name w:val="nf"/>
    <w:basedOn w:val="DefaultParagraphFont"/>
    <w:rsid w:val="00A71370"/>
  </w:style>
  <w:style w:type="character" w:customStyle="1" w:styleId="bp">
    <w:name w:val="bp"/>
    <w:basedOn w:val="DefaultParagraphFont"/>
    <w:rsid w:val="00A71370"/>
  </w:style>
  <w:style w:type="character" w:customStyle="1" w:styleId="n">
    <w:name w:val="n"/>
    <w:basedOn w:val="DefaultParagraphFont"/>
    <w:rsid w:val="00A71370"/>
  </w:style>
  <w:style w:type="character" w:customStyle="1" w:styleId="s2">
    <w:name w:val="s2"/>
    <w:basedOn w:val="DefaultParagraphFont"/>
    <w:rsid w:val="00A71370"/>
  </w:style>
  <w:style w:type="character" w:customStyle="1" w:styleId="mi">
    <w:name w:val="mi"/>
    <w:basedOn w:val="DefaultParagraphFont"/>
    <w:rsid w:val="00A71370"/>
  </w:style>
  <w:style w:type="character" w:customStyle="1" w:styleId="go">
    <w:name w:val="go"/>
    <w:basedOn w:val="DefaultParagraphFont"/>
    <w:rsid w:val="00A71370"/>
  </w:style>
  <w:style w:type="paragraph" w:customStyle="1" w:styleId="NOTES">
    <w:name w:val="NOTES"/>
    <w:basedOn w:val="Heading4"/>
    <w:link w:val="NOTESChar"/>
    <w:qFormat/>
    <w:rsid w:val="00CE0EA1"/>
  </w:style>
  <w:style w:type="paragraph" w:customStyle="1" w:styleId="NOTICES">
    <w:name w:val="NOTICES"/>
    <w:basedOn w:val="NOTES"/>
    <w:next w:val="FootnoteText"/>
    <w:link w:val="NOTICESChar"/>
    <w:autoRedefine/>
    <w:qFormat/>
    <w:rsid w:val="00CE0EA1"/>
    <w:rPr>
      <w:rFonts w:asciiTheme="minorHAnsi" w:hAnsiTheme="minorHAnsi" w:cstheme="minorHAnsi"/>
      <w:color w:val="7F7F7F" w:themeColor="text1" w:themeTint="80"/>
      <w:sz w:val="24"/>
      <w:szCs w:val="24"/>
    </w:rPr>
  </w:style>
  <w:style w:type="character" w:customStyle="1" w:styleId="NOTESChar">
    <w:name w:val="NOTES Char"/>
    <w:basedOn w:val="Heading4Char"/>
    <w:link w:val="NOTES"/>
    <w:rsid w:val="00CE0EA1"/>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2470C5"/>
  </w:style>
  <w:style w:type="paragraph" w:styleId="FootnoteText">
    <w:name w:val="footnote text"/>
    <w:basedOn w:val="Normal"/>
    <w:link w:val="FootnoteTextChar"/>
    <w:uiPriority w:val="99"/>
    <w:semiHidden/>
    <w:unhideWhenUsed/>
    <w:rsid w:val="00CE0E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EA1"/>
    <w:rPr>
      <w:sz w:val="20"/>
      <w:szCs w:val="20"/>
    </w:rPr>
  </w:style>
  <w:style w:type="character" w:customStyle="1" w:styleId="NOTICESChar">
    <w:name w:val="NOTICES Char"/>
    <w:basedOn w:val="NOTESChar"/>
    <w:link w:val="NOTICES"/>
    <w:rsid w:val="00CE0EA1"/>
    <w:rPr>
      <w:rFonts w:asciiTheme="majorHAnsi" w:eastAsiaTheme="majorEastAsia" w:hAnsiTheme="majorHAnsi" w:cstheme="minorHAnsi"/>
      <w:i/>
      <w:iCs/>
      <w:color w:val="7F7F7F" w:themeColor="text1" w:themeTint="80"/>
      <w:sz w:val="24"/>
      <w:szCs w:val="24"/>
    </w:rPr>
  </w:style>
  <w:style w:type="paragraph" w:customStyle="1" w:styleId="example">
    <w:name w:val="example"/>
    <w:basedOn w:val="Normal"/>
    <w:link w:val="exampleChar"/>
    <w:qFormat/>
    <w:rsid w:val="00DD1325"/>
    <w:pPr>
      <w:spacing w:line="240" w:lineRule="auto"/>
    </w:pPr>
    <w:rPr>
      <w:sz w:val="28"/>
      <w:szCs w:val="28"/>
    </w:rPr>
  </w:style>
  <w:style w:type="paragraph" w:customStyle="1" w:styleId="REPLACEWITHMARKDOWN">
    <w:name w:val="REPLACE WITH MARKDOWN"/>
    <w:basedOn w:val="example"/>
    <w:link w:val="REPLACEWITHMARKDOWNChar"/>
    <w:autoRedefine/>
    <w:qFormat/>
    <w:rsid w:val="00EC7B06"/>
    <w:pPr>
      <w:pPrChange w:id="1" w:author="Kate Stevens" w:date="2019-11-24T21:18:00Z">
        <w:pPr>
          <w:spacing w:after="160"/>
        </w:pPr>
      </w:pPrChange>
    </w:pPr>
    <w:rPr>
      <w:rFonts w:eastAsiaTheme="majorEastAsia" w:cstheme="minorHAnsi"/>
      <w:color w:val="000000"/>
      <w:sz w:val="21"/>
      <w:szCs w:val="21"/>
      <w:shd w:val="clear" w:color="auto" w:fill="FFFFFF"/>
      <w:rPrChange w:id="1" w:author="Kate Stevens" w:date="2019-11-24T21:18:00Z">
        <w:rPr>
          <w:rFonts w:asciiTheme="minorHAnsi" w:eastAsiaTheme="majorEastAsia" w:hAnsiTheme="minorHAnsi" w:cstheme="minorHAnsi"/>
          <w:color w:val="000000"/>
          <w:sz w:val="21"/>
          <w:szCs w:val="21"/>
          <w:shd w:val="clear" w:color="auto" w:fill="FFFFFF"/>
          <w:lang w:val="en-US" w:eastAsia="en-US" w:bidi="ar-SA"/>
        </w:rPr>
      </w:rPrChange>
    </w:rPr>
  </w:style>
  <w:style w:type="character" w:customStyle="1" w:styleId="exampleChar">
    <w:name w:val="example Char"/>
    <w:basedOn w:val="DefaultParagraphFont"/>
    <w:link w:val="example"/>
    <w:rsid w:val="00DD1325"/>
    <w:rPr>
      <w:sz w:val="28"/>
      <w:szCs w:val="28"/>
    </w:rPr>
  </w:style>
  <w:style w:type="paragraph" w:customStyle="1" w:styleId="Expectations">
    <w:name w:val="Expectations"/>
    <w:basedOn w:val="Heading9"/>
    <w:link w:val="ExpectationsChar"/>
    <w:qFormat/>
    <w:rsid w:val="00E6527C"/>
    <w:pPr>
      <w:numPr>
        <w:numId w:val="32"/>
      </w:numPr>
      <w:spacing w:line="240" w:lineRule="auto"/>
    </w:pPr>
    <w:rPr>
      <w:rFonts w:cstheme="minorHAnsi"/>
      <w:i w:val="0"/>
      <w:color w:val="4472C4" w:themeColor="accent1"/>
    </w:rPr>
  </w:style>
  <w:style w:type="character" w:customStyle="1" w:styleId="REPLACEWITHMARKDOWNChar">
    <w:name w:val="REPLACE WITH MARKDOWN Char"/>
    <w:basedOn w:val="exampleChar"/>
    <w:link w:val="REPLACEWITHMARKDOWN"/>
    <w:rsid w:val="00EC7B06"/>
    <w:rPr>
      <w:rFonts w:eastAsiaTheme="majorEastAsia" w:cstheme="minorHAnsi"/>
      <w:color w:val="000000"/>
      <w:sz w:val="21"/>
      <w:szCs w:val="21"/>
    </w:rPr>
  </w:style>
  <w:style w:type="character" w:customStyle="1" w:styleId="Heading6Char">
    <w:name w:val="Heading 6 Char"/>
    <w:basedOn w:val="DefaultParagraphFont"/>
    <w:link w:val="Heading6"/>
    <w:uiPriority w:val="9"/>
    <w:rsid w:val="00E77EEF"/>
    <w:rPr>
      <w:rFonts w:asciiTheme="majorHAnsi" w:eastAsiaTheme="majorEastAsia" w:hAnsiTheme="majorHAnsi" w:cstheme="majorBidi"/>
      <w:color w:val="1F3763" w:themeColor="accent1" w:themeShade="7F"/>
    </w:rPr>
  </w:style>
  <w:style w:type="character" w:customStyle="1" w:styleId="Heading9Char">
    <w:name w:val="Heading 9 Char"/>
    <w:basedOn w:val="DefaultParagraphFont"/>
    <w:link w:val="Heading9"/>
    <w:uiPriority w:val="9"/>
    <w:semiHidden/>
    <w:rsid w:val="00E6527C"/>
    <w:rPr>
      <w:rFonts w:asciiTheme="majorHAnsi" w:eastAsiaTheme="majorEastAsia" w:hAnsiTheme="majorHAnsi" w:cstheme="majorBidi"/>
      <w:i/>
      <w:iCs/>
      <w:color w:val="272727" w:themeColor="text1" w:themeTint="D8"/>
      <w:sz w:val="21"/>
      <w:szCs w:val="21"/>
    </w:rPr>
  </w:style>
  <w:style w:type="character" w:customStyle="1" w:styleId="ExpectationsChar">
    <w:name w:val="Expectations Char"/>
    <w:basedOn w:val="Heading9Char"/>
    <w:link w:val="Expectations"/>
    <w:rsid w:val="00E6527C"/>
    <w:rPr>
      <w:rFonts w:asciiTheme="majorHAnsi" w:eastAsiaTheme="majorEastAsia" w:hAnsiTheme="majorHAnsi" w:cstheme="minorHAnsi"/>
      <w:i w:val="0"/>
      <w:iCs/>
      <w:color w:val="4472C4" w:themeColor="accent1"/>
      <w:sz w:val="21"/>
      <w:szCs w:val="21"/>
    </w:rPr>
  </w:style>
  <w:style w:type="character" w:customStyle="1" w:styleId="Heading7Char">
    <w:name w:val="Heading 7 Char"/>
    <w:basedOn w:val="DefaultParagraphFont"/>
    <w:link w:val="Heading7"/>
    <w:uiPriority w:val="9"/>
    <w:rsid w:val="00E77E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77EEF"/>
    <w:rPr>
      <w:rFonts w:asciiTheme="majorHAnsi" w:eastAsiaTheme="majorEastAsia" w:hAnsiTheme="majorHAnsi" w:cstheme="majorBidi"/>
      <w:color w:val="272727" w:themeColor="text1" w:themeTint="D8"/>
      <w:sz w:val="21"/>
      <w:szCs w:val="21"/>
    </w:rPr>
  </w:style>
  <w:style w:type="paragraph" w:customStyle="1" w:styleId="NewModule">
    <w:name w:val="New Module"/>
    <w:basedOn w:val="Heading5"/>
    <w:link w:val="NewModuleChar"/>
    <w:autoRedefine/>
    <w:qFormat/>
    <w:rsid w:val="00EC7B06"/>
    <w:pPr>
      <w:spacing w:before="0" w:line="240" w:lineRule="auto"/>
      <w:pPrChange w:id="2" w:author="Kate Stevens" w:date="2019-11-24T21:07:00Z">
        <w:pPr>
          <w:keepNext/>
          <w:keepLines/>
          <w:outlineLvl w:val="4"/>
        </w:pPr>
      </w:pPrChange>
    </w:pPr>
    <w:rPr>
      <w:i/>
      <w:sz w:val="52"/>
      <w:szCs w:val="52"/>
      <w:rPrChange w:id="2" w:author="Kate Stevens" w:date="2019-11-24T21:07:00Z">
        <w:rPr>
          <w:rFonts w:asciiTheme="majorHAnsi" w:eastAsiaTheme="majorEastAsia" w:hAnsiTheme="majorHAnsi" w:cstheme="majorBidi"/>
          <w:i/>
          <w:color w:val="2F5496" w:themeColor="accent1" w:themeShade="BF"/>
          <w:sz w:val="52"/>
          <w:szCs w:val="52"/>
          <w:lang w:val="en-US" w:eastAsia="en-US" w:bidi="ar-SA"/>
        </w:rPr>
      </w:rPrChange>
    </w:rPr>
  </w:style>
  <w:style w:type="paragraph" w:customStyle="1" w:styleId="NewSectiontopic">
    <w:name w:val="New Section topic"/>
    <w:basedOn w:val="NewTopicSubTitle"/>
    <w:link w:val="NewSectiontopicChar"/>
    <w:qFormat/>
    <w:rsid w:val="004D0935"/>
  </w:style>
  <w:style w:type="character" w:customStyle="1" w:styleId="NewModuleChar">
    <w:name w:val="New Module Char"/>
    <w:basedOn w:val="Heading5Char"/>
    <w:link w:val="NewModule"/>
    <w:rsid w:val="00EC7B06"/>
    <w:rPr>
      <w:rFonts w:asciiTheme="majorHAnsi" w:eastAsiaTheme="majorEastAsia" w:hAnsiTheme="majorHAnsi" w:cstheme="majorBidi"/>
      <w:i/>
      <w:color w:val="2F5496" w:themeColor="accent1" w:themeShade="BF"/>
      <w:sz w:val="52"/>
      <w:szCs w:val="52"/>
    </w:rPr>
  </w:style>
  <w:style w:type="paragraph" w:styleId="IntenseQuote">
    <w:name w:val="Intense Quote"/>
    <w:basedOn w:val="Normal"/>
    <w:next w:val="Normal"/>
    <w:link w:val="IntenseQuoteChar"/>
    <w:uiPriority w:val="30"/>
    <w:qFormat/>
    <w:rsid w:val="0096215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2157"/>
    <w:rPr>
      <w:i/>
      <w:iCs/>
      <w:color w:val="4472C4" w:themeColor="accent1"/>
    </w:rPr>
  </w:style>
  <w:style w:type="paragraph" w:customStyle="1" w:styleId="TopicHeadliiners">
    <w:name w:val="Topic Headliiners"/>
    <w:basedOn w:val="NewModule"/>
    <w:link w:val="TopicHeadliinersChar"/>
    <w:qFormat/>
    <w:rsid w:val="004D0935"/>
  </w:style>
  <w:style w:type="character" w:customStyle="1" w:styleId="NewSectiontopicChar">
    <w:name w:val="New Section topic Char"/>
    <w:basedOn w:val="NewTopicSubTitleChar"/>
    <w:link w:val="NewSectiontopic"/>
    <w:rsid w:val="004D0935"/>
    <w:rPr>
      <w:rFonts w:eastAsia="Calibri Light" w:cstheme="minorHAnsi"/>
      <w:color w:val="4472C4" w:themeColor="accent1"/>
      <w:spacing w:val="15"/>
      <w:sz w:val="36"/>
      <w:szCs w:val="32"/>
    </w:rPr>
  </w:style>
  <w:style w:type="paragraph" w:customStyle="1" w:styleId="Topicheadliner">
    <w:name w:val="Topic headliner"/>
    <w:basedOn w:val="TopicHeadliiners"/>
    <w:link w:val="TopicheadlinerChar"/>
    <w:autoRedefine/>
    <w:qFormat/>
    <w:rsid w:val="004D0935"/>
  </w:style>
  <w:style w:type="character" w:customStyle="1" w:styleId="TopicHeadliinersChar">
    <w:name w:val="Topic Headliiners Char"/>
    <w:basedOn w:val="NewModuleChar"/>
    <w:link w:val="TopicHeadliiners"/>
    <w:rsid w:val="004D0935"/>
    <w:rPr>
      <w:rFonts w:asciiTheme="majorHAnsi" w:eastAsiaTheme="majorEastAsia" w:hAnsiTheme="majorHAnsi" w:cstheme="majorBidi"/>
      <w:i/>
      <w:color w:val="2F5496" w:themeColor="accent1" w:themeShade="BF"/>
      <w:sz w:val="52"/>
      <w:szCs w:val="52"/>
    </w:rPr>
  </w:style>
  <w:style w:type="character" w:styleId="HTMLTypewriter">
    <w:name w:val="HTML Typewriter"/>
    <w:basedOn w:val="DefaultParagraphFont"/>
    <w:uiPriority w:val="99"/>
    <w:semiHidden/>
    <w:unhideWhenUsed/>
    <w:rsid w:val="0084464A"/>
    <w:rPr>
      <w:rFonts w:ascii="Courier New" w:eastAsia="Times New Roman" w:hAnsi="Courier New" w:cs="Courier New"/>
      <w:sz w:val="20"/>
      <w:szCs w:val="20"/>
    </w:rPr>
  </w:style>
  <w:style w:type="character" w:customStyle="1" w:styleId="TopicheadlinerChar">
    <w:name w:val="Topic headliner Char"/>
    <w:basedOn w:val="TopicHeadliinersChar"/>
    <w:link w:val="Topicheadliner"/>
    <w:rsid w:val="004D0935"/>
    <w:rPr>
      <w:rFonts w:asciiTheme="majorHAnsi" w:eastAsiaTheme="majorEastAsia" w:hAnsiTheme="majorHAnsi" w:cstheme="majorBidi"/>
      <w:i/>
      <w:color w:val="2F5496" w:themeColor="accent1" w:themeShade="BF"/>
      <w:sz w:val="52"/>
      <w:szCs w:val="52"/>
    </w:rPr>
  </w:style>
  <w:style w:type="character" w:styleId="HTMLVariable">
    <w:name w:val="HTML Variable"/>
    <w:basedOn w:val="DefaultParagraphFont"/>
    <w:uiPriority w:val="99"/>
    <w:semiHidden/>
    <w:unhideWhenUsed/>
    <w:rsid w:val="0084464A"/>
    <w:rPr>
      <w:i/>
      <w:iCs/>
    </w:rPr>
  </w:style>
  <w:style w:type="paragraph" w:customStyle="1" w:styleId="heading">
    <w:name w:val="heading"/>
    <w:basedOn w:val="Normal"/>
    <w:rsid w:val="008446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sources">
    <w:name w:val="Related sources"/>
    <w:basedOn w:val="NOTES"/>
    <w:link w:val="RelatedsourcesChar"/>
    <w:autoRedefine/>
    <w:qFormat/>
    <w:rsid w:val="0084464A"/>
    <w:rPr>
      <w:sz w:val="32"/>
      <w:szCs w:val="28"/>
    </w:rPr>
  </w:style>
  <w:style w:type="character" w:customStyle="1" w:styleId="std">
    <w:name w:val="std"/>
    <w:basedOn w:val="DefaultParagraphFont"/>
    <w:rsid w:val="00D83855"/>
  </w:style>
  <w:style w:type="character" w:customStyle="1" w:styleId="RelatedsourcesChar">
    <w:name w:val="Related sources Char"/>
    <w:basedOn w:val="NOTESChar"/>
    <w:link w:val="Relatedsources"/>
    <w:rsid w:val="0084464A"/>
    <w:rPr>
      <w:rFonts w:asciiTheme="majorHAnsi" w:eastAsiaTheme="majorEastAsia" w:hAnsiTheme="majorHAnsi" w:cstheme="majorBidi"/>
      <w:i/>
      <w:iCs/>
      <w:color w:val="2F5496" w:themeColor="accent1" w:themeShade="BF"/>
      <w:sz w:val="32"/>
      <w:szCs w:val="28"/>
    </w:rPr>
  </w:style>
  <w:style w:type="paragraph" w:customStyle="1" w:styleId="OutputRequirements">
    <w:name w:val="Output Requirements"/>
    <w:basedOn w:val="NewModule"/>
    <w:next w:val="NOTES"/>
    <w:link w:val="OutputRequirementsChar"/>
    <w:autoRedefine/>
    <w:qFormat/>
    <w:rsid w:val="00010140"/>
  </w:style>
  <w:style w:type="paragraph" w:customStyle="1" w:styleId="Description">
    <w:name w:val="Description"/>
    <w:basedOn w:val="Heading5"/>
    <w:link w:val="DescriptionChar"/>
    <w:autoRedefine/>
    <w:qFormat/>
    <w:rsid w:val="00010140"/>
    <w:rPr>
      <w:i/>
      <w:sz w:val="32"/>
    </w:rPr>
  </w:style>
  <w:style w:type="character" w:customStyle="1" w:styleId="OutputRequirementsChar">
    <w:name w:val="Output Requirements Char"/>
    <w:basedOn w:val="NewModuleChar"/>
    <w:link w:val="OutputRequirements"/>
    <w:rsid w:val="00010140"/>
    <w:rPr>
      <w:rFonts w:asciiTheme="majorHAnsi" w:eastAsiaTheme="majorEastAsia" w:hAnsiTheme="majorHAnsi" w:cstheme="majorBidi"/>
      <w:i/>
      <w:color w:val="2F5496" w:themeColor="accent1" w:themeShade="BF"/>
      <w:sz w:val="52"/>
      <w:szCs w:val="52"/>
    </w:rPr>
  </w:style>
  <w:style w:type="paragraph" w:styleId="TOC1">
    <w:name w:val="toc 1"/>
    <w:basedOn w:val="Normal"/>
    <w:next w:val="Normal"/>
    <w:autoRedefine/>
    <w:uiPriority w:val="39"/>
    <w:unhideWhenUsed/>
    <w:rsid w:val="00570C2E"/>
    <w:pPr>
      <w:tabs>
        <w:tab w:val="left" w:pos="440"/>
        <w:tab w:val="right" w:leader="underscore" w:pos="9350"/>
      </w:tabs>
      <w:spacing w:before="120" w:after="0"/>
      <w:pPrChange w:id="3" w:author="Kate Stevens" w:date="2019-11-24T21:38:00Z">
        <w:pPr>
          <w:spacing w:before="120" w:line="259" w:lineRule="auto"/>
        </w:pPr>
      </w:pPrChange>
    </w:pPr>
    <w:rPr>
      <w:rFonts w:cstheme="minorHAnsi"/>
      <w:b/>
      <w:bCs/>
      <w:i/>
      <w:iCs/>
      <w:sz w:val="24"/>
      <w:szCs w:val="24"/>
      <w:rPrChange w:id="3" w:author="Kate Stevens" w:date="2019-11-24T21:38:00Z">
        <w:rPr>
          <w:rFonts w:asciiTheme="minorHAnsi" w:eastAsiaTheme="minorEastAsia" w:hAnsiTheme="minorHAnsi" w:cstheme="minorHAnsi"/>
          <w:b/>
          <w:bCs/>
          <w:i/>
          <w:iCs/>
          <w:sz w:val="24"/>
          <w:szCs w:val="24"/>
          <w:lang w:val="en-US" w:eastAsia="en-US" w:bidi="ar-SA"/>
        </w:rPr>
      </w:rPrChange>
    </w:rPr>
  </w:style>
  <w:style w:type="character" w:customStyle="1" w:styleId="DescriptionChar">
    <w:name w:val="Description Char"/>
    <w:basedOn w:val="Heading5Char"/>
    <w:link w:val="Description"/>
    <w:rsid w:val="00010140"/>
    <w:rPr>
      <w:rFonts w:asciiTheme="majorHAnsi" w:eastAsiaTheme="majorEastAsia" w:hAnsiTheme="majorHAnsi" w:cstheme="majorBidi"/>
      <w:i/>
      <w:color w:val="2F5496" w:themeColor="accent1" w:themeShade="BF"/>
      <w:sz w:val="32"/>
    </w:rPr>
  </w:style>
  <w:style w:type="paragraph" w:styleId="TOC2">
    <w:name w:val="toc 2"/>
    <w:basedOn w:val="Normal"/>
    <w:next w:val="Normal"/>
    <w:autoRedefine/>
    <w:uiPriority w:val="39"/>
    <w:unhideWhenUsed/>
    <w:rsid w:val="0008060E"/>
    <w:pPr>
      <w:spacing w:before="120" w:after="0"/>
      <w:ind w:left="220"/>
    </w:pPr>
    <w:rPr>
      <w:rFonts w:cstheme="minorHAnsi"/>
      <w:b/>
      <w:bCs/>
    </w:rPr>
  </w:style>
  <w:style w:type="paragraph" w:styleId="TOC3">
    <w:name w:val="toc 3"/>
    <w:basedOn w:val="Normal"/>
    <w:next w:val="Normal"/>
    <w:autoRedefine/>
    <w:uiPriority w:val="39"/>
    <w:unhideWhenUsed/>
    <w:rsid w:val="0008060E"/>
    <w:pPr>
      <w:spacing w:after="0"/>
      <w:ind w:left="440"/>
    </w:pPr>
    <w:rPr>
      <w:rFonts w:cstheme="minorHAnsi"/>
      <w:sz w:val="20"/>
      <w:szCs w:val="20"/>
    </w:rPr>
  </w:style>
  <w:style w:type="paragraph" w:styleId="TOC4">
    <w:name w:val="toc 4"/>
    <w:basedOn w:val="Normal"/>
    <w:next w:val="Normal"/>
    <w:autoRedefine/>
    <w:uiPriority w:val="39"/>
    <w:unhideWhenUsed/>
    <w:rsid w:val="00570C2E"/>
    <w:pPr>
      <w:tabs>
        <w:tab w:val="right" w:leader="underscore" w:pos="9350"/>
      </w:tabs>
      <w:spacing w:after="0"/>
      <w:ind w:left="660"/>
      <w:pPrChange w:id="4" w:author="Kate Stevens" w:date="2019-11-24T21:37:00Z">
        <w:pPr>
          <w:spacing w:line="259" w:lineRule="auto"/>
          <w:ind w:left="660"/>
        </w:pPr>
      </w:pPrChange>
    </w:pPr>
    <w:rPr>
      <w:rFonts w:cstheme="minorHAnsi"/>
      <w:sz w:val="20"/>
      <w:szCs w:val="20"/>
      <w:rPrChange w:id="4" w:author="Kate Stevens" w:date="2019-11-24T21:37:00Z">
        <w:rPr>
          <w:rFonts w:asciiTheme="minorHAnsi" w:eastAsiaTheme="minorEastAsia" w:hAnsiTheme="minorHAnsi" w:cstheme="minorHAnsi"/>
          <w:lang w:val="en-US" w:eastAsia="en-US" w:bidi="ar-SA"/>
        </w:rPr>
      </w:rPrChange>
    </w:rPr>
  </w:style>
  <w:style w:type="paragraph" w:styleId="TOC5">
    <w:name w:val="toc 5"/>
    <w:basedOn w:val="Normal"/>
    <w:next w:val="Normal"/>
    <w:autoRedefine/>
    <w:uiPriority w:val="39"/>
    <w:unhideWhenUsed/>
    <w:rsid w:val="0008060E"/>
    <w:pPr>
      <w:spacing w:after="0"/>
      <w:ind w:left="880"/>
    </w:pPr>
    <w:rPr>
      <w:rFonts w:cstheme="minorHAnsi"/>
      <w:sz w:val="20"/>
      <w:szCs w:val="20"/>
    </w:rPr>
  </w:style>
  <w:style w:type="paragraph" w:styleId="TOC6">
    <w:name w:val="toc 6"/>
    <w:basedOn w:val="Normal"/>
    <w:next w:val="Normal"/>
    <w:autoRedefine/>
    <w:uiPriority w:val="39"/>
    <w:unhideWhenUsed/>
    <w:rsid w:val="0008060E"/>
    <w:pPr>
      <w:spacing w:after="0"/>
      <w:ind w:left="1100"/>
    </w:pPr>
    <w:rPr>
      <w:rFonts w:cstheme="minorHAnsi"/>
      <w:sz w:val="20"/>
      <w:szCs w:val="20"/>
    </w:rPr>
  </w:style>
  <w:style w:type="paragraph" w:styleId="TOC7">
    <w:name w:val="toc 7"/>
    <w:basedOn w:val="Normal"/>
    <w:next w:val="Normal"/>
    <w:autoRedefine/>
    <w:uiPriority w:val="39"/>
    <w:unhideWhenUsed/>
    <w:rsid w:val="0008060E"/>
    <w:pPr>
      <w:spacing w:after="0"/>
      <w:ind w:left="1320"/>
    </w:pPr>
    <w:rPr>
      <w:rFonts w:cstheme="minorHAnsi"/>
      <w:sz w:val="20"/>
      <w:szCs w:val="20"/>
    </w:rPr>
  </w:style>
  <w:style w:type="paragraph" w:styleId="TOC8">
    <w:name w:val="toc 8"/>
    <w:basedOn w:val="Normal"/>
    <w:next w:val="Normal"/>
    <w:autoRedefine/>
    <w:uiPriority w:val="39"/>
    <w:unhideWhenUsed/>
    <w:rsid w:val="0008060E"/>
    <w:pPr>
      <w:spacing w:after="0"/>
      <w:ind w:left="1540"/>
    </w:pPr>
    <w:rPr>
      <w:rFonts w:cstheme="minorHAnsi"/>
      <w:sz w:val="20"/>
      <w:szCs w:val="20"/>
    </w:rPr>
  </w:style>
  <w:style w:type="paragraph" w:styleId="TOC9">
    <w:name w:val="toc 9"/>
    <w:basedOn w:val="Normal"/>
    <w:next w:val="Normal"/>
    <w:autoRedefine/>
    <w:uiPriority w:val="39"/>
    <w:unhideWhenUsed/>
    <w:rsid w:val="0008060E"/>
    <w:pPr>
      <w:spacing w:after="0"/>
      <w:ind w:left="1760"/>
    </w:pPr>
    <w:rPr>
      <w:rFonts w:cstheme="minorHAnsi"/>
      <w:sz w:val="20"/>
      <w:szCs w:val="20"/>
    </w:rPr>
  </w:style>
  <w:style w:type="paragraph" w:styleId="TOCHeading">
    <w:name w:val="TOC Heading"/>
    <w:basedOn w:val="Heading1"/>
    <w:next w:val="Normal"/>
    <w:uiPriority w:val="39"/>
    <w:unhideWhenUsed/>
    <w:qFormat/>
    <w:rsid w:val="0008060E"/>
    <w:pPr>
      <w:outlineLvl w:val="9"/>
    </w:pPr>
  </w:style>
  <w:style w:type="paragraph" w:styleId="TableofFigures">
    <w:name w:val="table of figures"/>
    <w:basedOn w:val="Normal"/>
    <w:next w:val="Normal"/>
    <w:uiPriority w:val="99"/>
    <w:unhideWhenUsed/>
    <w:rsid w:val="000806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9406">
      <w:bodyDiv w:val="1"/>
      <w:marLeft w:val="0"/>
      <w:marRight w:val="0"/>
      <w:marTop w:val="0"/>
      <w:marBottom w:val="0"/>
      <w:divBdr>
        <w:top w:val="none" w:sz="0" w:space="0" w:color="auto"/>
        <w:left w:val="none" w:sz="0" w:space="0" w:color="auto"/>
        <w:bottom w:val="none" w:sz="0" w:space="0" w:color="auto"/>
        <w:right w:val="none" w:sz="0" w:space="0" w:color="auto"/>
      </w:divBdr>
    </w:div>
    <w:div w:id="57680371">
      <w:bodyDiv w:val="1"/>
      <w:marLeft w:val="0"/>
      <w:marRight w:val="0"/>
      <w:marTop w:val="0"/>
      <w:marBottom w:val="0"/>
      <w:divBdr>
        <w:top w:val="none" w:sz="0" w:space="0" w:color="auto"/>
        <w:left w:val="none" w:sz="0" w:space="0" w:color="auto"/>
        <w:bottom w:val="none" w:sz="0" w:space="0" w:color="auto"/>
        <w:right w:val="none" w:sz="0" w:space="0" w:color="auto"/>
      </w:divBdr>
    </w:div>
    <w:div w:id="120730081">
      <w:bodyDiv w:val="1"/>
      <w:marLeft w:val="0"/>
      <w:marRight w:val="0"/>
      <w:marTop w:val="0"/>
      <w:marBottom w:val="0"/>
      <w:divBdr>
        <w:top w:val="none" w:sz="0" w:space="0" w:color="auto"/>
        <w:left w:val="none" w:sz="0" w:space="0" w:color="auto"/>
        <w:bottom w:val="none" w:sz="0" w:space="0" w:color="auto"/>
        <w:right w:val="none" w:sz="0" w:space="0" w:color="auto"/>
      </w:divBdr>
    </w:div>
    <w:div w:id="148451078">
      <w:bodyDiv w:val="1"/>
      <w:marLeft w:val="0"/>
      <w:marRight w:val="0"/>
      <w:marTop w:val="0"/>
      <w:marBottom w:val="0"/>
      <w:divBdr>
        <w:top w:val="none" w:sz="0" w:space="0" w:color="auto"/>
        <w:left w:val="none" w:sz="0" w:space="0" w:color="auto"/>
        <w:bottom w:val="none" w:sz="0" w:space="0" w:color="auto"/>
        <w:right w:val="none" w:sz="0" w:space="0" w:color="auto"/>
      </w:divBdr>
    </w:div>
    <w:div w:id="170486839">
      <w:bodyDiv w:val="1"/>
      <w:marLeft w:val="0"/>
      <w:marRight w:val="0"/>
      <w:marTop w:val="0"/>
      <w:marBottom w:val="0"/>
      <w:divBdr>
        <w:top w:val="none" w:sz="0" w:space="0" w:color="auto"/>
        <w:left w:val="none" w:sz="0" w:space="0" w:color="auto"/>
        <w:bottom w:val="none" w:sz="0" w:space="0" w:color="auto"/>
        <w:right w:val="none" w:sz="0" w:space="0" w:color="auto"/>
      </w:divBdr>
      <w:divsChild>
        <w:div w:id="1120032927">
          <w:marLeft w:val="0"/>
          <w:marRight w:val="0"/>
          <w:marTop w:val="0"/>
          <w:marBottom w:val="0"/>
          <w:divBdr>
            <w:top w:val="none" w:sz="0" w:space="0" w:color="auto"/>
            <w:left w:val="none" w:sz="0" w:space="0" w:color="auto"/>
            <w:bottom w:val="none" w:sz="0" w:space="0" w:color="auto"/>
            <w:right w:val="none" w:sz="0" w:space="0" w:color="auto"/>
          </w:divBdr>
        </w:div>
        <w:div w:id="1936860890">
          <w:marLeft w:val="0"/>
          <w:marRight w:val="0"/>
          <w:marTop w:val="0"/>
          <w:marBottom w:val="0"/>
          <w:divBdr>
            <w:top w:val="none" w:sz="0" w:space="0" w:color="auto"/>
            <w:left w:val="none" w:sz="0" w:space="0" w:color="auto"/>
            <w:bottom w:val="none" w:sz="0" w:space="0" w:color="auto"/>
            <w:right w:val="none" w:sz="0" w:space="0" w:color="auto"/>
          </w:divBdr>
        </w:div>
      </w:divsChild>
    </w:div>
    <w:div w:id="288555329">
      <w:bodyDiv w:val="1"/>
      <w:marLeft w:val="0"/>
      <w:marRight w:val="0"/>
      <w:marTop w:val="0"/>
      <w:marBottom w:val="0"/>
      <w:divBdr>
        <w:top w:val="none" w:sz="0" w:space="0" w:color="auto"/>
        <w:left w:val="none" w:sz="0" w:space="0" w:color="auto"/>
        <w:bottom w:val="none" w:sz="0" w:space="0" w:color="auto"/>
        <w:right w:val="none" w:sz="0" w:space="0" w:color="auto"/>
      </w:divBdr>
    </w:div>
    <w:div w:id="331376758">
      <w:bodyDiv w:val="1"/>
      <w:marLeft w:val="0"/>
      <w:marRight w:val="0"/>
      <w:marTop w:val="0"/>
      <w:marBottom w:val="0"/>
      <w:divBdr>
        <w:top w:val="none" w:sz="0" w:space="0" w:color="auto"/>
        <w:left w:val="none" w:sz="0" w:space="0" w:color="auto"/>
        <w:bottom w:val="none" w:sz="0" w:space="0" w:color="auto"/>
        <w:right w:val="none" w:sz="0" w:space="0" w:color="auto"/>
      </w:divBdr>
    </w:div>
    <w:div w:id="355428631">
      <w:bodyDiv w:val="1"/>
      <w:marLeft w:val="0"/>
      <w:marRight w:val="0"/>
      <w:marTop w:val="0"/>
      <w:marBottom w:val="0"/>
      <w:divBdr>
        <w:top w:val="none" w:sz="0" w:space="0" w:color="auto"/>
        <w:left w:val="none" w:sz="0" w:space="0" w:color="auto"/>
        <w:bottom w:val="none" w:sz="0" w:space="0" w:color="auto"/>
        <w:right w:val="none" w:sz="0" w:space="0" w:color="auto"/>
      </w:divBdr>
      <w:divsChild>
        <w:div w:id="1451125579">
          <w:marLeft w:val="0"/>
          <w:marRight w:val="0"/>
          <w:marTop w:val="0"/>
          <w:marBottom w:val="0"/>
          <w:divBdr>
            <w:top w:val="none" w:sz="0" w:space="0" w:color="auto"/>
            <w:left w:val="none" w:sz="0" w:space="0" w:color="auto"/>
            <w:bottom w:val="none" w:sz="0" w:space="0" w:color="auto"/>
            <w:right w:val="none" w:sz="0" w:space="0" w:color="auto"/>
          </w:divBdr>
          <w:divsChild>
            <w:div w:id="225724691">
              <w:marLeft w:val="0"/>
              <w:marRight w:val="0"/>
              <w:marTop w:val="0"/>
              <w:marBottom w:val="0"/>
              <w:divBdr>
                <w:top w:val="none" w:sz="0" w:space="0" w:color="auto"/>
                <w:left w:val="none" w:sz="0" w:space="0" w:color="auto"/>
                <w:bottom w:val="none" w:sz="0" w:space="0" w:color="auto"/>
                <w:right w:val="none" w:sz="0" w:space="0" w:color="auto"/>
              </w:divBdr>
              <w:divsChild>
                <w:div w:id="1057629030">
                  <w:marLeft w:val="0"/>
                  <w:marRight w:val="0"/>
                  <w:marTop w:val="0"/>
                  <w:marBottom w:val="0"/>
                  <w:divBdr>
                    <w:top w:val="none" w:sz="0" w:space="0" w:color="auto"/>
                    <w:left w:val="none" w:sz="0" w:space="0" w:color="auto"/>
                    <w:bottom w:val="none" w:sz="0" w:space="0" w:color="auto"/>
                    <w:right w:val="none" w:sz="0" w:space="0" w:color="auto"/>
                  </w:divBdr>
                  <w:divsChild>
                    <w:div w:id="365058753">
                      <w:marLeft w:val="0"/>
                      <w:marRight w:val="0"/>
                      <w:marTop w:val="0"/>
                      <w:marBottom w:val="0"/>
                      <w:divBdr>
                        <w:top w:val="none" w:sz="0" w:space="0" w:color="auto"/>
                        <w:left w:val="none" w:sz="0" w:space="0" w:color="auto"/>
                        <w:bottom w:val="none" w:sz="0" w:space="0" w:color="auto"/>
                        <w:right w:val="none" w:sz="0" w:space="0" w:color="auto"/>
                      </w:divBdr>
                      <w:divsChild>
                        <w:div w:id="286737406">
                          <w:marLeft w:val="0"/>
                          <w:marRight w:val="0"/>
                          <w:marTop w:val="0"/>
                          <w:marBottom w:val="0"/>
                          <w:divBdr>
                            <w:top w:val="none" w:sz="0" w:space="0" w:color="auto"/>
                            <w:left w:val="none" w:sz="0" w:space="0" w:color="auto"/>
                            <w:bottom w:val="none" w:sz="0" w:space="0" w:color="auto"/>
                            <w:right w:val="none" w:sz="0" w:space="0" w:color="auto"/>
                          </w:divBdr>
                        </w:div>
                        <w:div w:id="77215942">
                          <w:marLeft w:val="960"/>
                          <w:marRight w:val="0"/>
                          <w:marTop w:val="0"/>
                          <w:marBottom w:val="0"/>
                          <w:divBdr>
                            <w:top w:val="none" w:sz="0" w:space="0" w:color="auto"/>
                            <w:left w:val="none" w:sz="0" w:space="0" w:color="auto"/>
                            <w:bottom w:val="none" w:sz="0" w:space="0" w:color="auto"/>
                            <w:right w:val="none" w:sz="0" w:space="0" w:color="auto"/>
                          </w:divBdr>
                          <w:divsChild>
                            <w:div w:id="1082408261">
                              <w:marLeft w:val="0"/>
                              <w:marRight w:val="0"/>
                              <w:marTop w:val="0"/>
                              <w:marBottom w:val="0"/>
                              <w:divBdr>
                                <w:top w:val="none" w:sz="0" w:space="0" w:color="auto"/>
                                <w:left w:val="none" w:sz="0" w:space="0" w:color="auto"/>
                                <w:bottom w:val="none" w:sz="0" w:space="0" w:color="auto"/>
                                <w:right w:val="none" w:sz="0" w:space="0" w:color="auto"/>
                              </w:divBdr>
                              <w:divsChild>
                                <w:div w:id="359430931">
                                  <w:marLeft w:val="0"/>
                                  <w:marRight w:val="0"/>
                                  <w:marTop w:val="0"/>
                                  <w:marBottom w:val="0"/>
                                  <w:divBdr>
                                    <w:top w:val="none" w:sz="0" w:space="0" w:color="auto"/>
                                    <w:left w:val="none" w:sz="0" w:space="0" w:color="auto"/>
                                    <w:bottom w:val="none" w:sz="0" w:space="0" w:color="auto"/>
                                    <w:right w:val="none" w:sz="0" w:space="0" w:color="auto"/>
                                  </w:divBdr>
                                  <w:divsChild>
                                    <w:div w:id="1891502083">
                                      <w:marLeft w:val="0"/>
                                      <w:marRight w:val="0"/>
                                      <w:marTop w:val="0"/>
                                      <w:marBottom w:val="0"/>
                                      <w:divBdr>
                                        <w:top w:val="none" w:sz="0" w:space="0" w:color="auto"/>
                                        <w:left w:val="none" w:sz="0" w:space="0" w:color="auto"/>
                                        <w:bottom w:val="none" w:sz="0" w:space="0" w:color="auto"/>
                                        <w:right w:val="none" w:sz="0" w:space="0" w:color="auto"/>
                                      </w:divBdr>
                                      <w:divsChild>
                                        <w:div w:id="361588743">
                                          <w:marLeft w:val="0"/>
                                          <w:marRight w:val="0"/>
                                          <w:marTop w:val="0"/>
                                          <w:marBottom w:val="0"/>
                                          <w:divBdr>
                                            <w:top w:val="none" w:sz="0" w:space="0" w:color="auto"/>
                                            <w:left w:val="none" w:sz="0" w:space="0" w:color="auto"/>
                                            <w:bottom w:val="none" w:sz="0" w:space="0" w:color="auto"/>
                                            <w:right w:val="none" w:sz="0" w:space="0" w:color="auto"/>
                                          </w:divBdr>
                                        </w:div>
                                      </w:divsChild>
                                    </w:div>
                                    <w:div w:id="14116588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18617372">
                              <w:marLeft w:val="0"/>
                              <w:marRight w:val="180"/>
                              <w:marTop w:val="0"/>
                              <w:marBottom w:val="0"/>
                              <w:divBdr>
                                <w:top w:val="none" w:sz="0" w:space="0" w:color="auto"/>
                                <w:left w:val="none" w:sz="0" w:space="0" w:color="auto"/>
                                <w:bottom w:val="none" w:sz="0" w:space="0" w:color="auto"/>
                                <w:right w:val="none" w:sz="0" w:space="0" w:color="auto"/>
                              </w:divBdr>
                            </w:div>
                            <w:div w:id="2081096454">
                              <w:marLeft w:val="0"/>
                              <w:marRight w:val="0"/>
                              <w:marTop w:val="0"/>
                              <w:marBottom w:val="0"/>
                              <w:divBdr>
                                <w:top w:val="none" w:sz="0" w:space="0" w:color="auto"/>
                                <w:left w:val="none" w:sz="0" w:space="0" w:color="auto"/>
                                <w:bottom w:val="none" w:sz="0" w:space="0" w:color="auto"/>
                                <w:right w:val="none" w:sz="0" w:space="0" w:color="auto"/>
                              </w:divBdr>
                              <w:divsChild>
                                <w:div w:id="2117552376">
                                  <w:marLeft w:val="0"/>
                                  <w:marRight w:val="0"/>
                                  <w:marTop w:val="0"/>
                                  <w:marBottom w:val="0"/>
                                  <w:divBdr>
                                    <w:top w:val="none" w:sz="0" w:space="0" w:color="auto"/>
                                    <w:left w:val="none" w:sz="0" w:space="0" w:color="auto"/>
                                    <w:bottom w:val="none" w:sz="0" w:space="0" w:color="auto"/>
                                    <w:right w:val="none" w:sz="0" w:space="0" w:color="auto"/>
                                  </w:divBdr>
                                  <w:divsChild>
                                    <w:div w:id="753671367">
                                      <w:marLeft w:val="0"/>
                                      <w:marRight w:val="0"/>
                                      <w:marTop w:val="0"/>
                                      <w:marBottom w:val="0"/>
                                      <w:divBdr>
                                        <w:top w:val="none" w:sz="0" w:space="0" w:color="auto"/>
                                        <w:left w:val="none" w:sz="0" w:space="0" w:color="auto"/>
                                        <w:bottom w:val="none" w:sz="0" w:space="0" w:color="auto"/>
                                        <w:right w:val="none" w:sz="0" w:space="0" w:color="auto"/>
                                      </w:divBdr>
                                      <w:divsChild>
                                        <w:div w:id="1185248982">
                                          <w:marLeft w:val="0"/>
                                          <w:marRight w:val="0"/>
                                          <w:marTop w:val="0"/>
                                          <w:marBottom w:val="0"/>
                                          <w:divBdr>
                                            <w:top w:val="none" w:sz="0" w:space="0" w:color="auto"/>
                                            <w:left w:val="none" w:sz="0" w:space="0" w:color="auto"/>
                                            <w:bottom w:val="none" w:sz="0" w:space="0" w:color="auto"/>
                                            <w:right w:val="none" w:sz="0" w:space="0" w:color="auto"/>
                                          </w:divBdr>
                                          <w:divsChild>
                                            <w:div w:id="92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52483">
              <w:marLeft w:val="0"/>
              <w:marRight w:val="0"/>
              <w:marTop w:val="0"/>
              <w:marBottom w:val="0"/>
              <w:divBdr>
                <w:top w:val="none" w:sz="0" w:space="0" w:color="auto"/>
                <w:left w:val="none" w:sz="0" w:space="0" w:color="auto"/>
                <w:bottom w:val="none" w:sz="0" w:space="0" w:color="auto"/>
                <w:right w:val="none" w:sz="0" w:space="0" w:color="auto"/>
              </w:divBdr>
              <w:divsChild>
                <w:div w:id="1554922055">
                  <w:marLeft w:val="0"/>
                  <w:marRight w:val="0"/>
                  <w:marTop w:val="0"/>
                  <w:marBottom w:val="0"/>
                  <w:divBdr>
                    <w:top w:val="none" w:sz="0" w:space="0" w:color="auto"/>
                    <w:left w:val="none" w:sz="0" w:space="0" w:color="auto"/>
                    <w:bottom w:val="none" w:sz="0" w:space="0" w:color="auto"/>
                    <w:right w:val="none" w:sz="0" w:space="0" w:color="auto"/>
                  </w:divBdr>
                  <w:divsChild>
                    <w:div w:id="944118011">
                      <w:marLeft w:val="960"/>
                      <w:marRight w:val="0"/>
                      <w:marTop w:val="0"/>
                      <w:marBottom w:val="0"/>
                      <w:divBdr>
                        <w:top w:val="none" w:sz="0" w:space="0" w:color="auto"/>
                        <w:left w:val="none" w:sz="0" w:space="0" w:color="auto"/>
                        <w:bottom w:val="none" w:sz="0" w:space="0" w:color="auto"/>
                        <w:right w:val="none" w:sz="0" w:space="0" w:color="auto"/>
                      </w:divBdr>
                      <w:divsChild>
                        <w:div w:id="198324513">
                          <w:marLeft w:val="0"/>
                          <w:marRight w:val="0"/>
                          <w:marTop w:val="30"/>
                          <w:marBottom w:val="0"/>
                          <w:divBdr>
                            <w:top w:val="none" w:sz="0" w:space="0" w:color="auto"/>
                            <w:left w:val="none" w:sz="0" w:space="0" w:color="auto"/>
                            <w:bottom w:val="none" w:sz="0" w:space="0" w:color="auto"/>
                            <w:right w:val="none" w:sz="0" w:space="0" w:color="auto"/>
                          </w:divBdr>
                        </w:div>
                        <w:div w:id="1378816886">
                          <w:marLeft w:val="0"/>
                          <w:marRight w:val="0"/>
                          <w:marTop w:val="30"/>
                          <w:marBottom w:val="0"/>
                          <w:divBdr>
                            <w:top w:val="none" w:sz="0" w:space="0" w:color="auto"/>
                            <w:left w:val="none" w:sz="0" w:space="0" w:color="auto"/>
                            <w:bottom w:val="none" w:sz="0" w:space="0" w:color="auto"/>
                            <w:right w:val="none" w:sz="0" w:space="0" w:color="auto"/>
                          </w:divBdr>
                        </w:div>
                        <w:div w:id="740055927">
                          <w:marLeft w:val="0"/>
                          <w:marRight w:val="0"/>
                          <w:marTop w:val="30"/>
                          <w:marBottom w:val="0"/>
                          <w:divBdr>
                            <w:top w:val="none" w:sz="0" w:space="0" w:color="auto"/>
                            <w:left w:val="none" w:sz="0" w:space="0" w:color="auto"/>
                            <w:bottom w:val="none" w:sz="0" w:space="0" w:color="auto"/>
                            <w:right w:val="none" w:sz="0" w:space="0" w:color="auto"/>
                          </w:divBdr>
                        </w:div>
                        <w:div w:id="63457266">
                          <w:marLeft w:val="0"/>
                          <w:marRight w:val="0"/>
                          <w:marTop w:val="30"/>
                          <w:marBottom w:val="0"/>
                          <w:divBdr>
                            <w:top w:val="none" w:sz="0" w:space="0" w:color="auto"/>
                            <w:left w:val="none" w:sz="0" w:space="0" w:color="auto"/>
                            <w:bottom w:val="none" w:sz="0" w:space="0" w:color="auto"/>
                            <w:right w:val="none" w:sz="0" w:space="0" w:color="auto"/>
                          </w:divBdr>
                        </w:div>
                        <w:div w:id="913734186">
                          <w:marLeft w:val="0"/>
                          <w:marRight w:val="0"/>
                          <w:marTop w:val="30"/>
                          <w:marBottom w:val="0"/>
                          <w:divBdr>
                            <w:top w:val="none" w:sz="0" w:space="0" w:color="auto"/>
                            <w:left w:val="none" w:sz="0" w:space="0" w:color="auto"/>
                            <w:bottom w:val="none" w:sz="0" w:space="0" w:color="auto"/>
                            <w:right w:val="none" w:sz="0" w:space="0" w:color="auto"/>
                          </w:divBdr>
                        </w:div>
                        <w:div w:id="1239363443">
                          <w:marLeft w:val="0"/>
                          <w:marRight w:val="0"/>
                          <w:marTop w:val="30"/>
                          <w:marBottom w:val="0"/>
                          <w:divBdr>
                            <w:top w:val="none" w:sz="0" w:space="0" w:color="auto"/>
                            <w:left w:val="none" w:sz="0" w:space="0" w:color="auto"/>
                            <w:bottom w:val="none" w:sz="0" w:space="0" w:color="auto"/>
                            <w:right w:val="none" w:sz="0" w:space="0" w:color="auto"/>
                          </w:divBdr>
                        </w:div>
                        <w:div w:id="1631206666">
                          <w:marLeft w:val="0"/>
                          <w:marRight w:val="0"/>
                          <w:marTop w:val="30"/>
                          <w:marBottom w:val="0"/>
                          <w:divBdr>
                            <w:top w:val="none" w:sz="0" w:space="0" w:color="auto"/>
                            <w:left w:val="none" w:sz="0" w:space="0" w:color="auto"/>
                            <w:bottom w:val="none" w:sz="0" w:space="0" w:color="auto"/>
                            <w:right w:val="none" w:sz="0" w:space="0" w:color="auto"/>
                          </w:divBdr>
                        </w:div>
                        <w:div w:id="841895442">
                          <w:marLeft w:val="0"/>
                          <w:marRight w:val="0"/>
                          <w:marTop w:val="30"/>
                          <w:marBottom w:val="0"/>
                          <w:divBdr>
                            <w:top w:val="none" w:sz="0" w:space="0" w:color="auto"/>
                            <w:left w:val="none" w:sz="0" w:space="0" w:color="auto"/>
                            <w:bottom w:val="none" w:sz="0" w:space="0" w:color="auto"/>
                            <w:right w:val="none" w:sz="0" w:space="0" w:color="auto"/>
                          </w:divBdr>
                        </w:div>
                      </w:divsChild>
                    </w:div>
                    <w:div w:id="704406801">
                      <w:marLeft w:val="210"/>
                      <w:marRight w:val="0"/>
                      <w:marTop w:val="0"/>
                      <w:marBottom w:val="0"/>
                      <w:divBdr>
                        <w:top w:val="none" w:sz="0" w:space="0" w:color="auto"/>
                        <w:left w:val="none" w:sz="0" w:space="0" w:color="auto"/>
                        <w:bottom w:val="none" w:sz="0" w:space="0" w:color="auto"/>
                        <w:right w:val="none" w:sz="0" w:space="0" w:color="auto"/>
                      </w:divBdr>
                      <w:divsChild>
                        <w:div w:id="1735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1769">
                  <w:marLeft w:val="0"/>
                  <w:marRight w:val="0"/>
                  <w:marTop w:val="0"/>
                  <w:marBottom w:val="0"/>
                  <w:divBdr>
                    <w:top w:val="single" w:sz="6" w:space="0" w:color="DADCE0"/>
                    <w:left w:val="none" w:sz="0" w:space="0" w:color="auto"/>
                    <w:bottom w:val="single" w:sz="6" w:space="0" w:color="DADCE0"/>
                    <w:right w:val="none" w:sz="0" w:space="0" w:color="auto"/>
                  </w:divBdr>
                  <w:divsChild>
                    <w:div w:id="1530797794">
                      <w:marLeft w:val="0"/>
                      <w:marRight w:val="390"/>
                      <w:marTop w:val="0"/>
                      <w:marBottom w:val="0"/>
                      <w:divBdr>
                        <w:top w:val="none" w:sz="0" w:space="0" w:color="auto"/>
                        <w:left w:val="none" w:sz="0" w:space="0" w:color="auto"/>
                        <w:bottom w:val="none" w:sz="0" w:space="0" w:color="auto"/>
                        <w:right w:val="none" w:sz="0" w:space="0" w:color="auto"/>
                      </w:divBdr>
                      <w:divsChild>
                        <w:div w:id="214246935">
                          <w:marLeft w:val="0"/>
                          <w:marRight w:val="0"/>
                          <w:marTop w:val="0"/>
                          <w:marBottom w:val="0"/>
                          <w:divBdr>
                            <w:top w:val="single" w:sz="24" w:space="0" w:color="E5E5E5"/>
                            <w:left w:val="none" w:sz="0" w:space="0" w:color="auto"/>
                            <w:bottom w:val="single" w:sz="24" w:space="0" w:color="EBEBEB"/>
                            <w:right w:val="none" w:sz="0" w:space="0" w:color="auto"/>
                          </w:divBdr>
                          <w:divsChild>
                            <w:div w:id="1300185797">
                              <w:marLeft w:val="60"/>
                              <w:marRight w:val="60"/>
                              <w:marTop w:val="135"/>
                              <w:marBottom w:val="135"/>
                              <w:divBdr>
                                <w:top w:val="none" w:sz="0" w:space="0" w:color="auto"/>
                                <w:left w:val="single" w:sz="6" w:space="0" w:color="DADCE0"/>
                                <w:bottom w:val="none" w:sz="0" w:space="0" w:color="auto"/>
                                <w:right w:val="none" w:sz="0" w:space="0" w:color="auto"/>
                              </w:divBdr>
                            </w:div>
                            <w:div w:id="731923240">
                              <w:marLeft w:val="15"/>
                              <w:marRight w:val="15"/>
                              <w:marTop w:val="90"/>
                              <w:marBottom w:val="90"/>
                              <w:divBdr>
                                <w:top w:val="single" w:sz="6" w:space="0" w:color="auto"/>
                                <w:left w:val="single" w:sz="6" w:space="0" w:color="auto"/>
                                <w:bottom w:val="single" w:sz="6" w:space="0" w:color="auto"/>
                                <w:right w:val="single" w:sz="6" w:space="0" w:color="auto"/>
                              </w:divBdr>
                              <w:divsChild>
                                <w:div w:id="238759687">
                                  <w:marLeft w:val="0"/>
                                  <w:marRight w:val="0"/>
                                  <w:marTop w:val="0"/>
                                  <w:marBottom w:val="0"/>
                                  <w:divBdr>
                                    <w:top w:val="none" w:sz="0" w:space="0" w:color="auto"/>
                                    <w:left w:val="none" w:sz="0" w:space="0" w:color="auto"/>
                                    <w:bottom w:val="none" w:sz="0" w:space="0" w:color="auto"/>
                                    <w:right w:val="none" w:sz="0" w:space="0" w:color="auto"/>
                                  </w:divBdr>
                                  <w:divsChild>
                                    <w:div w:id="966813580">
                                      <w:marLeft w:val="15"/>
                                      <w:marRight w:val="15"/>
                                      <w:marTop w:val="0"/>
                                      <w:marBottom w:val="0"/>
                                      <w:divBdr>
                                        <w:top w:val="none" w:sz="0" w:space="0" w:color="auto"/>
                                        <w:left w:val="none" w:sz="0" w:space="0" w:color="auto"/>
                                        <w:bottom w:val="none" w:sz="0" w:space="0" w:color="auto"/>
                                        <w:right w:val="none" w:sz="0" w:space="0" w:color="auto"/>
                                      </w:divBdr>
                                      <w:divsChild>
                                        <w:div w:id="5623748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5002">
                              <w:marLeft w:val="60"/>
                              <w:marRight w:val="60"/>
                              <w:marTop w:val="135"/>
                              <w:marBottom w:val="135"/>
                              <w:divBdr>
                                <w:top w:val="none" w:sz="0" w:space="0" w:color="auto"/>
                                <w:left w:val="single" w:sz="6" w:space="0" w:color="DADCE0"/>
                                <w:bottom w:val="none" w:sz="0" w:space="0" w:color="auto"/>
                                <w:right w:val="none" w:sz="0" w:space="0" w:color="auto"/>
                              </w:divBdr>
                            </w:div>
                            <w:div w:id="113910055">
                              <w:marLeft w:val="15"/>
                              <w:marRight w:val="15"/>
                              <w:marTop w:val="90"/>
                              <w:marBottom w:val="90"/>
                              <w:divBdr>
                                <w:top w:val="single" w:sz="6" w:space="0" w:color="auto"/>
                                <w:left w:val="single" w:sz="6" w:space="0" w:color="auto"/>
                                <w:bottom w:val="single" w:sz="6" w:space="0" w:color="auto"/>
                                <w:right w:val="single" w:sz="6" w:space="0" w:color="auto"/>
                              </w:divBdr>
                              <w:divsChild>
                                <w:div w:id="915238186">
                                  <w:marLeft w:val="0"/>
                                  <w:marRight w:val="0"/>
                                  <w:marTop w:val="0"/>
                                  <w:marBottom w:val="0"/>
                                  <w:divBdr>
                                    <w:top w:val="none" w:sz="0" w:space="0" w:color="auto"/>
                                    <w:left w:val="none" w:sz="0" w:space="0" w:color="auto"/>
                                    <w:bottom w:val="none" w:sz="0" w:space="0" w:color="auto"/>
                                    <w:right w:val="none" w:sz="0" w:space="0" w:color="auto"/>
                                  </w:divBdr>
                                </w:div>
                              </w:divsChild>
                            </w:div>
                            <w:div w:id="793520337">
                              <w:marLeft w:val="15"/>
                              <w:marRight w:val="15"/>
                              <w:marTop w:val="90"/>
                              <w:marBottom w:val="90"/>
                              <w:divBdr>
                                <w:top w:val="single" w:sz="6" w:space="0" w:color="auto"/>
                                <w:left w:val="single" w:sz="6" w:space="0" w:color="auto"/>
                                <w:bottom w:val="single" w:sz="6" w:space="0" w:color="auto"/>
                                <w:right w:val="single" w:sz="6" w:space="0" w:color="auto"/>
                              </w:divBdr>
                              <w:divsChild>
                                <w:div w:id="1715344353">
                                  <w:marLeft w:val="0"/>
                                  <w:marRight w:val="0"/>
                                  <w:marTop w:val="0"/>
                                  <w:marBottom w:val="0"/>
                                  <w:divBdr>
                                    <w:top w:val="none" w:sz="0" w:space="0" w:color="auto"/>
                                    <w:left w:val="none" w:sz="0" w:space="0" w:color="auto"/>
                                    <w:bottom w:val="none" w:sz="0" w:space="0" w:color="auto"/>
                                    <w:right w:val="none" w:sz="0" w:space="0" w:color="auto"/>
                                  </w:divBdr>
                                </w:div>
                              </w:divsChild>
                            </w:div>
                            <w:div w:id="2139183644">
                              <w:marLeft w:val="15"/>
                              <w:marRight w:val="15"/>
                              <w:marTop w:val="90"/>
                              <w:marBottom w:val="90"/>
                              <w:divBdr>
                                <w:top w:val="single" w:sz="6" w:space="0" w:color="auto"/>
                                <w:left w:val="single" w:sz="6" w:space="0" w:color="auto"/>
                                <w:bottom w:val="single" w:sz="6" w:space="0" w:color="auto"/>
                                <w:right w:val="single" w:sz="6" w:space="0" w:color="auto"/>
                              </w:divBdr>
                              <w:divsChild>
                                <w:div w:id="1142960815">
                                  <w:marLeft w:val="0"/>
                                  <w:marRight w:val="0"/>
                                  <w:marTop w:val="0"/>
                                  <w:marBottom w:val="0"/>
                                  <w:divBdr>
                                    <w:top w:val="none" w:sz="0" w:space="0" w:color="auto"/>
                                    <w:left w:val="none" w:sz="0" w:space="0" w:color="auto"/>
                                    <w:bottom w:val="none" w:sz="0" w:space="0" w:color="auto"/>
                                    <w:right w:val="none" w:sz="0" w:space="0" w:color="auto"/>
                                  </w:divBdr>
                                  <w:divsChild>
                                    <w:div w:id="753359436">
                                      <w:marLeft w:val="15"/>
                                      <w:marRight w:val="15"/>
                                      <w:marTop w:val="0"/>
                                      <w:marBottom w:val="0"/>
                                      <w:divBdr>
                                        <w:top w:val="none" w:sz="0" w:space="0" w:color="auto"/>
                                        <w:left w:val="none" w:sz="0" w:space="0" w:color="auto"/>
                                        <w:bottom w:val="none" w:sz="0" w:space="0" w:color="auto"/>
                                        <w:right w:val="none" w:sz="0" w:space="0" w:color="auto"/>
                                      </w:divBdr>
                                      <w:divsChild>
                                        <w:div w:id="17819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5161">
                              <w:marLeft w:val="60"/>
                              <w:marRight w:val="60"/>
                              <w:marTop w:val="135"/>
                              <w:marBottom w:val="135"/>
                              <w:divBdr>
                                <w:top w:val="none" w:sz="0" w:space="0" w:color="auto"/>
                                <w:left w:val="single" w:sz="6" w:space="0" w:color="DADCE0"/>
                                <w:bottom w:val="none" w:sz="0" w:space="0" w:color="auto"/>
                                <w:right w:val="none" w:sz="0" w:space="0" w:color="auto"/>
                              </w:divBdr>
                            </w:div>
                            <w:div w:id="1385367387">
                              <w:marLeft w:val="15"/>
                              <w:marRight w:val="15"/>
                              <w:marTop w:val="90"/>
                              <w:marBottom w:val="90"/>
                              <w:divBdr>
                                <w:top w:val="single" w:sz="6" w:space="0" w:color="auto"/>
                                <w:left w:val="single" w:sz="6" w:space="0" w:color="auto"/>
                                <w:bottom w:val="single" w:sz="6" w:space="0" w:color="auto"/>
                                <w:right w:val="single" w:sz="6" w:space="0" w:color="auto"/>
                              </w:divBdr>
                              <w:divsChild>
                                <w:div w:id="987437940">
                                  <w:marLeft w:val="0"/>
                                  <w:marRight w:val="0"/>
                                  <w:marTop w:val="0"/>
                                  <w:marBottom w:val="0"/>
                                  <w:divBdr>
                                    <w:top w:val="none" w:sz="0" w:space="0" w:color="auto"/>
                                    <w:left w:val="none" w:sz="0" w:space="0" w:color="auto"/>
                                    <w:bottom w:val="none" w:sz="0" w:space="0" w:color="auto"/>
                                    <w:right w:val="none" w:sz="0" w:space="0" w:color="auto"/>
                                  </w:divBdr>
                                  <w:divsChild>
                                    <w:div w:id="1005480105">
                                      <w:marLeft w:val="0"/>
                                      <w:marRight w:val="15"/>
                                      <w:marTop w:val="0"/>
                                      <w:marBottom w:val="0"/>
                                      <w:divBdr>
                                        <w:top w:val="none" w:sz="0" w:space="0" w:color="auto"/>
                                        <w:left w:val="none" w:sz="0" w:space="0" w:color="auto"/>
                                        <w:bottom w:val="none" w:sz="0" w:space="0" w:color="auto"/>
                                        <w:right w:val="none" w:sz="0" w:space="0" w:color="auto"/>
                                      </w:divBdr>
                                      <w:divsChild>
                                        <w:div w:id="13007676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4124">
                              <w:marLeft w:val="60"/>
                              <w:marRight w:val="60"/>
                              <w:marTop w:val="135"/>
                              <w:marBottom w:val="135"/>
                              <w:divBdr>
                                <w:top w:val="none" w:sz="0" w:space="0" w:color="auto"/>
                                <w:left w:val="single" w:sz="6" w:space="0" w:color="DADCE0"/>
                                <w:bottom w:val="none" w:sz="0" w:space="0" w:color="auto"/>
                                <w:right w:val="none" w:sz="0" w:space="0" w:color="auto"/>
                              </w:divBdr>
                            </w:div>
                            <w:div w:id="844247454">
                              <w:marLeft w:val="15"/>
                              <w:marRight w:val="15"/>
                              <w:marTop w:val="90"/>
                              <w:marBottom w:val="90"/>
                              <w:divBdr>
                                <w:top w:val="single" w:sz="6" w:space="0" w:color="auto"/>
                                <w:left w:val="single" w:sz="6" w:space="0" w:color="auto"/>
                                <w:bottom w:val="single" w:sz="6" w:space="0" w:color="auto"/>
                                <w:right w:val="single" w:sz="6" w:space="0" w:color="auto"/>
                              </w:divBdr>
                              <w:divsChild>
                                <w:div w:id="1321158949">
                                  <w:marLeft w:val="0"/>
                                  <w:marRight w:val="0"/>
                                  <w:marTop w:val="0"/>
                                  <w:marBottom w:val="0"/>
                                  <w:divBdr>
                                    <w:top w:val="none" w:sz="0" w:space="0" w:color="auto"/>
                                    <w:left w:val="none" w:sz="0" w:space="0" w:color="auto"/>
                                    <w:bottom w:val="none" w:sz="0" w:space="0" w:color="auto"/>
                                    <w:right w:val="none" w:sz="0" w:space="0" w:color="auto"/>
                                  </w:divBdr>
                                  <w:divsChild>
                                    <w:div w:id="183637736">
                                      <w:marLeft w:val="15"/>
                                      <w:marRight w:val="15"/>
                                      <w:marTop w:val="0"/>
                                      <w:marBottom w:val="0"/>
                                      <w:divBdr>
                                        <w:top w:val="none" w:sz="0" w:space="0" w:color="auto"/>
                                        <w:left w:val="none" w:sz="0" w:space="0" w:color="auto"/>
                                        <w:bottom w:val="none" w:sz="0" w:space="0" w:color="auto"/>
                                        <w:right w:val="none" w:sz="0" w:space="0" w:color="auto"/>
                                      </w:divBdr>
                                      <w:divsChild>
                                        <w:div w:id="209493006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5673">
                              <w:marLeft w:val="60"/>
                              <w:marRight w:val="60"/>
                              <w:marTop w:val="135"/>
                              <w:marBottom w:val="135"/>
                              <w:divBdr>
                                <w:top w:val="none" w:sz="0" w:space="0" w:color="auto"/>
                                <w:left w:val="single" w:sz="6" w:space="0" w:color="DADCE0"/>
                                <w:bottom w:val="none" w:sz="0" w:space="0" w:color="auto"/>
                                <w:right w:val="none" w:sz="0" w:space="0" w:color="auto"/>
                              </w:divBdr>
                            </w:div>
                            <w:div w:id="323242276">
                              <w:marLeft w:val="60"/>
                              <w:marRight w:val="60"/>
                              <w:marTop w:val="135"/>
                              <w:marBottom w:val="135"/>
                              <w:divBdr>
                                <w:top w:val="none" w:sz="0" w:space="0" w:color="auto"/>
                                <w:left w:val="single" w:sz="6" w:space="0" w:color="DADCE0"/>
                                <w:bottom w:val="none" w:sz="0" w:space="0" w:color="auto"/>
                                <w:right w:val="none" w:sz="0" w:space="0" w:color="auto"/>
                              </w:divBdr>
                            </w:div>
                            <w:div w:id="2070881719">
                              <w:marLeft w:val="60"/>
                              <w:marRight w:val="60"/>
                              <w:marTop w:val="135"/>
                              <w:marBottom w:val="135"/>
                              <w:divBdr>
                                <w:top w:val="none" w:sz="0" w:space="0" w:color="auto"/>
                                <w:left w:val="single" w:sz="6" w:space="0" w:color="DADCE0"/>
                                <w:bottom w:val="none" w:sz="0" w:space="0" w:color="auto"/>
                                <w:right w:val="none" w:sz="0" w:space="0" w:color="auto"/>
                              </w:divBdr>
                            </w:div>
                            <w:div w:id="5638129">
                              <w:marLeft w:val="60"/>
                              <w:marRight w:val="60"/>
                              <w:marTop w:val="135"/>
                              <w:marBottom w:val="135"/>
                              <w:divBdr>
                                <w:top w:val="none" w:sz="0" w:space="0" w:color="auto"/>
                                <w:left w:val="single" w:sz="6" w:space="0" w:color="DADCE0"/>
                                <w:bottom w:val="none" w:sz="0" w:space="0" w:color="auto"/>
                                <w:right w:val="none" w:sz="0" w:space="0" w:color="auto"/>
                              </w:divBdr>
                            </w:div>
                            <w:div w:id="409086866">
                              <w:marLeft w:val="15"/>
                              <w:marRight w:val="15"/>
                              <w:marTop w:val="90"/>
                              <w:marBottom w:val="90"/>
                              <w:divBdr>
                                <w:top w:val="single" w:sz="6" w:space="0" w:color="auto"/>
                                <w:left w:val="single" w:sz="6" w:space="0" w:color="auto"/>
                                <w:bottom w:val="single" w:sz="6" w:space="0" w:color="auto"/>
                                <w:right w:val="single" w:sz="6" w:space="0" w:color="auto"/>
                              </w:divBdr>
                              <w:divsChild>
                                <w:div w:id="1985548466">
                                  <w:marLeft w:val="0"/>
                                  <w:marRight w:val="0"/>
                                  <w:marTop w:val="0"/>
                                  <w:marBottom w:val="0"/>
                                  <w:divBdr>
                                    <w:top w:val="none" w:sz="0" w:space="0" w:color="auto"/>
                                    <w:left w:val="none" w:sz="0" w:space="0" w:color="auto"/>
                                    <w:bottom w:val="none" w:sz="0" w:space="0" w:color="auto"/>
                                    <w:right w:val="none" w:sz="0" w:space="0" w:color="auto"/>
                                  </w:divBdr>
                                  <w:divsChild>
                                    <w:div w:id="2100439509">
                                      <w:marLeft w:val="15"/>
                                      <w:marRight w:val="15"/>
                                      <w:marTop w:val="0"/>
                                      <w:marBottom w:val="0"/>
                                      <w:divBdr>
                                        <w:top w:val="none" w:sz="0" w:space="0" w:color="auto"/>
                                        <w:left w:val="none" w:sz="0" w:space="0" w:color="auto"/>
                                        <w:bottom w:val="none" w:sz="0" w:space="0" w:color="auto"/>
                                        <w:right w:val="none" w:sz="0" w:space="0" w:color="auto"/>
                                      </w:divBdr>
                                      <w:divsChild>
                                        <w:div w:id="902563613">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35091">
              <w:marLeft w:val="0"/>
              <w:marRight w:val="0"/>
              <w:marTop w:val="0"/>
              <w:marBottom w:val="0"/>
              <w:divBdr>
                <w:top w:val="none" w:sz="0" w:space="0" w:color="auto"/>
                <w:left w:val="none" w:sz="0" w:space="0" w:color="auto"/>
                <w:bottom w:val="none" w:sz="0" w:space="0" w:color="auto"/>
                <w:right w:val="none" w:sz="0" w:space="0" w:color="auto"/>
              </w:divBdr>
              <w:divsChild>
                <w:div w:id="1106921696">
                  <w:marLeft w:val="0"/>
                  <w:marRight w:val="0"/>
                  <w:marTop w:val="0"/>
                  <w:marBottom w:val="0"/>
                  <w:divBdr>
                    <w:top w:val="none" w:sz="0" w:space="0" w:color="auto"/>
                    <w:left w:val="none" w:sz="0" w:space="0" w:color="auto"/>
                    <w:bottom w:val="none" w:sz="0" w:space="0" w:color="auto"/>
                    <w:right w:val="none" w:sz="0" w:space="0" w:color="auto"/>
                  </w:divBdr>
                  <w:divsChild>
                    <w:div w:id="494539689">
                      <w:marLeft w:val="0"/>
                      <w:marRight w:val="0"/>
                      <w:marTop w:val="0"/>
                      <w:marBottom w:val="0"/>
                      <w:divBdr>
                        <w:top w:val="none" w:sz="0" w:space="0" w:color="auto"/>
                        <w:left w:val="none" w:sz="0" w:space="0" w:color="auto"/>
                        <w:bottom w:val="single" w:sz="6" w:space="0" w:color="C0C0C0"/>
                        <w:right w:val="none" w:sz="0" w:space="0" w:color="auto"/>
                      </w:divBdr>
                      <w:divsChild>
                        <w:div w:id="136149858">
                          <w:marLeft w:val="0"/>
                          <w:marRight w:val="0"/>
                          <w:marTop w:val="0"/>
                          <w:marBottom w:val="0"/>
                          <w:divBdr>
                            <w:top w:val="none" w:sz="0" w:space="0" w:color="auto"/>
                            <w:left w:val="none" w:sz="0" w:space="0" w:color="auto"/>
                            <w:bottom w:val="none" w:sz="0" w:space="0" w:color="auto"/>
                            <w:right w:val="none" w:sz="0" w:space="0" w:color="auto"/>
                          </w:divBdr>
                          <w:divsChild>
                            <w:div w:id="375009233">
                              <w:marLeft w:val="0"/>
                              <w:marRight w:val="0"/>
                              <w:marTop w:val="0"/>
                              <w:marBottom w:val="0"/>
                              <w:divBdr>
                                <w:top w:val="none" w:sz="0" w:space="0" w:color="auto"/>
                                <w:left w:val="none" w:sz="0" w:space="0" w:color="auto"/>
                                <w:bottom w:val="none" w:sz="0" w:space="0" w:color="auto"/>
                                <w:right w:val="none" w:sz="0" w:space="0" w:color="auto"/>
                              </w:divBdr>
                              <w:divsChild>
                                <w:div w:id="378285293">
                                  <w:marLeft w:val="0"/>
                                  <w:marRight w:val="0"/>
                                  <w:marTop w:val="0"/>
                                  <w:marBottom w:val="0"/>
                                  <w:divBdr>
                                    <w:top w:val="none" w:sz="0" w:space="0" w:color="auto"/>
                                    <w:left w:val="none" w:sz="0" w:space="0" w:color="auto"/>
                                    <w:bottom w:val="none" w:sz="0" w:space="0" w:color="auto"/>
                                    <w:right w:val="none" w:sz="0" w:space="0" w:color="auto"/>
                                  </w:divBdr>
                                  <w:divsChild>
                                    <w:div w:id="1660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21312">
          <w:marLeft w:val="0"/>
          <w:marRight w:val="0"/>
          <w:marTop w:val="0"/>
          <w:marBottom w:val="0"/>
          <w:divBdr>
            <w:top w:val="none" w:sz="0" w:space="0" w:color="auto"/>
            <w:left w:val="none" w:sz="0" w:space="0" w:color="auto"/>
            <w:bottom w:val="none" w:sz="0" w:space="0" w:color="auto"/>
            <w:right w:val="none" w:sz="0" w:space="0" w:color="auto"/>
          </w:divBdr>
        </w:div>
        <w:div w:id="310602739">
          <w:marLeft w:val="0"/>
          <w:marRight w:val="0"/>
          <w:marTop w:val="0"/>
          <w:marBottom w:val="0"/>
          <w:divBdr>
            <w:top w:val="none" w:sz="0" w:space="0" w:color="auto"/>
            <w:left w:val="none" w:sz="0" w:space="0" w:color="auto"/>
            <w:bottom w:val="none" w:sz="0" w:space="0" w:color="auto"/>
            <w:right w:val="none" w:sz="0" w:space="0" w:color="auto"/>
          </w:divBdr>
          <w:divsChild>
            <w:div w:id="307327234">
              <w:marLeft w:val="0"/>
              <w:marRight w:val="0"/>
              <w:marTop w:val="0"/>
              <w:marBottom w:val="0"/>
              <w:divBdr>
                <w:top w:val="none" w:sz="0" w:space="0" w:color="auto"/>
                <w:left w:val="none" w:sz="0" w:space="0" w:color="auto"/>
                <w:bottom w:val="none" w:sz="0" w:space="0" w:color="auto"/>
                <w:right w:val="none" w:sz="0" w:space="0" w:color="auto"/>
              </w:divBdr>
              <w:divsChild>
                <w:div w:id="2103597502">
                  <w:marLeft w:val="0"/>
                  <w:marRight w:val="0"/>
                  <w:marTop w:val="0"/>
                  <w:marBottom w:val="0"/>
                  <w:divBdr>
                    <w:top w:val="none" w:sz="0" w:space="0" w:color="auto"/>
                    <w:left w:val="none" w:sz="0" w:space="0" w:color="auto"/>
                    <w:bottom w:val="none" w:sz="0" w:space="0" w:color="auto"/>
                    <w:right w:val="none" w:sz="0" w:space="0" w:color="auto"/>
                  </w:divBdr>
                  <w:divsChild>
                    <w:div w:id="1043401825">
                      <w:marLeft w:val="0"/>
                      <w:marRight w:val="0"/>
                      <w:marTop w:val="0"/>
                      <w:marBottom w:val="0"/>
                      <w:divBdr>
                        <w:top w:val="none" w:sz="0" w:space="0" w:color="auto"/>
                        <w:left w:val="none" w:sz="0" w:space="0" w:color="auto"/>
                        <w:bottom w:val="none" w:sz="0" w:space="0" w:color="auto"/>
                        <w:right w:val="none" w:sz="0" w:space="0" w:color="auto"/>
                      </w:divBdr>
                      <w:divsChild>
                        <w:div w:id="732041839">
                          <w:marLeft w:val="0"/>
                          <w:marRight w:val="0"/>
                          <w:marTop w:val="0"/>
                          <w:marBottom w:val="0"/>
                          <w:divBdr>
                            <w:top w:val="none" w:sz="0" w:space="0" w:color="auto"/>
                            <w:left w:val="none" w:sz="0" w:space="0" w:color="auto"/>
                            <w:bottom w:val="none" w:sz="0" w:space="0" w:color="auto"/>
                            <w:right w:val="none" w:sz="0" w:space="0" w:color="auto"/>
                          </w:divBdr>
                          <w:divsChild>
                            <w:div w:id="687487534">
                              <w:marLeft w:val="0"/>
                              <w:marRight w:val="0"/>
                              <w:marTop w:val="0"/>
                              <w:marBottom w:val="0"/>
                              <w:divBdr>
                                <w:top w:val="none" w:sz="0" w:space="0" w:color="auto"/>
                                <w:left w:val="none" w:sz="0" w:space="0" w:color="auto"/>
                                <w:bottom w:val="none" w:sz="0" w:space="0" w:color="auto"/>
                                <w:right w:val="none" w:sz="0" w:space="0" w:color="auto"/>
                              </w:divBdr>
                              <w:divsChild>
                                <w:div w:id="649360540">
                                  <w:marLeft w:val="0"/>
                                  <w:marRight w:val="0"/>
                                  <w:marTop w:val="0"/>
                                  <w:marBottom w:val="0"/>
                                  <w:divBdr>
                                    <w:top w:val="none" w:sz="0" w:space="0" w:color="auto"/>
                                    <w:left w:val="none" w:sz="0" w:space="0" w:color="auto"/>
                                    <w:bottom w:val="none" w:sz="0" w:space="0" w:color="auto"/>
                                    <w:right w:val="none" w:sz="0" w:space="0" w:color="auto"/>
                                  </w:divBdr>
                                  <w:divsChild>
                                    <w:div w:id="1284314378">
                                      <w:marLeft w:val="0"/>
                                      <w:marRight w:val="0"/>
                                      <w:marTop w:val="0"/>
                                      <w:marBottom w:val="0"/>
                                      <w:divBdr>
                                        <w:top w:val="none" w:sz="0" w:space="0" w:color="auto"/>
                                        <w:left w:val="none" w:sz="0" w:space="0" w:color="auto"/>
                                        <w:bottom w:val="none" w:sz="0" w:space="0" w:color="auto"/>
                                        <w:right w:val="none" w:sz="0" w:space="0" w:color="auto"/>
                                      </w:divBdr>
                                      <w:divsChild>
                                        <w:div w:id="3577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8720">
                              <w:marLeft w:val="0"/>
                              <w:marRight w:val="0"/>
                              <w:marTop w:val="0"/>
                              <w:marBottom w:val="0"/>
                              <w:divBdr>
                                <w:top w:val="none" w:sz="0" w:space="0" w:color="auto"/>
                                <w:left w:val="none" w:sz="0" w:space="0" w:color="auto"/>
                                <w:bottom w:val="none" w:sz="0" w:space="0" w:color="auto"/>
                                <w:right w:val="none" w:sz="0" w:space="0" w:color="auto"/>
                              </w:divBdr>
                              <w:divsChild>
                                <w:div w:id="701713998">
                                  <w:marLeft w:val="0"/>
                                  <w:marRight w:val="0"/>
                                  <w:marTop w:val="0"/>
                                  <w:marBottom w:val="0"/>
                                  <w:divBdr>
                                    <w:top w:val="none" w:sz="0" w:space="0" w:color="auto"/>
                                    <w:left w:val="none" w:sz="0" w:space="0" w:color="auto"/>
                                    <w:bottom w:val="none" w:sz="0" w:space="0" w:color="auto"/>
                                    <w:right w:val="none" w:sz="0" w:space="0" w:color="auto"/>
                                  </w:divBdr>
                                  <w:divsChild>
                                    <w:div w:id="1087919715">
                                      <w:marLeft w:val="0"/>
                                      <w:marRight w:val="0"/>
                                      <w:marTop w:val="0"/>
                                      <w:marBottom w:val="0"/>
                                      <w:divBdr>
                                        <w:top w:val="none" w:sz="0" w:space="0" w:color="auto"/>
                                        <w:left w:val="none" w:sz="0" w:space="0" w:color="auto"/>
                                        <w:bottom w:val="none" w:sz="0" w:space="0" w:color="auto"/>
                                        <w:right w:val="none" w:sz="0" w:space="0" w:color="auto"/>
                                      </w:divBdr>
                                      <w:divsChild>
                                        <w:div w:id="395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93288">
                  <w:marLeft w:val="30"/>
                  <w:marRight w:val="0"/>
                  <w:marTop w:val="0"/>
                  <w:marBottom w:val="0"/>
                  <w:divBdr>
                    <w:top w:val="none" w:sz="0" w:space="0" w:color="auto"/>
                    <w:left w:val="none" w:sz="0" w:space="0" w:color="auto"/>
                    <w:bottom w:val="none" w:sz="0" w:space="0" w:color="auto"/>
                    <w:right w:val="none" w:sz="0" w:space="0" w:color="auto"/>
                  </w:divBdr>
                  <w:divsChild>
                    <w:div w:id="1687244495">
                      <w:marLeft w:val="45"/>
                      <w:marRight w:val="45"/>
                      <w:marTop w:val="0"/>
                      <w:marBottom w:val="0"/>
                      <w:divBdr>
                        <w:top w:val="none" w:sz="0" w:space="0" w:color="auto"/>
                        <w:left w:val="none" w:sz="0" w:space="0" w:color="auto"/>
                        <w:bottom w:val="none" w:sz="0" w:space="0" w:color="auto"/>
                        <w:right w:val="none" w:sz="0" w:space="0" w:color="auto"/>
                      </w:divBdr>
                      <w:divsChild>
                        <w:div w:id="1637686707">
                          <w:marLeft w:val="0"/>
                          <w:marRight w:val="0"/>
                          <w:marTop w:val="0"/>
                          <w:marBottom w:val="0"/>
                          <w:divBdr>
                            <w:top w:val="none" w:sz="0" w:space="0" w:color="auto"/>
                            <w:left w:val="none" w:sz="0" w:space="0" w:color="auto"/>
                            <w:bottom w:val="none" w:sz="0" w:space="0" w:color="auto"/>
                            <w:right w:val="none" w:sz="0" w:space="0" w:color="auto"/>
                          </w:divBdr>
                          <w:divsChild>
                            <w:div w:id="1284729629">
                              <w:marLeft w:val="-15"/>
                              <w:marRight w:val="-15"/>
                              <w:marTop w:val="0"/>
                              <w:marBottom w:val="0"/>
                              <w:divBdr>
                                <w:top w:val="none" w:sz="0" w:space="0" w:color="auto"/>
                                <w:left w:val="none" w:sz="0" w:space="0" w:color="auto"/>
                                <w:bottom w:val="none" w:sz="0" w:space="0" w:color="auto"/>
                                <w:right w:val="none" w:sz="0" w:space="0" w:color="auto"/>
                              </w:divBdr>
                              <w:divsChild>
                                <w:div w:id="18687901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852527720">
                      <w:marLeft w:val="45"/>
                      <w:marRight w:val="45"/>
                      <w:marTop w:val="0"/>
                      <w:marBottom w:val="0"/>
                      <w:divBdr>
                        <w:top w:val="none" w:sz="0" w:space="0" w:color="auto"/>
                        <w:left w:val="none" w:sz="0" w:space="0" w:color="auto"/>
                        <w:bottom w:val="none" w:sz="0" w:space="0" w:color="auto"/>
                        <w:right w:val="none" w:sz="0" w:space="0" w:color="auto"/>
                      </w:divBdr>
                      <w:divsChild>
                        <w:div w:id="1208562254">
                          <w:marLeft w:val="0"/>
                          <w:marRight w:val="0"/>
                          <w:marTop w:val="0"/>
                          <w:marBottom w:val="0"/>
                          <w:divBdr>
                            <w:top w:val="none" w:sz="0" w:space="0" w:color="auto"/>
                            <w:left w:val="none" w:sz="0" w:space="0" w:color="auto"/>
                            <w:bottom w:val="none" w:sz="0" w:space="0" w:color="auto"/>
                            <w:right w:val="none" w:sz="0" w:space="0" w:color="auto"/>
                          </w:divBdr>
                          <w:divsChild>
                            <w:div w:id="663971325">
                              <w:marLeft w:val="-15"/>
                              <w:marRight w:val="-15"/>
                              <w:marTop w:val="0"/>
                              <w:marBottom w:val="0"/>
                              <w:divBdr>
                                <w:top w:val="none" w:sz="0" w:space="0" w:color="auto"/>
                                <w:left w:val="none" w:sz="0" w:space="0" w:color="auto"/>
                                <w:bottom w:val="none" w:sz="0" w:space="0" w:color="auto"/>
                                <w:right w:val="none" w:sz="0" w:space="0" w:color="auto"/>
                              </w:divBdr>
                              <w:divsChild>
                                <w:div w:id="19759603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61431621">
                  <w:marLeft w:val="0"/>
                  <w:marRight w:val="0"/>
                  <w:marTop w:val="0"/>
                  <w:marBottom w:val="0"/>
                  <w:divBdr>
                    <w:top w:val="none" w:sz="0" w:space="0" w:color="auto"/>
                    <w:left w:val="none" w:sz="0" w:space="0" w:color="auto"/>
                    <w:bottom w:val="none" w:sz="0" w:space="0" w:color="auto"/>
                    <w:right w:val="none" w:sz="0" w:space="0" w:color="auto"/>
                  </w:divBdr>
                  <w:divsChild>
                    <w:div w:id="1129014834">
                      <w:marLeft w:val="0"/>
                      <w:marRight w:val="0"/>
                      <w:marTop w:val="0"/>
                      <w:marBottom w:val="0"/>
                      <w:divBdr>
                        <w:top w:val="none" w:sz="0" w:space="0" w:color="auto"/>
                        <w:left w:val="none" w:sz="0" w:space="0" w:color="auto"/>
                        <w:bottom w:val="none" w:sz="0" w:space="0" w:color="auto"/>
                        <w:right w:val="none" w:sz="0" w:space="0" w:color="auto"/>
                      </w:divBdr>
                      <w:divsChild>
                        <w:div w:id="351300130">
                          <w:marLeft w:val="30"/>
                          <w:marRight w:val="30"/>
                          <w:marTop w:val="0"/>
                          <w:marBottom w:val="30"/>
                          <w:divBdr>
                            <w:top w:val="none" w:sz="0" w:space="0" w:color="auto"/>
                            <w:left w:val="none" w:sz="0" w:space="0" w:color="auto"/>
                            <w:bottom w:val="none" w:sz="0" w:space="0" w:color="auto"/>
                            <w:right w:val="none" w:sz="0" w:space="0" w:color="auto"/>
                          </w:divBdr>
                          <w:divsChild>
                            <w:div w:id="78722419">
                              <w:marLeft w:val="0"/>
                              <w:marRight w:val="-15"/>
                              <w:marTop w:val="0"/>
                              <w:marBottom w:val="30"/>
                              <w:divBdr>
                                <w:top w:val="single" w:sz="6" w:space="0" w:color="F1F3F4"/>
                                <w:left w:val="single" w:sz="6" w:space="12" w:color="E8EAED"/>
                                <w:bottom w:val="none" w:sz="0" w:space="0" w:color="auto"/>
                                <w:right w:val="single" w:sz="6" w:space="9" w:color="E8EAED"/>
                              </w:divBdr>
                              <w:divsChild>
                                <w:div w:id="728455007">
                                  <w:marLeft w:val="-15"/>
                                  <w:marRight w:val="-15"/>
                                  <w:marTop w:val="0"/>
                                  <w:marBottom w:val="0"/>
                                  <w:divBdr>
                                    <w:top w:val="none" w:sz="0" w:space="0" w:color="D8D8D8"/>
                                    <w:left w:val="none" w:sz="0" w:space="0" w:color="D8D8D8"/>
                                    <w:bottom w:val="none" w:sz="0" w:space="0" w:color="D8D8D8"/>
                                    <w:right w:val="none" w:sz="0" w:space="0" w:color="D8D8D8"/>
                                  </w:divBdr>
                                  <w:divsChild>
                                    <w:div w:id="1529561594">
                                      <w:marLeft w:val="0"/>
                                      <w:marRight w:val="0"/>
                                      <w:marTop w:val="0"/>
                                      <w:marBottom w:val="0"/>
                                      <w:divBdr>
                                        <w:top w:val="none" w:sz="0" w:space="0" w:color="auto"/>
                                        <w:left w:val="none" w:sz="0" w:space="0" w:color="auto"/>
                                        <w:bottom w:val="none" w:sz="0" w:space="0" w:color="auto"/>
                                        <w:right w:val="none" w:sz="0" w:space="0" w:color="auto"/>
                                      </w:divBdr>
                                      <w:divsChild>
                                        <w:div w:id="11906783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66585185">
                              <w:marLeft w:val="0"/>
                              <w:marRight w:val="-15"/>
                              <w:marTop w:val="0"/>
                              <w:marBottom w:val="30"/>
                              <w:divBdr>
                                <w:top w:val="single" w:sz="6" w:space="0" w:color="E8EAED"/>
                                <w:left w:val="single" w:sz="6" w:space="12" w:color="E8EAED"/>
                                <w:bottom w:val="none" w:sz="0" w:space="0" w:color="auto"/>
                                <w:right w:val="single" w:sz="6" w:space="9" w:color="E8EAED"/>
                              </w:divBdr>
                              <w:divsChild>
                                <w:div w:id="14889435">
                                  <w:marLeft w:val="-15"/>
                                  <w:marRight w:val="-15"/>
                                  <w:marTop w:val="0"/>
                                  <w:marBottom w:val="0"/>
                                  <w:divBdr>
                                    <w:top w:val="none" w:sz="0" w:space="0" w:color="E4E4E4"/>
                                    <w:left w:val="none" w:sz="0" w:space="0" w:color="E4E4E4"/>
                                    <w:bottom w:val="none" w:sz="0" w:space="0" w:color="E4E4E4"/>
                                    <w:right w:val="none" w:sz="0" w:space="0" w:color="E4E4E4"/>
                                  </w:divBdr>
                                  <w:divsChild>
                                    <w:div w:id="2007510566">
                                      <w:marLeft w:val="0"/>
                                      <w:marRight w:val="0"/>
                                      <w:marTop w:val="0"/>
                                      <w:marBottom w:val="0"/>
                                      <w:divBdr>
                                        <w:top w:val="none" w:sz="0" w:space="0" w:color="auto"/>
                                        <w:left w:val="none" w:sz="0" w:space="0" w:color="auto"/>
                                        <w:bottom w:val="none" w:sz="0" w:space="0" w:color="auto"/>
                                        <w:right w:val="none" w:sz="0" w:space="0" w:color="auto"/>
                                      </w:divBdr>
                                      <w:divsChild>
                                        <w:div w:id="1259708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2209">
                  <w:marLeft w:val="0"/>
                  <w:marRight w:val="0"/>
                  <w:marTop w:val="0"/>
                  <w:marBottom w:val="0"/>
                  <w:divBdr>
                    <w:top w:val="none" w:sz="0" w:space="0" w:color="auto"/>
                    <w:left w:val="none" w:sz="0" w:space="0" w:color="auto"/>
                    <w:bottom w:val="none" w:sz="0" w:space="0" w:color="auto"/>
                    <w:right w:val="none" w:sz="0" w:space="0" w:color="auto"/>
                  </w:divBdr>
                  <w:divsChild>
                    <w:div w:id="1333684148">
                      <w:marLeft w:val="0"/>
                      <w:marRight w:val="15"/>
                      <w:marTop w:val="0"/>
                      <w:marBottom w:val="0"/>
                      <w:divBdr>
                        <w:top w:val="none" w:sz="0" w:space="0" w:color="auto"/>
                        <w:left w:val="none" w:sz="0" w:space="0" w:color="auto"/>
                        <w:bottom w:val="none" w:sz="0" w:space="0" w:color="auto"/>
                        <w:right w:val="none" w:sz="0" w:space="0" w:color="auto"/>
                      </w:divBdr>
                      <w:divsChild>
                        <w:div w:id="1137407490">
                          <w:marLeft w:val="0"/>
                          <w:marRight w:val="0"/>
                          <w:marTop w:val="0"/>
                          <w:marBottom w:val="0"/>
                          <w:divBdr>
                            <w:top w:val="none" w:sz="0" w:space="0" w:color="auto"/>
                            <w:left w:val="none" w:sz="0" w:space="0" w:color="auto"/>
                            <w:bottom w:val="none" w:sz="0" w:space="0" w:color="auto"/>
                            <w:right w:val="none" w:sz="0" w:space="0" w:color="auto"/>
                          </w:divBdr>
                          <w:divsChild>
                            <w:div w:id="1741705697">
                              <w:marLeft w:val="0"/>
                              <w:marRight w:val="0"/>
                              <w:marTop w:val="0"/>
                              <w:marBottom w:val="0"/>
                              <w:divBdr>
                                <w:top w:val="none" w:sz="0" w:space="0" w:color="auto"/>
                                <w:left w:val="none" w:sz="0" w:space="0" w:color="auto"/>
                                <w:bottom w:val="none" w:sz="0" w:space="0" w:color="auto"/>
                                <w:right w:val="none" w:sz="0" w:space="0" w:color="auto"/>
                              </w:divBdr>
                              <w:divsChild>
                                <w:div w:id="1685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67250">
          <w:marLeft w:val="0"/>
          <w:marRight w:val="0"/>
          <w:marTop w:val="0"/>
          <w:marBottom w:val="0"/>
          <w:divBdr>
            <w:top w:val="none" w:sz="0" w:space="0" w:color="auto"/>
            <w:left w:val="none" w:sz="0" w:space="0" w:color="auto"/>
            <w:bottom w:val="none" w:sz="0" w:space="0" w:color="auto"/>
            <w:right w:val="none" w:sz="0" w:space="0" w:color="auto"/>
          </w:divBdr>
          <w:divsChild>
            <w:div w:id="1147430282">
              <w:marLeft w:val="0"/>
              <w:marRight w:val="0"/>
              <w:marTop w:val="0"/>
              <w:marBottom w:val="0"/>
              <w:divBdr>
                <w:top w:val="single" w:sz="12" w:space="0" w:color="1A73E8"/>
                <w:left w:val="single" w:sz="12" w:space="2" w:color="1A73E8"/>
                <w:bottom w:val="single" w:sz="12" w:space="0" w:color="1A73E8"/>
                <w:right w:val="single" w:sz="12" w:space="2" w:color="1A73E8"/>
              </w:divBdr>
              <w:divsChild>
                <w:div w:id="19459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5021">
          <w:marLeft w:val="0"/>
          <w:marRight w:val="0"/>
          <w:marTop w:val="0"/>
          <w:marBottom w:val="0"/>
          <w:divBdr>
            <w:top w:val="none" w:sz="0" w:space="0" w:color="auto"/>
            <w:left w:val="none" w:sz="0" w:space="0" w:color="auto"/>
            <w:bottom w:val="none" w:sz="0" w:space="0" w:color="auto"/>
            <w:right w:val="none" w:sz="0" w:space="0" w:color="auto"/>
          </w:divBdr>
          <w:divsChild>
            <w:div w:id="674571228">
              <w:marLeft w:val="0"/>
              <w:marRight w:val="0"/>
              <w:marTop w:val="0"/>
              <w:marBottom w:val="0"/>
              <w:divBdr>
                <w:top w:val="none" w:sz="0" w:space="0" w:color="auto"/>
                <w:left w:val="none" w:sz="0" w:space="0" w:color="auto"/>
                <w:bottom w:val="none" w:sz="0" w:space="0" w:color="auto"/>
                <w:right w:val="none" w:sz="0" w:space="0" w:color="auto"/>
              </w:divBdr>
            </w:div>
            <w:div w:id="1014767571">
              <w:marLeft w:val="0"/>
              <w:marRight w:val="0"/>
              <w:marTop w:val="0"/>
              <w:marBottom w:val="0"/>
              <w:divBdr>
                <w:top w:val="none" w:sz="0" w:space="0" w:color="auto"/>
                <w:left w:val="none" w:sz="0" w:space="0" w:color="auto"/>
                <w:bottom w:val="none" w:sz="0" w:space="0" w:color="auto"/>
                <w:right w:val="none" w:sz="0" w:space="0" w:color="auto"/>
              </w:divBdr>
            </w:div>
            <w:div w:id="1845826022">
              <w:marLeft w:val="0"/>
              <w:marRight w:val="0"/>
              <w:marTop w:val="0"/>
              <w:marBottom w:val="0"/>
              <w:divBdr>
                <w:top w:val="none" w:sz="0" w:space="0" w:color="auto"/>
                <w:left w:val="none" w:sz="0" w:space="0" w:color="auto"/>
                <w:bottom w:val="none" w:sz="0" w:space="0" w:color="auto"/>
                <w:right w:val="none" w:sz="0" w:space="0" w:color="auto"/>
              </w:divBdr>
            </w:div>
            <w:div w:id="554510151">
              <w:marLeft w:val="0"/>
              <w:marRight w:val="0"/>
              <w:marTop w:val="0"/>
              <w:marBottom w:val="0"/>
              <w:divBdr>
                <w:top w:val="none" w:sz="0" w:space="0" w:color="auto"/>
                <w:left w:val="none" w:sz="0" w:space="0" w:color="auto"/>
                <w:bottom w:val="none" w:sz="0" w:space="0" w:color="auto"/>
                <w:right w:val="none" w:sz="0" w:space="0" w:color="auto"/>
              </w:divBdr>
            </w:div>
            <w:div w:id="1818034632">
              <w:marLeft w:val="0"/>
              <w:marRight w:val="0"/>
              <w:marTop w:val="0"/>
              <w:marBottom w:val="0"/>
              <w:divBdr>
                <w:top w:val="none" w:sz="0" w:space="0" w:color="auto"/>
                <w:left w:val="none" w:sz="0" w:space="0" w:color="auto"/>
                <w:bottom w:val="none" w:sz="0" w:space="0" w:color="auto"/>
                <w:right w:val="none" w:sz="0" w:space="0" w:color="auto"/>
              </w:divBdr>
            </w:div>
            <w:div w:id="1532962546">
              <w:marLeft w:val="0"/>
              <w:marRight w:val="0"/>
              <w:marTop w:val="0"/>
              <w:marBottom w:val="0"/>
              <w:divBdr>
                <w:top w:val="none" w:sz="0" w:space="0" w:color="auto"/>
                <w:left w:val="none" w:sz="0" w:space="0" w:color="auto"/>
                <w:bottom w:val="none" w:sz="0" w:space="0" w:color="auto"/>
                <w:right w:val="none" w:sz="0" w:space="0" w:color="auto"/>
              </w:divBdr>
            </w:div>
            <w:div w:id="498693766">
              <w:marLeft w:val="0"/>
              <w:marRight w:val="0"/>
              <w:marTop w:val="0"/>
              <w:marBottom w:val="0"/>
              <w:divBdr>
                <w:top w:val="none" w:sz="0" w:space="0" w:color="auto"/>
                <w:left w:val="none" w:sz="0" w:space="0" w:color="auto"/>
                <w:bottom w:val="none" w:sz="0" w:space="0" w:color="auto"/>
                <w:right w:val="none" w:sz="0" w:space="0" w:color="auto"/>
              </w:divBdr>
            </w:div>
            <w:div w:id="349334700">
              <w:marLeft w:val="0"/>
              <w:marRight w:val="0"/>
              <w:marTop w:val="0"/>
              <w:marBottom w:val="0"/>
              <w:divBdr>
                <w:top w:val="none" w:sz="0" w:space="0" w:color="auto"/>
                <w:left w:val="none" w:sz="0" w:space="0" w:color="auto"/>
                <w:bottom w:val="none" w:sz="0" w:space="0" w:color="auto"/>
                <w:right w:val="none" w:sz="0" w:space="0" w:color="auto"/>
              </w:divBdr>
            </w:div>
            <w:div w:id="879853128">
              <w:marLeft w:val="0"/>
              <w:marRight w:val="0"/>
              <w:marTop w:val="0"/>
              <w:marBottom w:val="0"/>
              <w:divBdr>
                <w:top w:val="none" w:sz="0" w:space="0" w:color="auto"/>
                <w:left w:val="none" w:sz="0" w:space="0" w:color="auto"/>
                <w:bottom w:val="none" w:sz="0" w:space="0" w:color="auto"/>
                <w:right w:val="none" w:sz="0" w:space="0" w:color="auto"/>
              </w:divBdr>
            </w:div>
            <w:div w:id="1222908952">
              <w:marLeft w:val="0"/>
              <w:marRight w:val="0"/>
              <w:marTop w:val="0"/>
              <w:marBottom w:val="0"/>
              <w:divBdr>
                <w:top w:val="none" w:sz="0" w:space="0" w:color="auto"/>
                <w:left w:val="none" w:sz="0" w:space="0" w:color="auto"/>
                <w:bottom w:val="none" w:sz="0" w:space="0" w:color="auto"/>
                <w:right w:val="none" w:sz="0" w:space="0" w:color="auto"/>
              </w:divBdr>
            </w:div>
            <w:div w:id="1169637430">
              <w:marLeft w:val="0"/>
              <w:marRight w:val="0"/>
              <w:marTop w:val="0"/>
              <w:marBottom w:val="0"/>
              <w:divBdr>
                <w:top w:val="none" w:sz="0" w:space="0" w:color="auto"/>
                <w:left w:val="none" w:sz="0" w:space="0" w:color="auto"/>
                <w:bottom w:val="none" w:sz="0" w:space="0" w:color="auto"/>
                <w:right w:val="none" w:sz="0" w:space="0" w:color="auto"/>
              </w:divBdr>
            </w:div>
            <w:div w:id="2143424107">
              <w:marLeft w:val="0"/>
              <w:marRight w:val="0"/>
              <w:marTop w:val="0"/>
              <w:marBottom w:val="0"/>
              <w:divBdr>
                <w:top w:val="none" w:sz="0" w:space="0" w:color="auto"/>
                <w:left w:val="none" w:sz="0" w:space="0" w:color="auto"/>
                <w:bottom w:val="none" w:sz="0" w:space="0" w:color="auto"/>
                <w:right w:val="none" w:sz="0" w:space="0" w:color="auto"/>
              </w:divBdr>
            </w:div>
            <w:div w:id="902912319">
              <w:marLeft w:val="0"/>
              <w:marRight w:val="0"/>
              <w:marTop w:val="0"/>
              <w:marBottom w:val="0"/>
              <w:divBdr>
                <w:top w:val="none" w:sz="0" w:space="0" w:color="auto"/>
                <w:left w:val="none" w:sz="0" w:space="0" w:color="auto"/>
                <w:bottom w:val="none" w:sz="0" w:space="0" w:color="auto"/>
                <w:right w:val="none" w:sz="0" w:space="0" w:color="auto"/>
              </w:divBdr>
            </w:div>
            <w:div w:id="1746761628">
              <w:marLeft w:val="0"/>
              <w:marRight w:val="0"/>
              <w:marTop w:val="0"/>
              <w:marBottom w:val="0"/>
              <w:divBdr>
                <w:top w:val="none" w:sz="0" w:space="0" w:color="auto"/>
                <w:left w:val="none" w:sz="0" w:space="0" w:color="auto"/>
                <w:bottom w:val="none" w:sz="0" w:space="0" w:color="auto"/>
                <w:right w:val="none" w:sz="0" w:space="0" w:color="auto"/>
              </w:divBdr>
            </w:div>
          </w:divsChild>
        </w:div>
        <w:div w:id="1673795188">
          <w:marLeft w:val="0"/>
          <w:marRight w:val="0"/>
          <w:marTop w:val="0"/>
          <w:marBottom w:val="0"/>
          <w:divBdr>
            <w:top w:val="none" w:sz="0" w:space="0" w:color="auto"/>
            <w:left w:val="none" w:sz="0" w:space="0" w:color="auto"/>
            <w:bottom w:val="none" w:sz="0" w:space="0" w:color="auto"/>
            <w:right w:val="none" w:sz="0" w:space="0" w:color="auto"/>
          </w:divBdr>
        </w:div>
        <w:div w:id="25952750">
          <w:marLeft w:val="0"/>
          <w:marRight w:val="0"/>
          <w:marTop w:val="0"/>
          <w:marBottom w:val="0"/>
          <w:divBdr>
            <w:top w:val="none" w:sz="0" w:space="0" w:color="auto"/>
            <w:left w:val="none" w:sz="0" w:space="0" w:color="auto"/>
            <w:bottom w:val="none" w:sz="0" w:space="0" w:color="auto"/>
            <w:right w:val="none" w:sz="0" w:space="0" w:color="auto"/>
          </w:divBdr>
          <w:divsChild>
            <w:div w:id="1724207182">
              <w:marLeft w:val="0"/>
              <w:marRight w:val="0"/>
              <w:marTop w:val="0"/>
              <w:marBottom w:val="240"/>
              <w:divBdr>
                <w:top w:val="none" w:sz="0" w:space="0" w:color="auto"/>
                <w:left w:val="none" w:sz="0" w:space="0" w:color="auto"/>
                <w:bottom w:val="none" w:sz="0" w:space="0" w:color="auto"/>
                <w:right w:val="none" w:sz="0" w:space="0" w:color="auto"/>
              </w:divBdr>
            </w:div>
            <w:div w:id="2110394456">
              <w:marLeft w:val="0"/>
              <w:marRight w:val="0"/>
              <w:marTop w:val="0"/>
              <w:marBottom w:val="0"/>
              <w:divBdr>
                <w:top w:val="none" w:sz="0" w:space="0" w:color="auto"/>
                <w:left w:val="none" w:sz="0" w:space="0" w:color="auto"/>
                <w:bottom w:val="none" w:sz="0" w:space="0" w:color="auto"/>
                <w:right w:val="none" w:sz="0" w:space="0" w:color="auto"/>
              </w:divBdr>
              <w:divsChild>
                <w:div w:id="1294481161">
                  <w:marLeft w:val="0"/>
                  <w:marRight w:val="0"/>
                  <w:marTop w:val="0"/>
                  <w:marBottom w:val="0"/>
                  <w:divBdr>
                    <w:top w:val="none" w:sz="0" w:space="0" w:color="auto"/>
                    <w:left w:val="none" w:sz="0" w:space="0" w:color="auto"/>
                    <w:bottom w:val="none" w:sz="0" w:space="0" w:color="auto"/>
                    <w:right w:val="none" w:sz="0" w:space="0" w:color="auto"/>
                  </w:divBdr>
                  <w:divsChild>
                    <w:div w:id="41832482">
                      <w:marLeft w:val="0"/>
                      <w:marRight w:val="0"/>
                      <w:marTop w:val="0"/>
                      <w:marBottom w:val="0"/>
                      <w:divBdr>
                        <w:top w:val="none" w:sz="0" w:space="0" w:color="auto"/>
                        <w:left w:val="none" w:sz="0" w:space="0" w:color="auto"/>
                        <w:bottom w:val="none" w:sz="0" w:space="0" w:color="auto"/>
                        <w:right w:val="none" w:sz="0" w:space="0" w:color="auto"/>
                      </w:divBdr>
                      <w:divsChild>
                        <w:div w:id="1678457604">
                          <w:marLeft w:val="0"/>
                          <w:marRight w:val="0"/>
                          <w:marTop w:val="0"/>
                          <w:marBottom w:val="0"/>
                          <w:divBdr>
                            <w:top w:val="none" w:sz="0" w:space="0" w:color="auto"/>
                            <w:left w:val="none" w:sz="0" w:space="0" w:color="auto"/>
                            <w:bottom w:val="none" w:sz="0" w:space="0" w:color="auto"/>
                            <w:right w:val="none" w:sz="0" w:space="0" w:color="auto"/>
                          </w:divBdr>
                        </w:div>
                        <w:div w:id="257176024">
                          <w:marLeft w:val="0"/>
                          <w:marRight w:val="0"/>
                          <w:marTop w:val="0"/>
                          <w:marBottom w:val="0"/>
                          <w:divBdr>
                            <w:top w:val="none" w:sz="0" w:space="0" w:color="auto"/>
                            <w:left w:val="none" w:sz="0" w:space="0" w:color="auto"/>
                            <w:bottom w:val="none" w:sz="0" w:space="0" w:color="auto"/>
                            <w:right w:val="none" w:sz="0" w:space="0" w:color="auto"/>
                          </w:divBdr>
                        </w:div>
                        <w:div w:id="1117023863">
                          <w:marLeft w:val="0"/>
                          <w:marRight w:val="0"/>
                          <w:marTop w:val="315"/>
                          <w:marBottom w:val="0"/>
                          <w:divBdr>
                            <w:top w:val="none" w:sz="0" w:space="0" w:color="auto"/>
                            <w:left w:val="none" w:sz="0" w:space="0" w:color="auto"/>
                            <w:bottom w:val="none" w:sz="0" w:space="0" w:color="auto"/>
                            <w:right w:val="none" w:sz="0" w:space="0" w:color="auto"/>
                          </w:divBdr>
                          <w:divsChild>
                            <w:div w:id="1122772789">
                              <w:marLeft w:val="0"/>
                              <w:marRight w:val="225"/>
                              <w:marTop w:val="15"/>
                              <w:marBottom w:val="0"/>
                              <w:divBdr>
                                <w:top w:val="none" w:sz="0" w:space="0" w:color="auto"/>
                                <w:left w:val="none" w:sz="0" w:space="0" w:color="auto"/>
                                <w:bottom w:val="single" w:sz="12" w:space="3" w:color="1A73E8"/>
                                <w:right w:val="none" w:sz="0" w:space="0" w:color="auto"/>
                              </w:divBdr>
                            </w:div>
                            <w:div w:id="780495748">
                              <w:marLeft w:val="0"/>
                              <w:marRight w:val="225"/>
                              <w:marTop w:val="15"/>
                              <w:marBottom w:val="0"/>
                              <w:divBdr>
                                <w:top w:val="none" w:sz="0" w:space="0" w:color="auto"/>
                                <w:left w:val="none" w:sz="0" w:space="0" w:color="auto"/>
                                <w:bottom w:val="none" w:sz="0" w:space="0" w:color="auto"/>
                                <w:right w:val="none" w:sz="0" w:space="0" w:color="auto"/>
                              </w:divBdr>
                            </w:div>
                          </w:divsChild>
                        </w:div>
                        <w:div w:id="26301130">
                          <w:marLeft w:val="0"/>
                          <w:marRight w:val="0"/>
                          <w:marTop w:val="0"/>
                          <w:marBottom w:val="0"/>
                          <w:divBdr>
                            <w:top w:val="none" w:sz="0" w:space="0" w:color="auto"/>
                            <w:left w:val="none" w:sz="0" w:space="0" w:color="auto"/>
                            <w:bottom w:val="none" w:sz="0" w:space="0" w:color="auto"/>
                            <w:right w:val="none" w:sz="0" w:space="0" w:color="auto"/>
                          </w:divBdr>
                          <w:divsChild>
                            <w:div w:id="724566336">
                              <w:marLeft w:val="0"/>
                              <w:marRight w:val="0"/>
                              <w:marTop w:val="0"/>
                              <w:marBottom w:val="0"/>
                              <w:divBdr>
                                <w:top w:val="none" w:sz="0" w:space="0" w:color="auto"/>
                                <w:left w:val="none" w:sz="0" w:space="0" w:color="auto"/>
                                <w:bottom w:val="none" w:sz="0" w:space="0" w:color="auto"/>
                                <w:right w:val="none" w:sz="0" w:space="0" w:color="auto"/>
                              </w:divBdr>
                              <w:divsChild>
                                <w:div w:id="890503401">
                                  <w:marLeft w:val="0"/>
                                  <w:marRight w:val="0"/>
                                  <w:marTop w:val="0"/>
                                  <w:marBottom w:val="0"/>
                                  <w:divBdr>
                                    <w:top w:val="none" w:sz="0" w:space="0" w:color="auto"/>
                                    <w:left w:val="none" w:sz="0" w:space="0" w:color="auto"/>
                                    <w:bottom w:val="none" w:sz="0" w:space="0" w:color="auto"/>
                                    <w:right w:val="none" w:sz="0" w:space="0" w:color="auto"/>
                                  </w:divBdr>
                                  <w:divsChild>
                                    <w:div w:id="1562935009">
                                      <w:marLeft w:val="0"/>
                                      <w:marRight w:val="0"/>
                                      <w:marTop w:val="300"/>
                                      <w:marBottom w:val="0"/>
                                      <w:divBdr>
                                        <w:top w:val="none" w:sz="0" w:space="0" w:color="auto"/>
                                        <w:left w:val="none" w:sz="0" w:space="0" w:color="auto"/>
                                        <w:bottom w:val="none" w:sz="0" w:space="0" w:color="auto"/>
                                        <w:right w:val="none" w:sz="0" w:space="0" w:color="auto"/>
                                      </w:divBdr>
                                      <w:divsChild>
                                        <w:div w:id="1844932572">
                                          <w:marLeft w:val="0"/>
                                          <w:marRight w:val="225"/>
                                          <w:marTop w:val="0"/>
                                          <w:marBottom w:val="0"/>
                                          <w:divBdr>
                                            <w:top w:val="single" w:sz="6" w:space="5" w:color="DADCE0"/>
                                            <w:left w:val="single" w:sz="6" w:space="0" w:color="DADCE0"/>
                                            <w:bottom w:val="single" w:sz="6" w:space="5" w:color="DADCE0"/>
                                            <w:right w:val="single" w:sz="6" w:space="5" w:color="DADCE0"/>
                                          </w:divBdr>
                                          <w:divsChild>
                                            <w:div w:id="1910769016">
                                              <w:marLeft w:val="0"/>
                                              <w:marRight w:val="0"/>
                                              <w:marTop w:val="0"/>
                                              <w:marBottom w:val="0"/>
                                              <w:divBdr>
                                                <w:top w:val="none" w:sz="0" w:space="0" w:color="auto"/>
                                                <w:left w:val="none" w:sz="0" w:space="0" w:color="auto"/>
                                                <w:bottom w:val="none" w:sz="0" w:space="0" w:color="auto"/>
                                                <w:right w:val="none" w:sz="0" w:space="0" w:color="auto"/>
                                              </w:divBdr>
                                            </w:div>
                                            <w:div w:id="1612861498">
                                              <w:marLeft w:val="0"/>
                                              <w:marRight w:val="0"/>
                                              <w:marTop w:val="0"/>
                                              <w:marBottom w:val="0"/>
                                              <w:divBdr>
                                                <w:top w:val="none" w:sz="0" w:space="0" w:color="auto"/>
                                                <w:left w:val="none" w:sz="0" w:space="0" w:color="auto"/>
                                                <w:bottom w:val="none" w:sz="0" w:space="0" w:color="auto"/>
                                                <w:right w:val="none" w:sz="0" w:space="0" w:color="auto"/>
                                              </w:divBdr>
                                            </w:div>
                                          </w:divsChild>
                                        </w:div>
                                        <w:div w:id="1403992300">
                                          <w:marLeft w:val="30"/>
                                          <w:marRight w:val="30"/>
                                          <w:marTop w:val="0"/>
                                          <w:marBottom w:val="0"/>
                                          <w:divBdr>
                                            <w:top w:val="single" w:sz="6" w:space="5" w:color="DADCE0"/>
                                            <w:left w:val="single" w:sz="6" w:space="0" w:color="DADCE0"/>
                                            <w:bottom w:val="single" w:sz="6" w:space="5" w:color="DADCE0"/>
                                            <w:right w:val="single" w:sz="6" w:space="5" w:color="DADCE0"/>
                                          </w:divBdr>
                                          <w:divsChild>
                                            <w:div w:id="1706441927">
                                              <w:marLeft w:val="0"/>
                                              <w:marRight w:val="0"/>
                                              <w:marTop w:val="0"/>
                                              <w:marBottom w:val="0"/>
                                              <w:divBdr>
                                                <w:top w:val="none" w:sz="0" w:space="0" w:color="auto"/>
                                                <w:left w:val="none" w:sz="0" w:space="0" w:color="auto"/>
                                                <w:bottom w:val="none" w:sz="0" w:space="0" w:color="auto"/>
                                                <w:right w:val="none" w:sz="0" w:space="0" w:color="auto"/>
                                              </w:divBdr>
                                            </w:div>
                                            <w:div w:id="11793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27505901">
                          <w:marLeft w:val="0"/>
                          <w:marRight w:val="0"/>
                          <w:marTop w:val="0"/>
                          <w:marBottom w:val="0"/>
                          <w:divBdr>
                            <w:top w:val="none" w:sz="0" w:space="0" w:color="auto"/>
                            <w:left w:val="none" w:sz="0" w:space="0" w:color="auto"/>
                            <w:bottom w:val="none" w:sz="0" w:space="0" w:color="auto"/>
                            <w:right w:val="none" w:sz="0" w:space="0" w:color="auto"/>
                          </w:divBdr>
                          <w:divsChild>
                            <w:div w:id="724716673">
                              <w:marLeft w:val="0"/>
                              <w:marRight w:val="0"/>
                              <w:marTop w:val="75"/>
                              <w:marBottom w:val="0"/>
                              <w:divBdr>
                                <w:top w:val="none" w:sz="0" w:space="0" w:color="auto"/>
                                <w:left w:val="none" w:sz="0" w:space="0" w:color="auto"/>
                                <w:bottom w:val="none" w:sz="0" w:space="0" w:color="auto"/>
                                <w:right w:val="none" w:sz="0" w:space="0" w:color="auto"/>
                              </w:divBdr>
                            </w:div>
                          </w:divsChild>
                        </w:div>
                        <w:div w:id="2113283288">
                          <w:marLeft w:val="0"/>
                          <w:marRight w:val="240"/>
                          <w:marTop w:val="300"/>
                          <w:marBottom w:val="0"/>
                          <w:divBdr>
                            <w:top w:val="none" w:sz="0" w:space="0" w:color="auto"/>
                            <w:left w:val="none" w:sz="0" w:space="0" w:color="auto"/>
                            <w:bottom w:val="none" w:sz="0" w:space="0" w:color="auto"/>
                            <w:right w:val="none" w:sz="0" w:space="0" w:color="auto"/>
                          </w:divBdr>
                        </w:div>
                        <w:div w:id="1935702533">
                          <w:marLeft w:val="0"/>
                          <w:marRight w:val="0"/>
                          <w:marTop w:val="0"/>
                          <w:marBottom w:val="0"/>
                          <w:divBdr>
                            <w:top w:val="none" w:sz="0" w:space="0" w:color="auto"/>
                            <w:left w:val="none" w:sz="0" w:space="0" w:color="auto"/>
                            <w:bottom w:val="none" w:sz="0" w:space="0" w:color="auto"/>
                            <w:right w:val="none" w:sz="0" w:space="0" w:color="auto"/>
                          </w:divBdr>
                        </w:div>
                        <w:div w:id="2020109686">
                          <w:marLeft w:val="0"/>
                          <w:marRight w:val="0"/>
                          <w:marTop w:val="0"/>
                          <w:marBottom w:val="0"/>
                          <w:divBdr>
                            <w:top w:val="none" w:sz="0" w:space="0" w:color="auto"/>
                            <w:left w:val="none" w:sz="0" w:space="0" w:color="auto"/>
                            <w:bottom w:val="none" w:sz="0" w:space="0" w:color="auto"/>
                            <w:right w:val="none" w:sz="0" w:space="0" w:color="auto"/>
                          </w:divBdr>
                          <w:divsChild>
                            <w:div w:id="2096123896">
                              <w:marLeft w:val="0"/>
                              <w:marRight w:val="0"/>
                              <w:marTop w:val="0"/>
                              <w:marBottom w:val="0"/>
                              <w:divBdr>
                                <w:top w:val="none" w:sz="0" w:space="0" w:color="auto"/>
                                <w:left w:val="none" w:sz="0" w:space="0" w:color="auto"/>
                                <w:bottom w:val="none" w:sz="0" w:space="0" w:color="auto"/>
                                <w:right w:val="none" w:sz="0" w:space="0" w:color="auto"/>
                              </w:divBdr>
                              <w:divsChild>
                                <w:div w:id="1274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17448">
      <w:bodyDiv w:val="1"/>
      <w:marLeft w:val="0"/>
      <w:marRight w:val="0"/>
      <w:marTop w:val="0"/>
      <w:marBottom w:val="0"/>
      <w:divBdr>
        <w:top w:val="none" w:sz="0" w:space="0" w:color="auto"/>
        <w:left w:val="none" w:sz="0" w:space="0" w:color="auto"/>
        <w:bottom w:val="none" w:sz="0" w:space="0" w:color="auto"/>
        <w:right w:val="none" w:sz="0" w:space="0" w:color="auto"/>
      </w:divBdr>
      <w:divsChild>
        <w:div w:id="239602400">
          <w:marLeft w:val="0"/>
          <w:marRight w:val="0"/>
          <w:marTop w:val="150"/>
          <w:marBottom w:val="150"/>
          <w:divBdr>
            <w:top w:val="single" w:sz="6" w:space="5" w:color="CCCCCC"/>
            <w:left w:val="single" w:sz="6" w:space="5" w:color="CCCCCC"/>
            <w:bottom w:val="single" w:sz="6" w:space="5" w:color="CCCCCC"/>
            <w:right w:val="single" w:sz="6" w:space="5" w:color="CCCCCC"/>
          </w:divBdr>
        </w:div>
        <w:div w:id="1021010821">
          <w:marLeft w:val="0"/>
          <w:marRight w:val="0"/>
          <w:marTop w:val="0"/>
          <w:marBottom w:val="0"/>
          <w:divBdr>
            <w:top w:val="none" w:sz="0" w:space="0" w:color="auto"/>
            <w:left w:val="none" w:sz="0" w:space="0" w:color="auto"/>
            <w:bottom w:val="none" w:sz="0" w:space="0" w:color="auto"/>
            <w:right w:val="none" w:sz="0" w:space="0" w:color="auto"/>
          </w:divBdr>
          <w:divsChild>
            <w:div w:id="329062123">
              <w:marLeft w:val="0"/>
              <w:marRight w:val="0"/>
              <w:marTop w:val="0"/>
              <w:marBottom w:val="0"/>
              <w:divBdr>
                <w:top w:val="none" w:sz="0" w:space="0" w:color="auto"/>
                <w:left w:val="none" w:sz="0" w:space="0" w:color="auto"/>
                <w:bottom w:val="none" w:sz="0" w:space="0" w:color="auto"/>
                <w:right w:val="none" w:sz="0" w:space="0" w:color="auto"/>
              </w:divBdr>
              <w:divsChild>
                <w:div w:id="807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4920">
      <w:bodyDiv w:val="1"/>
      <w:marLeft w:val="0"/>
      <w:marRight w:val="0"/>
      <w:marTop w:val="0"/>
      <w:marBottom w:val="0"/>
      <w:divBdr>
        <w:top w:val="none" w:sz="0" w:space="0" w:color="auto"/>
        <w:left w:val="none" w:sz="0" w:space="0" w:color="auto"/>
        <w:bottom w:val="none" w:sz="0" w:space="0" w:color="auto"/>
        <w:right w:val="none" w:sz="0" w:space="0" w:color="auto"/>
      </w:divBdr>
    </w:div>
    <w:div w:id="604656059">
      <w:bodyDiv w:val="1"/>
      <w:marLeft w:val="0"/>
      <w:marRight w:val="0"/>
      <w:marTop w:val="0"/>
      <w:marBottom w:val="0"/>
      <w:divBdr>
        <w:top w:val="none" w:sz="0" w:space="0" w:color="auto"/>
        <w:left w:val="none" w:sz="0" w:space="0" w:color="auto"/>
        <w:bottom w:val="none" w:sz="0" w:space="0" w:color="auto"/>
        <w:right w:val="none" w:sz="0" w:space="0" w:color="auto"/>
      </w:divBdr>
    </w:div>
    <w:div w:id="621763233">
      <w:bodyDiv w:val="1"/>
      <w:marLeft w:val="0"/>
      <w:marRight w:val="0"/>
      <w:marTop w:val="0"/>
      <w:marBottom w:val="0"/>
      <w:divBdr>
        <w:top w:val="none" w:sz="0" w:space="0" w:color="auto"/>
        <w:left w:val="none" w:sz="0" w:space="0" w:color="auto"/>
        <w:bottom w:val="none" w:sz="0" w:space="0" w:color="auto"/>
        <w:right w:val="none" w:sz="0" w:space="0" w:color="auto"/>
      </w:divBdr>
    </w:div>
    <w:div w:id="656151159">
      <w:bodyDiv w:val="1"/>
      <w:marLeft w:val="0"/>
      <w:marRight w:val="0"/>
      <w:marTop w:val="0"/>
      <w:marBottom w:val="0"/>
      <w:divBdr>
        <w:top w:val="none" w:sz="0" w:space="0" w:color="auto"/>
        <w:left w:val="none" w:sz="0" w:space="0" w:color="auto"/>
        <w:bottom w:val="none" w:sz="0" w:space="0" w:color="auto"/>
        <w:right w:val="none" w:sz="0" w:space="0" w:color="auto"/>
      </w:divBdr>
      <w:divsChild>
        <w:div w:id="1849327224">
          <w:marLeft w:val="0"/>
          <w:marRight w:val="-13770"/>
          <w:marTop w:val="0"/>
          <w:marBottom w:val="0"/>
          <w:divBdr>
            <w:top w:val="none" w:sz="0" w:space="0" w:color="auto"/>
            <w:left w:val="none" w:sz="0" w:space="0" w:color="auto"/>
            <w:bottom w:val="none" w:sz="0" w:space="0" w:color="auto"/>
            <w:right w:val="none" w:sz="0" w:space="0" w:color="auto"/>
          </w:divBdr>
        </w:div>
        <w:div w:id="1948343639">
          <w:marLeft w:val="0"/>
          <w:marRight w:val="-13770"/>
          <w:marTop w:val="0"/>
          <w:marBottom w:val="0"/>
          <w:divBdr>
            <w:top w:val="none" w:sz="0" w:space="0" w:color="auto"/>
            <w:left w:val="none" w:sz="0" w:space="0" w:color="auto"/>
            <w:bottom w:val="none" w:sz="0" w:space="0" w:color="auto"/>
            <w:right w:val="none" w:sz="0" w:space="0" w:color="auto"/>
          </w:divBdr>
        </w:div>
        <w:div w:id="1798571663">
          <w:marLeft w:val="0"/>
          <w:marRight w:val="-13770"/>
          <w:marTop w:val="0"/>
          <w:marBottom w:val="0"/>
          <w:divBdr>
            <w:top w:val="none" w:sz="0" w:space="0" w:color="auto"/>
            <w:left w:val="none" w:sz="0" w:space="0" w:color="auto"/>
            <w:bottom w:val="none" w:sz="0" w:space="0" w:color="auto"/>
            <w:right w:val="none" w:sz="0" w:space="0" w:color="auto"/>
          </w:divBdr>
        </w:div>
      </w:divsChild>
    </w:div>
    <w:div w:id="677315234">
      <w:bodyDiv w:val="1"/>
      <w:marLeft w:val="0"/>
      <w:marRight w:val="0"/>
      <w:marTop w:val="0"/>
      <w:marBottom w:val="0"/>
      <w:divBdr>
        <w:top w:val="none" w:sz="0" w:space="0" w:color="auto"/>
        <w:left w:val="none" w:sz="0" w:space="0" w:color="auto"/>
        <w:bottom w:val="none" w:sz="0" w:space="0" w:color="auto"/>
        <w:right w:val="none" w:sz="0" w:space="0" w:color="auto"/>
      </w:divBdr>
      <w:divsChild>
        <w:div w:id="2108653293">
          <w:marLeft w:val="0"/>
          <w:marRight w:val="-13770"/>
          <w:marTop w:val="0"/>
          <w:marBottom w:val="0"/>
          <w:divBdr>
            <w:top w:val="none" w:sz="0" w:space="0" w:color="auto"/>
            <w:left w:val="none" w:sz="0" w:space="0" w:color="auto"/>
            <w:bottom w:val="none" w:sz="0" w:space="0" w:color="auto"/>
            <w:right w:val="none" w:sz="0" w:space="0" w:color="auto"/>
          </w:divBdr>
        </w:div>
        <w:div w:id="178928774">
          <w:marLeft w:val="0"/>
          <w:marRight w:val="-13770"/>
          <w:marTop w:val="0"/>
          <w:marBottom w:val="0"/>
          <w:divBdr>
            <w:top w:val="none" w:sz="0" w:space="0" w:color="auto"/>
            <w:left w:val="none" w:sz="0" w:space="0" w:color="auto"/>
            <w:bottom w:val="none" w:sz="0" w:space="0" w:color="auto"/>
            <w:right w:val="none" w:sz="0" w:space="0" w:color="auto"/>
          </w:divBdr>
        </w:div>
        <w:div w:id="2009552082">
          <w:marLeft w:val="0"/>
          <w:marRight w:val="-13770"/>
          <w:marTop w:val="0"/>
          <w:marBottom w:val="0"/>
          <w:divBdr>
            <w:top w:val="none" w:sz="0" w:space="0" w:color="auto"/>
            <w:left w:val="none" w:sz="0" w:space="0" w:color="auto"/>
            <w:bottom w:val="none" w:sz="0" w:space="0" w:color="auto"/>
            <w:right w:val="none" w:sz="0" w:space="0" w:color="auto"/>
          </w:divBdr>
        </w:div>
      </w:divsChild>
    </w:div>
    <w:div w:id="698552787">
      <w:bodyDiv w:val="1"/>
      <w:marLeft w:val="0"/>
      <w:marRight w:val="0"/>
      <w:marTop w:val="0"/>
      <w:marBottom w:val="0"/>
      <w:divBdr>
        <w:top w:val="none" w:sz="0" w:space="0" w:color="auto"/>
        <w:left w:val="none" w:sz="0" w:space="0" w:color="auto"/>
        <w:bottom w:val="none" w:sz="0" w:space="0" w:color="auto"/>
        <w:right w:val="none" w:sz="0" w:space="0" w:color="auto"/>
      </w:divBdr>
    </w:div>
    <w:div w:id="701438687">
      <w:bodyDiv w:val="1"/>
      <w:marLeft w:val="0"/>
      <w:marRight w:val="0"/>
      <w:marTop w:val="0"/>
      <w:marBottom w:val="0"/>
      <w:divBdr>
        <w:top w:val="none" w:sz="0" w:space="0" w:color="auto"/>
        <w:left w:val="none" w:sz="0" w:space="0" w:color="auto"/>
        <w:bottom w:val="none" w:sz="0" w:space="0" w:color="auto"/>
        <w:right w:val="none" w:sz="0" w:space="0" w:color="auto"/>
      </w:divBdr>
      <w:divsChild>
        <w:div w:id="1051805295">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714699881">
      <w:bodyDiv w:val="1"/>
      <w:marLeft w:val="0"/>
      <w:marRight w:val="0"/>
      <w:marTop w:val="0"/>
      <w:marBottom w:val="0"/>
      <w:divBdr>
        <w:top w:val="none" w:sz="0" w:space="0" w:color="auto"/>
        <w:left w:val="none" w:sz="0" w:space="0" w:color="auto"/>
        <w:bottom w:val="none" w:sz="0" w:space="0" w:color="auto"/>
        <w:right w:val="none" w:sz="0" w:space="0" w:color="auto"/>
      </w:divBdr>
      <w:divsChild>
        <w:div w:id="493108633">
          <w:marLeft w:val="0"/>
          <w:marRight w:val="-13770"/>
          <w:marTop w:val="0"/>
          <w:marBottom w:val="0"/>
          <w:divBdr>
            <w:top w:val="none" w:sz="0" w:space="0" w:color="auto"/>
            <w:left w:val="none" w:sz="0" w:space="0" w:color="auto"/>
            <w:bottom w:val="none" w:sz="0" w:space="0" w:color="auto"/>
            <w:right w:val="none" w:sz="0" w:space="0" w:color="auto"/>
          </w:divBdr>
        </w:div>
        <w:div w:id="637146071">
          <w:marLeft w:val="0"/>
          <w:marRight w:val="-13770"/>
          <w:marTop w:val="0"/>
          <w:marBottom w:val="0"/>
          <w:divBdr>
            <w:top w:val="none" w:sz="0" w:space="0" w:color="auto"/>
            <w:left w:val="none" w:sz="0" w:space="0" w:color="auto"/>
            <w:bottom w:val="none" w:sz="0" w:space="0" w:color="auto"/>
            <w:right w:val="none" w:sz="0" w:space="0" w:color="auto"/>
          </w:divBdr>
        </w:div>
      </w:divsChild>
    </w:div>
    <w:div w:id="754480231">
      <w:bodyDiv w:val="1"/>
      <w:marLeft w:val="0"/>
      <w:marRight w:val="0"/>
      <w:marTop w:val="0"/>
      <w:marBottom w:val="0"/>
      <w:divBdr>
        <w:top w:val="none" w:sz="0" w:space="0" w:color="auto"/>
        <w:left w:val="none" w:sz="0" w:space="0" w:color="auto"/>
        <w:bottom w:val="none" w:sz="0" w:space="0" w:color="auto"/>
        <w:right w:val="none" w:sz="0" w:space="0" w:color="auto"/>
      </w:divBdr>
    </w:div>
    <w:div w:id="776409665">
      <w:bodyDiv w:val="1"/>
      <w:marLeft w:val="0"/>
      <w:marRight w:val="0"/>
      <w:marTop w:val="0"/>
      <w:marBottom w:val="0"/>
      <w:divBdr>
        <w:top w:val="none" w:sz="0" w:space="0" w:color="auto"/>
        <w:left w:val="none" w:sz="0" w:space="0" w:color="auto"/>
        <w:bottom w:val="none" w:sz="0" w:space="0" w:color="auto"/>
        <w:right w:val="none" w:sz="0" w:space="0" w:color="auto"/>
      </w:divBdr>
    </w:div>
    <w:div w:id="796682920">
      <w:bodyDiv w:val="1"/>
      <w:marLeft w:val="0"/>
      <w:marRight w:val="0"/>
      <w:marTop w:val="0"/>
      <w:marBottom w:val="0"/>
      <w:divBdr>
        <w:top w:val="none" w:sz="0" w:space="0" w:color="auto"/>
        <w:left w:val="none" w:sz="0" w:space="0" w:color="auto"/>
        <w:bottom w:val="none" w:sz="0" w:space="0" w:color="auto"/>
        <w:right w:val="none" w:sz="0" w:space="0" w:color="auto"/>
      </w:divBdr>
    </w:div>
    <w:div w:id="850071005">
      <w:bodyDiv w:val="1"/>
      <w:marLeft w:val="0"/>
      <w:marRight w:val="0"/>
      <w:marTop w:val="0"/>
      <w:marBottom w:val="0"/>
      <w:divBdr>
        <w:top w:val="none" w:sz="0" w:space="0" w:color="auto"/>
        <w:left w:val="none" w:sz="0" w:space="0" w:color="auto"/>
        <w:bottom w:val="none" w:sz="0" w:space="0" w:color="auto"/>
        <w:right w:val="none" w:sz="0" w:space="0" w:color="auto"/>
      </w:divBdr>
      <w:divsChild>
        <w:div w:id="741373871">
          <w:marLeft w:val="0"/>
          <w:marRight w:val="0"/>
          <w:marTop w:val="0"/>
          <w:marBottom w:val="150"/>
          <w:divBdr>
            <w:top w:val="none" w:sz="0" w:space="0" w:color="auto"/>
            <w:left w:val="none" w:sz="0" w:space="0" w:color="auto"/>
            <w:bottom w:val="none" w:sz="0" w:space="0" w:color="auto"/>
            <w:right w:val="none" w:sz="0" w:space="0" w:color="auto"/>
          </w:divBdr>
          <w:divsChild>
            <w:div w:id="1482233138">
              <w:marLeft w:val="0"/>
              <w:marRight w:val="0"/>
              <w:marTop w:val="0"/>
              <w:marBottom w:val="0"/>
              <w:divBdr>
                <w:top w:val="none" w:sz="0" w:space="0" w:color="auto"/>
                <w:left w:val="none" w:sz="0" w:space="0" w:color="auto"/>
                <w:bottom w:val="none" w:sz="0" w:space="0" w:color="auto"/>
                <w:right w:val="none" w:sz="0" w:space="0" w:color="auto"/>
              </w:divBdr>
              <w:divsChild>
                <w:div w:id="1737313154">
                  <w:marLeft w:val="0"/>
                  <w:marRight w:val="0"/>
                  <w:marTop w:val="0"/>
                  <w:marBottom w:val="0"/>
                  <w:divBdr>
                    <w:top w:val="none" w:sz="0" w:space="0" w:color="auto"/>
                    <w:left w:val="none" w:sz="0" w:space="0" w:color="auto"/>
                    <w:bottom w:val="none" w:sz="0" w:space="0" w:color="auto"/>
                    <w:right w:val="none" w:sz="0" w:space="0" w:color="auto"/>
                  </w:divBdr>
                  <w:divsChild>
                    <w:div w:id="1359162294">
                      <w:marLeft w:val="0"/>
                      <w:marRight w:val="0"/>
                      <w:marTop w:val="0"/>
                      <w:marBottom w:val="0"/>
                      <w:divBdr>
                        <w:top w:val="none" w:sz="0" w:space="0" w:color="auto"/>
                        <w:left w:val="none" w:sz="0" w:space="0" w:color="auto"/>
                        <w:bottom w:val="none" w:sz="0" w:space="0" w:color="auto"/>
                        <w:right w:val="none" w:sz="0" w:space="0" w:color="auto"/>
                      </w:divBdr>
                      <w:divsChild>
                        <w:div w:id="11160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5841">
      <w:bodyDiv w:val="1"/>
      <w:marLeft w:val="0"/>
      <w:marRight w:val="0"/>
      <w:marTop w:val="0"/>
      <w:marBottom w:val="0"/>
      <w:divBdr>
        <w:top w:val="none" w:sz="0" w:space="0" w:color="auto"/>
        <w:left w:val="none" w:sz="0" w:space="0" w:color="auto"/>
        <w:bottom w:val="none" w:sz="0" w:space="0" w:color="auto"/>
        <w:right w:val="none" w:sz="0" w:space="0" w:color="auto"/>
      </w:divBdr>
      <w:divsChild>
        <w:div w:id="196047199">
          <w:marLeft w:val="0"/>
          <w:marRight w:val="0"/>
          <w:marTop w:val="0"/>
          <w:marBottom w:val="0"/>
          <w:divBdr>
            <w:top w:val="none" w:sz="0" w:space="0" w:color="auto"/>
            <w:left w:val="none" w:sz="0" w:space="0" w:color="auto"/>
            <w:bottom w:val="none" w:sz="0" w:space="0" w:color="auto"/>
            <w:right w:val="none" w:sz="0" w:space="0" w:color="auto"/>
          </w:divBdr>
        </w:div>
        <w:div w:id="2018842373">
          <w:marLeft w:val="0"/>
          <w:marRight w:val="0"/>
          <w:marTop w:val="0"/>
          <w:marBottom w:val="0"/>
          <w:divBdr>
            <w:top w:val="none" w:sz="0" w:space="0" w:color="auto"/>
            <w:left w:val="none" w:sz="0" w:space="0" w:color="auto"/>
            <w:bottom w:val="none" w:sz="0" w:space="0" w:color="auto"/>
            <w:right w:val="none" w:sz="0" w:space="0" w:color="auto"/>
          </w:divBdr>
        </w:div>
      </w:divsChild>
    </w:div>
    <w:div w:id="925772244">
      <w:bodyDiv w:val="1"/>
      <w:marLeft w:val="0"/>
      <w:marRight w:val="0"/>
      <w:marTop w:val="0"/>
      <w:marBottom w:val="0"/>
      <w:divBdr>
        <w:top w:val="none" w:sz="0" w:space="0" w:color="auto"/>
        <w:left w:val="none" w:sz="0" w:space="0" w:color="auto"/>
        <w:bottom w:val="none" w:sz="0" w:space="0" w:color="auto"/>
        <w:right w:val="none" w:sz="0" w:space="0" w:color="auto"/>
      </w:divBdr>
      <w:divsChild>
        <w:div w:id="64183960">
          <w:marLeft w:val="0"/>
          <w:marRight w:val="0"/>
          <w:marTop w:val="0"/>
          <w:marBottom w:val="150"/>
          <w:divBdr>
            <w:top w:val="none" w:sz="0" w:space="0" w:color="auto"/>
            <w:left w:val="none" w:sz="0" w:space="0" w:color="auto"/>
            <w:bottom w:val="none" w:sz="0" w:space="0" w:color="auto"/>
            <w:right w:val="none" w:sz="0" w:space="0" w:color="auto"/>
          </w:divBdr>
        </w:div>
      </w:divsChild>
    </w:div>
    <w:div w:id="968587862">
      <w:bodyDiv w:val="1"/>
      <w:marLeft w:val="0"/>
      <w:marRight w:val="0"/>
      <w:marTop w:val="0"/>
      <w:marBottom w:val="0"/>
      <w:divBdr>
        <w:top w:val="none" w:sz="0" w:space="0" w:color="auto"/>
        <w:left w:val="none" w:sz="0" w:space="0" w:color="auto"/>
        <w:bottom w:val="none" w:sz="0" w:space="0" w:color="auto"/>
        <w:right w:val="none" w:sz="0" w:space="0" w:color="auto"/>
      </w:divBdr>
      <w:divsChild>
        <w:div w:id="1233273306">
          <w:marLeft w:val="0"/>
          <w:marRight w:val="0"/>
          <w:marTop w:val="0"/>
          <w:marBottom w:val="300"/>
          <w:divBdr>
            <w:top w:val="none" w:sz="0" w:space="0" w:color="auto"/>
            <w:left w:val="none" w:sz="0" w:space="0" w:color="auto"/>
            <w:bottom w:val="none" w:sz="0" w:space="0" w:color="auto"/>
            <w:right w:val="none" w:sz="0" w:space="0" w:color="auto"/>
          </w:divBdr>
          <w:divsChild>
            <w:div w:id="1303804791">
              <w:marLeft w:val="0"/>
              <w:marRight w:val="0"/>
              <w:marTop w:val="0"/>
              <w:marBottom w:val="0"/>
              <w:divBdr>
                <w:top w:val="none" w:sz="0" w:space="0" w:color="auto"/>
                <w:left w:val="none" w:sz="0" w:space="0" w:color="auto"/>
                <w:bottom w:val="none" w:sz="0" w:space="0" w:color="auto"/>
                <w:right w:val="none" w:sz="0" w:space="0" w:color="auto"/>
              </w:divBdr>
            </w:div>
            <w:div w:id="1121803929">
              <w:marLeft w:val="0"/>
              <w:marRight w:val="0"/>
              <w:marTop w:val="0"/>
              <w:marBottom w:val="0"/>
              <w:divBdr>
                <w:top w:val="none" w:sz="0" w:space="0" w:color="auto"/>
                <w:left w:val="none" w:sz="0" w:space="0" w:color="auto"/>
                <w:bottom w:val="none" w:sz="0" w:space="0" w:color="auto"/>
                <w:right w:val="none" w:sz="0" w:space="0" w:color="auto"/>
              </w:divBdr>
            </w:div>
          </w:divsChild>
        </w:div>
        <w:div w:id="67113194">
          <w:marLeft w:val="0"/>
          <w:marRight w:val="0"/>
          <w:marTop w:val="0"/>
          <w:marBottom w:val="300"/>
          <w:divBdr>
            <w:top w:val="none" w:sz="0" w:space="0" w:color="auto"/>
            <w:left w:val="none" w:sz="0" w:space="0" w:color="auto"/>
            <w:bottom w:val="none" w:sz="0" w:space="0" w:color="auto"/>
            <w:right w:val="none" w:sz="0" w:space="0" w:color="auto"/>
          </w:divBdr>
          <w:divsChild>
            <w:div w:id="1442795432">
              <w:marLeft w:val="0"/>
              <w:marRight w:val="0"/>
              <w:marTop w:val="0"/>
              <w:marBottom w:val="0"/>
              <w:divBdr>
                <w:top w:val="none" w:sz="0" w:space="0" w:color="auto"/>
                <w:left w:val="none" w:sz="0" w:space="0" w:color="auto"/>
                <w:bottom w:val="none" w:sz="0" w:space="0" w:color="auto"/>
                <w:right w:val="none" w:sz="0" w:space="0" w:color="auto"/>
              </w:divBdr>
            </w:div>
            <w:div w:id="85198201">
              <w:marLeft w:val="0"/>
              <w:marRight w:val="0"/>
              <w:marTop w:val="0"/>
              <w:marBottom w:val="0"/>
              <w:divBdr>
                <w:top w:val="none" w:sz="0" w:space="0" w:color="auto"/>
                <w:left w:val="none" w:sz="0" w:space="0" w:color="auto"/>
                <w:bottom w:val="none" w:sz="0" w:space="0" w:color="auto"/>
                <w:right w:val="none" w:sz="0" w:space="0" w:color="auto"/>
              </w:divBdr>
            </w:div>
          </w:divsChild>
        </w:div>
        <w:div w:id="2119794228">
          <w:marLeft w:val="0"/>
          <w:marRight w:val="0"/>
          <w:marTop w:val="0"/>
          <w:marBottom w:val="300"/>
          <w:divBdr>
            <w:top w:val="none" w:sz="0" w:space="0" w:color="auto"/>
            <w:left w:val="none" w:sz="0" w:space="0" w:color="auto"/>
            <w:bottom w:val="none" w:sz="0" w:space="0" w:color="auto"/>
            <w:right w:val="none" w:sz="0" w:space="0" w:color="auto"/>
          </w:divBdr>
          <w:divsChild>
            <w:div w:id="1697807790">
              <w:marLeft w:val="0"/>
              <w:marRight w:val="0"/>
              <w:marTop w:val="0"/>
              <w:marBottom w:val="0"/>
              <w:divBdr>
                <w:top w:val="none" w:sz="0" w:space="0" w:color="auto"/>
                <w:left w:val="none" w:sz="0" w:space="0" w:color="auto"/>
                <w:bottom w:val="none" w:sz="0" w:space="0" w:color="auto"/>
                <w:right w:val="none" w:sz="0" w:space="0" w:color="auto"/>
              </w:divBdr>
            </w:div>
            <w:div w:id="5015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8866">
      <w:bodyDiv w:val="1"/>
      <w:marLeft w:val="0"/>
      <w:marRight w:val="0"/>
      <w:marTop w:val="0"/>
      <w:marBottom w:val="0"/>
      <w:divBdr>
        <w:top w:val="none" w:sz="0" w:space="0" w:color="auto"/>
        <w:left w:val="none" w:sz="0" w:space="0" w:color="auto"/>
        <w:bottom w:val="none" w:sz="0" w:space="0" w:color="auto"/>
        <w:right w:val="none" w:sz="0" w:space="0" w:color="auto"/>
      </w:divBdr>
    </w:div>
    <w:div w:id="1027482299">
      <w:bodyDiv w:val="1"/>
      <w:marLeft w:val="0"/>
      <w:marRight w:val="0"/>
      <w:marTop w:val="0"/>
      <w:marBottom w:val="0"/>
      <w:divBdr>
        <w:top w:val="none" w:sz="0" w:space="0" w:color="auto"/>
        <w:left w:val="none" w:sz="0" w:space="0" w:color="auto"/>
        <w:bottom w:val="none" w:sz="0" w:space="0" w:color="auto"/>
        <w:right w:val="none" w:sz="0" w:space="0" w:color="auto"/>
      </w:divBdr>
    </w:div>
    <w:div w:id="1050417662">
      <w:bodyDiv w:val="1"/>
      <w:marLeft w:val="0"/>
      <w:marRight w:val="0"/>
      <w:marTop w:val="0"/>
      <w:marBottom w:val="0"/>
      <w:divBdr>
        <w:top w:val="none" w:sz="0" w:space="0" w:color="auto"/>
        <w:left w:val="none" w:sz="0" w:space="0" w:color="auto"/>
        <w:bottom w:val="none" w:sz="0" w:space="0" w:color="auto"/>
        <w:right w:val="none" w:sz="0" w:space="0" w:color="auto"/>
      </w:divBdr>
    </w:div>
    <w:div w:id="1054813480">
      <w:bodyDiv w:val="1"/>
      <w:marLeft w:val="0"/>
      <w:marRight w:val="0"/>
      <w:marTop w:val="0"/>
      <w:marBottom w:val="0"/>
      <w:divBdr>
        <w:top w:val="none" w:sz="0" w:space="0" w:color="auto"/>
        <w:left w:val="none" w:sz="0" w:space="0" w:color="auto"/>
        <w:bottom w:val="none" w:sz="0" w:space="0" w:color="auto"/>
        <w:right w:val="none" w:sz="0" w:space="0" w:color="auto"/>
      </w:divBdr>
      <w:divsChild>
        <w:div w:id="1099719454">
          <w:marLeft w:val="0"/>
          <w:marRight w:val="-13770"/>
          <w:marTop w:val="0"/>
          <w:marBottom w:val="0"/>
          <w:divBdr>
            <w:top w:val="none" w:sz="0" w:space="0" w:color="auto"/>
            <w:left w:val="none" w:sz="0" w:space="0" w:color="auto"/>
            <w:bottom w:val="none" w:sz="0" w:space="0" w:color="auto"/>
            <w:right w:val="none" w:sz="0" w:space="0" w:color="auto"/>
          </w:divBdr>
        </w:div>
        <w:div w:id="286742055">
          <w:marLeft w:val="0"/>
          <w:marRight w:val="-13770"/>
          <w:marTop w:val="0"/>
          <w:marBottom w:val="0"/>
          <w:divBdr>
            <w:top w:val="none" w:sz="0" w:space="0" w:color="auto"/>
            <w:left w:val="none" w:sz="0" w:space="0" w:color="auto"/>
            <w:bottom w:val="none" w:sz="0" w:space="0" w:color="auto"/>
            <w:right w:val="none" w:sz="0" w:space="0" w:color="auto"/>
          </w:divBdr>
        </w:div>
        <w:div w:id="811992373">
          <w:marLeft w:val="0"/>
          <w:marRight w:val="-13770"/>
          <w:marTop w:val="0"/>
          <w:marBottom w:val="0"/>
          <w:divBdr>
            <w:top w:val="none" w:sz="0" w:space="0" w:color="auto"/>
            <w:left w:val="none" w:sz="0" w:space="0" w:color="auto"/>
            <w:bottom w:val="none" w:sz="0" w:space="0" w:color="auto"/>
            <w:right w:val="none" w:sz="0" w:space="0" w:color="auto"/>
          </w:divBdr>
        </w:div>
        <w:div w:id="1155297348">
          <w:marLeft w:val="0"/>
          <w:marRight w:val="-13770"/>
          <w:marTop w:val="0"/>
          <w:marBottom w:val="0"/>
          <w:divBdr>
            <w:top w:val="none" w:sz="0" w:space="0" w:color="auto"/>
            <w:left w:val="none" w:sz="0" w:space="0" w:color="auto"/>
            <w:bottom w:val="none" w:sz="0" w:space="0" w:color="auto"/>
            <w:right w:val="none" w:sz="0" w:space="0" w:color="auto"/>
          </w:divBdr>
        </w:div>
        <w:div w:id="111364483">
          <w:marLeft w:val="0"/>
          <w:marRight w:val="-13770"/>
          <w:marTop w:val="0"/>
          <w:marBottom w:val="0"/>
          <w:divBdr>
            <w:top w:val="none" w:sz="0" w:space="0" w:color="auto"/>
            <w:left w:val="none" w:sz="0" w:space="0" w:color="auto"/>
            <w:bottom w:val="none" w:sz="0" w:space="0" w:color="auto"/>
            <w:right w:val="none" w:sz="0" w:space="0" w:color="auto"/>
          </w:divBdr>
        </w:div>
        <w:div w:id="1181237786">
          <w:marLeft w:val="0"/>
          <w:marRight w:val="-13770"/>
          <w:marTop w:val="0"/>
          <w:marBottom w:val="0"/>
          <w:divBdr>
            <w:top w:val="none" w:sz="0" w:space="0" w:color="auto"/>
            <w:left w:val="none" w:sz="0" w:space="0" w:color="auto"/>
            <w:bottom w:val="none" w:sz="0" w:space="0" w:color="auto"/>
            <w:right w:val="none" w:sz="0" w:space="0" w:color="auto"/>
          </w:divBdr>
        </w:div>
        <w:div w:id="188757258">
          <w:marLeft w:val="0"/>
          <w:marRight w:val="-13770"/>
          <w:marTop w:val="0"/>
          <w:marBottom w:val="0"/>
          <w:divBdr>
            <w:top w:val="none" w:sz="0" w:space="0" w:color="auto"/>
            <w:left w:val="none" w:sz="0" w:space="0" w:color="auto"/>
            <w:bottom w:val="none" w:sz="0" w:space="0" w:color="auto"/>
            <w:right w:val="none" w:sz="0" w:space="0" w:color="auto"/>
          </w:divBdr>
        </w:div>
        <w:div w:id="1233001191">
          <w:marLeft w:val="0"/>
          <w:marRight w:val="-13770"/>
          <w:marTop w:val="0"/>
          <w:marBottom w:val="0"/>
          <w:divBdr>
            <w:top w:val="none" w:sz="0" w:space="0" w:color="auto"/>
            <w:left w:val="none" w:sz="0" w:space="0" w:color="auto"/>
            <w:bottom w:val="none" w:sz="0" w:space="0" w:color="auto"/>
            <w:right w:val="none" w:sz="0" w:space="0" w:color="auto"/>
          </w:divBdr>
        </w:div>
        <w:div w:id="765737860">
          <w:marLeft w:val="0"/>
          <w:marRight w:val="-13770"/>
          <w:marTop w:val="0"/>
          <w:marBottom w:val="0"/>
          <w:divBdr>
            <w:top w:val="none" w:sz="0" w:space="0" w:color="auto"/>
            <w:left w:val="none" w:sz="0" w:space="0" w:color="auto"/>
            <w:bottom w:val="none" w:sz="0" w:space="0" w:color="auto"/>
            <w:right w:val="none" w:sz="0" w:space="0" w:color="auto"/>
          </w:divBdr>
        </w:div>
        <w:div w:id="1422490402">
          <w:marLeft w:val="0"/>
          <w:marRight w:val="-13770"/>
          <w:marTop w:val="0"/>
          <w:marBottom w:val="0"/>
          <w:divBdr>
            <w:top w:val="none" w:sz="0" w:space="0" w:color="auto"/>
            <w:left w:val="none" w:sz="0" w:space="0" w:color="auto"/>
            <w:bottom w:val="none" w:sz="0" w:space="0" w:color="auto"/>
            <w:right w:val="none" w:sz="0" w:space="0" w:color="auto"/>
          </w:divBdr>
        </w:div>
        <w:div w:id="1703626106">
          <w:marLeft w:val="0"/>
          <w:marRight w:val="-13770"/>
          <w:marTop w:val="0"/>
          <w:marBottom w:val="0"/>
          <w:divBdr>
            <w:top w:val="none" w:sz="0" w:space="0" w:color="auto"/>
            <w:left w:val="none" w:sz="0" w:space="0" w:color="auto"/>
            <w:bottom w:val="none" w:sz="0" w:space="0" w:color="auto"/>
            <w:right w:val="none" w:sz="0" w:space="0" w:color="auto"/>
          </w:divBdr>
        </w:div>
        <w:div w:id="2033459547">
          <w:marLeft w:val="0"/>
          <w:marRight w:val="-13770"/>
          <w:marTop w:val="0"/>
          <w:marBottom w:val="0"/>
          <w:divBdr>
            <w:top w:val="none" w:sz="0" w:space="0" w:color="auto"/>
            <w:left w:val="none" w:sz="0" w:space="0" w:color="auto"/>
            <w:bottom w:val="none" w:sz="0" w:space="0" w:color="auto"/>
            <w:right w:val="none" w:sz="0" w:space="0" w:color="auto"/>
          </w:divBdr>
        </w:div>
        <w:div w:id="1000498668">
          <w:marLeft w:val="0"/>
          <w:marRight w:val="-13770"/>
          <w:marTop w:val="0"/>
          <w:marBottom w:val="0"/>
          <w:divBdr>
            <w:top w:val="none" w:sz="0" w:space="0" w:color="auto"/>
            <w:left w:val="none" w:sz="0" w:space="0" w:color="auto"/>
            <w:bottom w:val="none" w:sz="0" w:space="0" w:color="auto"/>
            <w:right w:val="none" w:sz="0" w:space="0" w:color="auto"/>
          </w:divBdr>
        </w:div>
        <w:div w:id="1108888824">
          <w:marLeft w:val="0"/>
          <w:marRight w:val="-13770"/>
          <w:marTop w:val="0"/>
          <w:marBottom w:val="0"/>
          <w:divBdr>
            <w:top w:val="none" w:sz="0" w:space="0" w:color="auto"/>
            <w:left w:val="none" w:sz="0" w:space="0" w:color="auto"/>
            <w:bottom w:val="none" w:sz="0" w:space="0" w:color="auto"/>
            <w:right w:val="none" w:sz="0" w:space="0" w:color="auto"/>
          </w:divBdr>
        </w:div>
        <w:div w:id="1848785513">
          <w:marLeft w:val="0"/>
          <w:marRight w:val="-13770"/>
          <w:marTop w:val="0"/>
          <w:marBottom w:val="0"/>
          <w:divBdr>
            <w:top w:val="none" w:sz="0" w:space="0" w:color="auto"/>
            <w:left w:val="none" w:sz="0" w:space="0" w:color="auto"/>
            <w:bottom w:val="none" w:sz="0" w:space="0" w:color="auto"/>
            <w:right w:val="none" w:sz="0" w:space="0" w:color="auto"/>
          </w:divBdr>
        </w:div>
        <w:div w:id="1680618353">
          <w:marLeft w:val="0"/>
          <w:marRight w:val="-13770"/>
          <w:marTop w:val="0"/>
          <w:marBottom w:val="0"/>
          <w:divBdr>
            <w:top w:val="none" w:sz="0" w:space="0" w:color="auto"/>
            <w:left w:val="none" w:sz="0" w:space="0" w:color="auto"/>
            <w:bottom w:val="none" w:sz="0" w:space="0" w:color="auto"/>
            <w:right w:val="none" w:sz="0" w:space="0" w:color="auto"/>
          </w:divBdr>
        </w:div>
        <w:div w:id="122843715">
          <w:marLeft w:val="0"/>
          <w:marRight w:val="-13770"/>
          <w:marTop w:val="0"/>
          <w:marBottom w:val="0"/>
          <w:divBdr>
            <w:top w:val="none" w:sz="0" w:space="0" w:color="auto"/>
            <w:left w:val="none" w:sz="0" w:space="0" w:color="auto"/>
            <w:bottom w:val="none" w:sz="0" w:space="0" w:color="auto"/>
            <w:right w:val="none" w:sz="0" w:space="0" w:color="auto"/>
          </w:divBdr>
        </w:div>
        <w:div w:id="673999668">
          <w:marLeft w:val="0"/>
          <w:marRight w:val="-13770"/>
          <w:marTop w:val="0"/>
          <w:marBottom w:val="0"/>
          <w:divBdr>
            <w:top w:val="none" w:sz="0" w:space="0" w:color="auto"/>
            <w:left w:val="none" w:sz="0" w:space="0" w:color="auto"/>
            <w:bottom w:val="none" w:sz="0" w:space="0" w:color="auto"/>
            <w:right w:val="none" w:sz="0" w:space="0" w:color="auto"/>
          </w:divBdr>
        </w:div>
        <w:div w:id="1627470813">
          <w:marLeft w:val="0"/>
          <w:marRight w:val="-13770"/>
          <w:marTop w:val="0"/>
          <w:marBottom w:val="0"/>
          <w:divBdr>
            <w:top w:val="none" w:sz="0" w:space="0" w:color="auto"/>
            <w:left w:val="none" w:sz="0" w:space="0" w:color="auto"/>
            <w:bottom w:val="none" w:sz="0" w:space="0" w:color="auto"/>
            <w:right w:val="none" w:sz="0" w:space="0" w:color="auto"/>
          </w:divBdr>
        </w:div>
        <w:div w:id="949168742">
          <w:marLeft w:val="0"/>
          <w:marRight w:val="-13770"/>
          <w:marTop w:val="0"/>
          <w:marBottom w:val="0"/>
          <w:divBdr>
            <w:top w:val="none" w:sz="0" w:space="0" w:color="auto"/>
            <w:left w:val="none" w:sz="0" w:space="0" w:color="auto"/>
            <w:bottom w:val="none" w:sz="0" w:space="0" w:color="auto"/>
            <w:right w:val="none" w:sz="0" w:space="0" w:color="auto"/>
          </w:divBdr>
        </w:div>
        <w:div w:id="715357143">
          <w:marLeft w:val="0"/>
          <w:marRight w:val="-13770"/>
          <w:marTop w:val="0"/>
          <w:marBottom w:val="0"/>
          <w:divBdr>
            <w:top w:val="none" w:sz="0" w:space="0" w:color="auto"/>
            <w:left w:val="none" w:sz="0" w:space="0" w:color="auto"/>
            <w:bottom w:val="none" w:sz="0" w:space="0" w:color="auto"/>
            <w:right w:val="none" w:sz="0" w:space="0" w:color="auto"/>
          </w:divBdr>
        </w:div>
        <w:div w:id="424152084">
          <w:marLeft w:val="0"/>
          <w:marRight w:val="-13770"/>
          <w:marTop w:val="0"/>
          <w:marBottom w:val="0"/>
          <w:divBdr>
            <w:top w:val="none" w:sz="0" w:space="0" w:color="auto"/>
            <w:left w:val="none" w:sz="0" w:space="0" w:color="auto"/>
            <w:bottom w:val="none" w:sz="0" w:space="0" w:color="auto"/>
            <w:right w:val="none" w:sz="0" w:space="0" w:color="auto"/>
          </w:divBdr>
        </w:div>
        <w:div w:id="2012097320">
          <w:marLeft w:val="0"/>
          <w:marRight w:val="-13770"/>
          <w:marTop w:val="0"/>
          <w:marBottom w:val="0"/>
          <w:divBdr>
            <w:top w:val="none" w:sz="0" w:space="0" w:color="auto"/>
            <w:left w:val="none" w:sz="0" w:space="0" w:color="auto"/>
            <w:bottom w:val="none" w:sz="0" w:space="0" w:color="auto"/>
            <w:right w:val="none" w:sz="0" w:space="0" w:color="auto"/>
          </w:divBdr>
        </w:div>
        <w:div w:id="616716075">
          <w:marLeft w:val="0"/>
          <w:marRight w:val="-13770"/>
          <w:marTop w:val="0"/>
          <w:marBottom w:val="0"/>
          <w:divBdr>
            <w:top w:val="none" w:sz="0" w:space="0" w:color="auto"/>
            <w:left w:val="none" w:sz="0" w:space="0" w:color="auto"/>
            <w:bottom w:val="none" w:sz="0" w:space="0" w:color="auto"/>
            <w:right w:val="none" w:sz="0" w:space="0" w:color="auto"/>
          </w:divBdr>
        </w:div>
        <w:div w:id="868567878">
          <w:marLeft w:val="0"/>
          <w:marRight w:val="-13770"/>
          <w:marTop w:val="0"/>
          <w:marBottom w:val="0"/>
          <w:divBdr>
            <w:top w:val="none" w:sz="0" w:space="0" w:color="auto"/>
            <w:left w:val="none" w:sz="0" w:space="0" w:color="auto"/>
            <w:bottom w:val="none" w:sz="0" w:space="0" w:color="auto"/>
            <w:right w:val="none" w:sz="0" w:space="0" w:color="auto"/>
          </w:divBdr>
        </w:div>
        <w:div w:id="1210994609">
          <w:marLeft w:val="0"/>
          <w:marRight w:val="-13770"/>
          <w:marTop w:val="0"/>
          <w:marBottom w:val="0"/>
          <w:divBdr>
            <w:top w:val="none" w:sz="0" w:space="0" w:color="auto"/>
            <w:left w:val="none" w:sz="0" w:space="0" w:color="auto"/>
            <w:bottom w:val="none" w:sz="0" w:space="0" w:color="auto"/>
            <w:right w:val="none" w:sz="0" w:space="0" w:color="auto"/>
          </w:divBdr>
        </w:div>
        <w:div w:id="1601795149">
          <w:marLeft w:val="0"/>
          <w:marRight w:val="-13770"/>
          <w:marTop w:val="0"/>
          <w:marBottom w:val="0"/>
          <w:divBdr>
            <w:top w:val="none" w:sz="0" w:space="0" w:color="auto"/>
            <w:left w:val="none" w:sz="0" w:space="0" w:color="auto"/>
            <w:bottom w:val="none" w:sz="0" w:space="0" w:color="auto"/>
            <w:right w:val="none" w:sz="0" w:space="0" w:color="auto"/>
          </w:divBdr>
        </w:div>
        <w:div w:id="1773012938">
          <w:marLeft w:val="0"/>
          <w:marRight w:val="-13770"/>
          <w:marTop w:val="0"/>
          <w:marBottom w:val="0"/>
          <w:divBdr>
            <w:top w:val="none" w:sz="0" w:space="0" w:color="auto"/>
            <w:left w:val="none" w:sz="0" w:space="0" w:color="auto"/>
            <w:bottom w:val="none" w:sz="0" w:space="0" w:color="auto"/>
            <w:right w:val="none" w:sz="0" w:space="0" w:color="auto"/>
          </w:divBdr>
        </w:div>
        <w:div w:id="1274096195">
          <w:marLeft w:val="0"/>
          <w:marRight w:val="-13770"/>
          <w:marTop w:val="0"/>
          <w:marBottom w:val="0"/>
          <w:divBdr>
            <w:top w:val="none" w:sz="0" w:space="0" w:color="auto"/>
            <w:left w:val="none" w:sz="0" w:space="0" w:color="auto"/>
            <w:bottom w:val="none" w:sz="0" w:space="0" w:color="auto"/>
            <w:right w:val="none" w:sz="0" w:space="0" w:color="auto"/>
          </w:divBdr>
        </w:div>
        <w:div w:id="1530487763">
          <w:marLeft w:val="0"/>
          <w:marRight w:val="-13770"/>
          <w:marTop w:val="0"/>
          <w:marBottom w:val="0"/>
          <w:divBdr>
            <w:top w:val="none" w:sz="0" w:space="0" w:color="auto"/>
            <w:left w:val="none" w:sz="0" w:space="0" w:color="auto"/>
            <w:bottom w:val="none" w:sz="0" w:space="0" w:color="auto"/>
            <w:right w:val="none" w:sz="0" w:space="0" w:color="auto"/>
          </w:divBdr>
        </w:div>
        <w:div w:id="878667989">
          <w:marLeft w:val="0"/>
          <w:marRight w:val="-13770"/>
          <w:marTop w:val="0"/>
          <w:marBottom w:val="0"/>
          <w:divBdr>
            <w:top w:val="none" w:sz="0" w:space="0" w:color="auto"/>
            <w:left w:val="none" w:sz="0" w:space="0" w:color="auto"/>
            <w:bottom w:val="none" w:sz="0" w:space="0" w:color="auto"/>
            <w:right w:val="none" w:sz="0" w:space="0" w:color="auto"/>
          </w:divBdr>
        </w:div>
        <w:div w:id="1792943548">
          <w:marLeft w:val="0"/>
          <w:marRight w:val="-13770"/>
          <w:marTop w:val="0"/>
          <w:marBottom w:val="0"/>
          <w:divBdr>
            <w:top w:val="none" w:sz="0" w:space="0" w:color="auto"/>
            <w:left w:val="none" w:sz="0" w:space="0" w:color="auto"/>
            <w:bottom w:val="none" w:sz="0" w:space="0" w:color="auto"/>
            <w:right w:val="none" w:sz="0" w:space="0" w:color="auto"/>
          </w:divBdr>
        </w:div>
        <w:div w:id="900943515">
          <w:marLeft w:val="0"/>
          <w:marRight w:val="-13770"/>
          <w:marTop w:val="0"/>
          <w:marBottom w:val="0"/>
          <w:divBdr>
            <w:top w:val="none" w:sz="0" w:space="0" w:color="auto"/>
            <w:left w:val="none" w:sz="0" w:space="0" w:color="auto"/>
            <w:bottom w:val="none" w:sz="0" w:space="0" w:color="auto"/>
            <w:right w:val="none" w:sz="0" w:space="0" w:color="auto"/>
          </w:divBdr>
        </w:div>
        <w:div w:id="514612390">
          <w:marLeft w:val="0"/>
          <w:marRight w:val="-13770"/>
          <w:marTop w:val="0"/>
          <w:marBottom w:val="0"/>
          <w:divBdr>
            <w:top w:val="none" w:sz="0" w:space="0" w:color="auto"/>
            <w:left w:val="none" w:sz="0" w:space="0" w:color="auto"/>
            <w:bottom w:val="none" w:sz="0" w:space="0" w:color="auto"/>
            <w:right w:val="none" w:sz="0" w:space="0" w:color="auto"/>
          </w:divBdr>
        </w:div>
        <w:div w:id="34307147">
          <w:marLeft w:val="0"/>
          <w:marRight w:val="-13770"/>
          <w:marTop w:val="0"/>
          <w:marBottom w:val="0"/>
          <w:divBdr>
            <w:top w:val="none" w:sz="0" w:space="0" w:color="auto"/>
            <w:left w:val="none" w:sz="0" w:space="0" w:color="auto"/>
            <w:bottom w:val="none" w:sz="0" w:space="0" w:color="auto"/>
            <w:right w:val="none" w:sz="0" w:space="0" w:color="auto"/>
          </w:divBdr>
        </w:div>
        <w:div w:id="1880052245">
          <w:marLeft w:val="0"/>
          <w:marRight w:val="-13770"/>
          <w:marTop w:val="0"/>
          <w:marBottom w:val="0"/>
          <w:divBdr>
            <w:top w:val="none" w:sz="0" w:space="0" w:color="auto"/>
            <w:left w:val="none" w:sz="0" w:space="0" w:color="auto"/>
            <w:bottom w:val="none" w:sz="0" w:space="0" w:color="auto"/>
            <w:right w:val="none" w:sz="0" w:space="0" w:color="auto"/>
          </w:divBdr>
        </w:div>
        <w:div w:id="185795946">
          <w:marLeft w:val="0"/>
          <w:marRight w:val="-13770"/>
          <w:marTop w:val="0"/>
          <w:marBottom w:val="0"/>
          <w:divBdr>
            <w:top w:val="none" w:sz="0" w:space="0" w:color="auto"/>
            <w:left w:val="none" w:sz="0" w:space="0" w:color="auto"/>
            <w:bottom w:val="none" w:sz="0" w:space="0" w:color="auto"/>
            <w:right w:val="none" w:sz="0" w:space="0" w:color="auto"/>
          </w:divBdr>
        </w:div>
        <w:div w:id="1129278672">
          <w:marLeft w:val="0"/>
          <w:marRight w:val="-13770"/>
          <w:marTop w:val="0"/>
          <w:marBottom w:val="0"/>
          <w:divBdr>
            <w:top w:val="none" w:sz="0" w:space="0" w:color="auto"/>
            <w:left w:val="none" w:sz="0" w:space="0" w:color="auto"/>
            <w:bottom w:val="none" w:sz="0" w:space="0" w:color="auto"/>
            <w:right w:val="none" w:sz="0" w:space="0" w:color="auto"/>
          </w:divBdr>
        </w:div>
        <w:div w:id="2099204956">
          <w:marLeft w:val="0"/>
          <w:marRight w:val="-13770"/>
          <w:marTop w:val="0"/>
          <w:marBottom w:val="0"/>
          <w:divBdr>
            <w:top w:val="none" w:sz="0" w:space="0" w:color="auto"/>
            <w:left w:val="none" w:sz="0" w:space="0" w:color="auto"/>
            <w:bottom w:val="none" w:sz="0" w:space="0" w:color="auto"/>
            <w:right w:val="none" w:sz="0" w:space="0" w:color="auto"/>
          </w:divBdr>
        </w:div>
        <w:div w:id="334577899">
          <w:marLeft w:val="0"/>
          <w:marRight w:val="-13770"/>
          <w:marTop w:val="0"/>
          <w:marBottom w:val="0"/>
          <w:divBdr>
            <w:top w:val="none" w:sz="0" w:space="0" w:color="auto"/>
            <w:left w:val="none" w:sz="0" w:space="0" w:color="auto"/>
            <w:bottom w:val="none" w:sz="0" w:space="0" w:color="auto"/>
            <w:right w:val="none" w:sz="0" w:space="0" w:color="auto"/>
          </w:divBdr>
        </w:div>
        <w:div w:id="248655501">
          <w:marLeft w:val="0"/>
          <w:marRight w:val="-13770"/>
          <w:marTop w:val="0"/>
          <w:marBottom w:val="0"/>
          <w:divBdr>
            <w:top w:val="none" w:sz="0" w:space="0" w:color="auto"/>
            <w:left w:val="none" w:sz="0" w:space="0" w:color="auto"/>
            <w:bottom w:val="none" w:sz="0" w:space="0" w:color="auto"/>
            <w:right w:val="none" w:sz="0" w:space="0" w:color="auto"/>
          </w:divBdr>
        </w:div>
        <w:div w:id="2075471928">
          <w:marLeft w:val="0"/>
          <w:marRight w:val="-13770"/>
          <w:marTop w:val="0"/>
          <w:marBottom w:val="0"/>
          <w:divBdr>
            <w:top w:val="none" w:sz="0" w:space="0" w:color="auto"/>
            <w:left w:val="none" w:sz="0" w:space="0" w:color="auto"/>
            <w:bottom w:val="none" w:sz="0" w:space="0" w:color="auto"/>
            <w:right w:val="none" w:sz="0" w:space="0" w:color="auto"/>
          </w:divBdr>
        </w:div>
        <w:div w:id="1493175053">
          <w:marLeft w:val="0"/>
          <w:marRight w:val="-13770"/>
          <w:marTop w:val="0"/>
          <w:marBottom w:val="0"/>
          <w:divBdr>
            <w:top w:val="none" w:sz="0" w:space="0" w:color="auto"/>
            <w:left w:val="none" w:sz="0" w:space="0" w:color="auto"/>
            <w:bottom w:val="none" w:sz="0" w:space="0" w:color="auto"/>
            <w:right w:val="none" w:sz="0" w:space="0" w:color="auto"/>
          </w:divBdr>
        </w:div>
        <w:div w:id="2058845891">
          <w:marLeft w:val="0"/>
          <w:marRight w:val="-13770"/>
          <w:marTop w:val="0"/>
          <w:marBottom w:val="0"/>
          <w:divBdr>
            <w:top w:val="none" w:sz="0" w:space="0" w:color="auto"/>
            <w:left w:val="none" w:sz="0" w:space="0" w:color="auto"/>
            <w:bottom w:val="none" w:sz="0" w:space="0" w:color="auto"/>
            <w:right w:val="none" w:sz="0" w:space="0" w:color="auto"/>
          </w:divBdr>
        </w:div>
      </w:divsChild>
    </w:div>
    <w:div w:id="1081948766">
      <w:bodyDiv w:val="1"/>
      <w:marLeft w:val="0"/>
      <w:marRight w:val="0"/>
      <w:marTop w:val="0"/>
      <w:marBottom w:val="0"/>
      <w:divBdr>
        <w:top w:val="none" w:sz="0" w:space="0" w:color="auto"/>
        <w:left w:val="none" w:sz="0" w:space="0" w:color="auto"/>
        <w:bottom w:val="none" w:sz="0" w:space="0" w:color="auto"/>
        <w:right w:val="none" w:sz="0" w:space="0" w:color="auto"/>
      </w:divBdr>
      <w:divsChild>
        <w:div w:id="1681617850">
          <w:marLeft w:val="0"/>
          <w:marRight w:val="0"/>
          <w:marTop w:val="0"/>
          <w:marBottom w:val="0"/>
          <w:divBdr>
            <w:top w:val="none" w:sz="0" w:space="0" w:color="auto"/>
            <w:left w:val="none" w:sz="0" w:space="0" w:color="auto"/>
            <w:bottom w:val="none" w:sz="0" w:space="0" w:color="auto"/>
            <w:right w:val="none" w:sz="0" w:space="0" w:color="auto"/>
          </w:divBdr>
        </w:div>
      </w:divsChild>
    </w:div>
    <w:div w:id="1089162115">
      <w:bodyDiv w:val="1"/>
      <w:marLeft w:val="0"/>
      <w:marRight w:val="0"/>
      <w:marTop w:val="0"/>
      <w:marBottom w:val="0"/>
      <w:divBdr>
        <w:top w:val="none" w:sz="0" w:space="0" w:color="auto"/>
        <w:left w:val="none" w:sz="0" w:space="0" w:color="auto"/>
        <w:bottom w:val="none" w:sz="0" w:space="0" w:color="auto"/>
        <w:right w:val="none" w:sz="0" w:space="0" w:color="auto"/>
      </w:divBdr>
      <w:divsChild>
        <w:div w:id="166291372">
          <w:marLeft w:val="0"/>
          <w:marRight w:val="-13770"/>
          <w:marTop w:val="0"/>
          <w:marBottom w:val="0"/>
          <w:divBdr>
            <w:top w:val="none" w:sz="0" w:space="0" w:color="auto"/>
            <w:left w:val="none" w:sz="0" w:space="0" w:color="auto"/>
            <w:bottom w:val="none" w:sz="0" w:space="0" w:color="auto"/>
            <w:right w:val="none" w:sz="0" w:space="0" w:color="auto"/>
          </w:divBdr>
        </w:div>
        <w:div w:id="1261256295">
          <w:marLeft w:val="0"/>
          <w:marRight w:val="-13770"/>
          <w:marTop w:val="0"/>
          <w:marBottom w:val="0"/>
          <w:divBdr>
            <w:top w:val="none" w:sz="0" w:space="0" w:color="auto"/>
            <w:left w:val="none" w:sz="0" w:space="0" w:color="auto"/>
            <w:bottom w:val="none" w:sz="0" w:space="0" w:color="auto"/>
            <w:right w:val="none" w:sz="0" w:space="0" w:color="auto"/>
          </w:divBdr>
        </w:div>
        <w:div w:id="227620461">
          <w:marLeft w:val="0"/>
          <w:marRight w:val="-13770"/>
          <w:marTop w:val="0"/>
          <w:marBottom w:val="0"/>
          <w:divBdr>
            <w:top w:val="none" w:sz="0" w:space="0" w:color="auto"/>
            <w:left w:val="none" w:sz="0" w:space="0" w:color="auto"/>
            <w:bottom w:val="none" w:sz="0" w:space="0" w:color="auto"/>
            <w:right w:val="none" w:sz="0" w:space="0" w:color="auto"/>
          </w:divBdr>
        </w:div>
        <w:div w:id="481433546">
          <w:marLeft w:val="0"/>
          <w:marRight w:val="-13770"/>
          <w:marTop w:val="0"/>
          <w:marBottom w:val="0"/>
          <w:divBdr>
            <w:top w:val="none" w:sz="0" w:space="0" w:color="auto"/>
            <w:left w:val="none" w:sz="0" w:space="0" w:color="auto"/>
            <w:bottom w:val="none" w:sz="0" w:space="0" w:color="auto"/>
            <w:right w:val="none" w:sz="0" w:space="0" w:color="auto"/>
          </w:divBdr>
        </w:div>
        <w:div w:id="1116633209">
          <w:marLeft w:val="0"/>
          <w:marRight w:val="-13770"/>
          <w:marTop w:val="0"/>
          <w:marBottom w:val="0"/>
          <w:divBdr>
            <w:top w:val="none" w:sz="0" w:space="0" w:color="auto"/>
            <w:left w:val="none" w:sz="0" w:space="0" w:color="auto"/>
            <w:bottom w:val="none" w:sz="0" w:space="0" w:color="auto"/>
            <w:right w:val="none" w:sz="0" w:space="0" w:color="auto"/>
          </w:divBdr>
        </w:div>
        <w:div w:id="1745370825">
          <w:marLeft w:val="0"/>
          <w:marRight w:val="-13770"/>
          <w:marTop w:val="0"/>
          <w:marBottom w:val="0"/>
          <w:divBdr>
            <w:top w:val="none" w:sz="0" w:space="0" w:color="auto"/>
            <w:left w:val="none" w:sz="0" w:space="0" w:color="auto"/>
            <w:bottom w:val="none" w:sz="0" w:space="0" w:color="auto"/>
            <w:right w:val="none" w:sz="0" w:space="0" w:color="auto"/>
          </w:divBdr>
        </w:div>
        <w:div w:id="787775387">
          <w:marLeft w:val="0"/>
          <w:marRight w:val="-13770"/>
          <w:marTop w:val="0"/>
          <w:marBottom w:val="0"/>
          <w:divBdr>
            <w:top w:val="none" w:sz="0" w:space="0" w:color="auto"/>
            <w:left w:val="none" w:sz="0" w:space="0" w:color="auto"/>
            <w:bottom w:val="none" w:sz="0" w:space="0" w:color="auto"/>
            <w:right w:val="none" w:sz="0" w:space="0" w:color="auto"/>
          </w:divBdr>
        </w:div>
        <w:div w:id="324481312">
          <w:marLeft w:val="0"/>
          <w:marRight w:val="-13770"/>
          <w:marTop w:val="0"/>
          <w:marBottom w:val="0"/>
          <w:divBdr>
            <w:top w:val="none" w:sz="0" w:space="0" w:color="auto"/>
            <w:left w:val="none" w:sz="0" w:space="0" w:color="auto"/>
            <w:bottom w:val="none" w:sz="0" w:space="0" w:color="auto"/>
            <w:right w:val="none" w:sz="0" w:space="0" w:color="auto"/>
          </w:divBdr>
        </w:div>
        <w:div w:id="1093746712">
          <w:marLeft w:val="0"/>
          <w:marRight w:val="-13770"/>
          <w:marTop w:val="0"/>
          <w:marBottom w:val="0"/>
          <w:divBdr>
            <w:top w:val="none" w:sz="0" w:space="0" w:color="auto"/>
            <w:left w:val="none" w:sz="0" w:space="0" w:color="auto"/>
            <w:bottom w:val="none" w:sz="0" w:space="0" w:color="auto"/>
            <w:right w:val="none" w:sz="0" w:space="0" w:color="auto"/>
          </w:divBdr>
        </w:div>
        <w:div w:id="2021808322">
          <w:marLeft w:val="0"/>
          <w:marRight w:val="-13770"/>
          <w:marTop w:val="0"/>
          <w:marBottom w:val="0"/>
          <w:divBdr>
            <w:top w:val="none" w:sz="0" w:space="0" w:color="auto"/>
            <w:left w:val="none" w:sz="0" w:space="0" w:color="auto"/>
            <w:bottom w:val="none" w:sz="0" w:space="0" w:color="auto"/>
            <w:right w:val="none" w:sz="0" w:space="0" w:color="auto"/>
          </w:divBdr>
        </w:div>
        <w:div w:id="915480510">
          <w:marLeft w:val="0"/>
          <w:marRight w:val="-13770"/>
          <w:marTop w:val="0"/>
          <w:marBottom w:val="0"/>
          <w:divBdr>
            <w:top w:val="none" w:sz="0" w:space="0" w:color="auto"/>
            <w:left w:val="none" w:sz="0" w:space="0" w:color="auto"/>
            <w:bottom w:val="none" w:sz="0" w:space="0" w:color="auto"/>
            <w:right w:val="none" w:sz="0" w:space="0" w:color="auto"/>
          </w:divBdr>
        </w:div>
        <w:div w:id="1358504386">
          <w:marLeft w:val="0"/>
          <w:marRight w:val="-13770"/>
          <w:marTop w:val="0"/>
          <w:marBottom w:val="0"/>
          <w:divBdr>
            <w:top w:val="none" w:sz="0" w:space="0" w:color="auto"/>
            <w:left w:val="none" w:sz="0" w:space="0" w:color="auto"/>
            <w:bottom w:val="none" w:sz="0" w:space="0" w:color="auto"/>
            <w:right w:val="none" w:sz="0" w:space="0" w:color="auto"/>
          </w:divBdr>
        </w:div>
        <w:div w:id="486092928">
          <w:marLeft w:val="0"/>
          <w:marRight w:val="-13770"/>
          <w:marTop w:val="0"/>
          <w:marBottom w:val="0"/>
          <w:divBdr>
            <w:top w:val="none" w:sz="0" w:space="0" w:color="auto"/>
            <w:left w:val="none" w:sz="0" w:space="0" w:color="auto"/>
            <w:bottom w:val="none" w:sz="0" w:space="0" w:color="auto"/>
            <w:right w:val="none" w:sz="0" w:space="0" w:color="auto"/>
          </w:divBdr>
        </w:div>
      </w:divsChild>
    </w:div>
    <w:div w:id="1092553336">
      <w:bodyDiv w:val="1"/>
      <w:marLeft w:val="0"/>
      <w:marRight w:val="0"/>
      <w:marTop w:val="0"/>
      <w:marBottom w:val="0"/>
      <w:divBdr>
        <w:top w:val="none" w:sz="0" w:space="0" w:color="auto"/>
        <w:left w:val="none" w:sz="0" w:space="0" w:color="auto"/>
        <w:bottom w:val="none" w:sz="0" w:space="0" w:color="auto"/>
        <w:right w:val="none" w:sz="0" w:space="0" w:color="auto"/>
      </w:divBdr>
      <w:divsChild>
        <w:div w:id="2116751450">
          <w:marLeft w:val="0"/>
          <w:marRight w:val="-13770"/>
          <w:marTop w:val="0"/>
          <w:marBottom w:val="0"/>
          <w:divBdr>
            <w:top w:val="none" w:sz="0" w:space="0" w:color="auto"/>
            <w:left w:val="none" w:sz="0" w:space="0" w:color="auto"/>
            <w:bottom w:val="none" w:sz="0" w:space="0" w:color="auto"/>
            <w:right w:val="none" w:sz="0" w:space="0" w:color="auto"/>
          </w:divBdr>
        </w:div>
        <w:div w:id="1347177252">
          <w:marLeft w:val="0"/>
          <w:marRight w:val="-13770"/>
          <w:marTop w:val="0"/>
          <w:marBottom w:val="0"/>
          <w:divBdr>
            <w:top w:val="none" w:sz="0" w:space="0" w:color="auto"/>
            <w:left w:val="none" w:sz="0" w:space="0" w:color="auto"/>
            <w:bottom w:val="none" w:sz="0" w:space="0" w:color="auto"/>
            <w:right w:val="none" w:sz="0" w:space="0" w:color="auto"/>
          </w:divBdr>
        </w:div>
        <w:div w:id="1407651502">
          <w:marLeft w:val="0"/>
          <w:marRight w:val="-13770"/>
          <w:marTop w:val="0"/>
          <w:marBottom w:val="0"/>
          <w:divBdr>
            <w:top w:val="none" w:sz="0" w:space="0" w:color="auto"/>
            <w:left w:val="none" w:sz="0" w:space="0" w:color="auto"/>
            <w:bottom w:val="none" w:sz="0" w:space="0" w:color="auto"/>
            <w:right w:val="none" w:sz="0" w:space="0" w:color="auto"/>
          </w:divBdr>
        </w:div>
      </w:divsChild>
    </w:div>
    <w:div w:id="1114404423">
      <w:bodyDiv w:val="1"/>
      <w:marLeft w:val="0"/>
      <w:marRight w:val="0"/>
      <w:marTop w:val="0"/>
      <w:marBottom w:val="0"/>
      <w:divBdr>
        <w:top w:val="none" w:sz="0" w:space="0" w:color="auto"/>
        <w:left w:val="none" w:sz="0" w:space="0" w:color="auto"/>
        <w:bottom w:val="none" w:sz="0" w:space="0" w:color="auto"/>
        <w:right w:val="none" w:sz="0" w:space="0" w:color="auto"/>
      </w:divBdr>
    </w:div>
    <w:div w:id="1138759803">
      <w:bodyDiv w:val="1"/>
      <w:marLeft w:val="0"/>
      <w:marRight w:val="0"/>
      <w:marTop w:val="0"/>
      <w:marBottom w:val="0"/>
      <w:divBdr>
        <w:top w:val="none" w:sz="0" w:space="0" w:color="auto"/>
        <w:left w:val="none" w:sz="0" w:space="0" w:color="auto"/>
        <w:bottom w:val="none" w:sz="0" w:space="0" w:color="auto"/>
        <w:right w:val="none" w:sz="0" w:space="0" w:color="auto"/>
      </w:divBdr>
    </w:div>
    <w:div w:id="1176382254">
      <w:bodyDiv w:val="1"/>
      <w:marLeft w:val="0"/>
      <w:marRight w:val="0"/>
      <w:marTop w:val="0"/>
      <w:marBottom w:val="0"/>
      <w:divBdr>
        <w:top w:val="none" w:sz="0" w:space="0" w:color="auto"/>
        <w:left w:val="none" w:sz="0" w:space="0" w:color="auto"/>
        <w:bottom w:val="none" w:sz="0" w:space="0" w:color="auto"/>
        <w:right w:val="none" w:sz="0" w:space="0" w:color="auto"/>
      </w:divBdr>
      <w:divsChild>
        <w:div w:id="682704177">
          <w:marLeft w:val="0"/>
          <w:marRight w:val="-13770"/>
          <w:marTop w:val="0"/>
          <w:marBottom w:val="0"/>
          <w:divBdr>
            <w:top w:val="none" w:sz="0" w:space="0" w:color="auto"/>
            <w:left w:val="none" w:sz="0" w:space="0" w:color="auto"/>
            <w:bottom w:val="none" w:sz="0" w:space="0" w:color="auto"/>
            <w:right w:val="none" w:sz="0" w:space="0" w:color="auto"/>
          </w:divBdr>
        </w:div>
        <w:div w:id="499737228">
          <w:marLeft w:val="0"/>
          <w:marRight w:val="-13770"/>
          <w:marTop w:val="0"/>
          <w:marBottom w:val="0"/>
          <w:divBdr>
            <w:top w:val="none" w:sz="0" w:space="0" w:color="auto"/>
            <w:left w:val="none" w:sz="0" w:space="0" w:color="auto"/>
            <w:bottom w:val="none" w:sz="0" w:space="0" w:color="auto"/>
            <w:right w:val="none" w:sz="0" w:space="0" w:color="auto"/>
          </w:divBdr>
        </w:div>
      </w:divsChild>
    </w:div>
    <w:div w:id="1186409532">
      <w:bodyDiv w:val="1"/>
      <w:marLeft w:val="0"/>
      <w:marRight w:val="0"/>
      <w:marTop w:val="0"/>
      <w:marBottom w:val="0"/>
      <w:divBdr>
        <w:top w:val="none" w:sz="0" w:space="0" w:color="auto"/>
        <w:left w:val="none" w:sz="0" w:space="0" w:color="auto"/>
        <w:bottom w:val="none" w:sz="0" w:space="0" w:color="auto"/>
        <w:right w:val="none" w:sz="0" w:space="0" w:color="auto"/>
      </w:divBdr>
    </w:div>
    <w:div w:id="1186482031">
      <w:bodyDiv w:val="1"/>
      <w:marLeft w:val="0"/>
      <w:marRight w:val="0"/>
      <w:marTop w:val="0"/>
      <w:marBottom w:val="0"/>
      <w:divBdr>
        <w:top w:val="none" w:sz="0" w:space="0" w:color="auto"/>
        <w:left w:val="none" w:sz="0" w:space="0" w:color="auto"/>
        <w:bottom w:val="none" w:sz="0" w:space="0" w:color="auto"/>
        <w:right w:val="none" w:sz="0" w:space="0" w:color="auto"/>
      </w:divBdr>
    </w:div>
    <w:div w:id="1204097011">
      <w:bodyDiv w:val="1"/>
      <w:marLeft w:val="0"/>
      <w:marRight w:val="0"/>
      <w:marTop w:val="0"/>
      <w:marBottom w:val="0"/>
      <w:divBdr>
        <w:top w:val="none" w:sz="0" w:space="0" w:color="auto"/>
        <w:left w:val="none" w:sz="0" w:space="0" w:color="auto"/>
        <w:bottom w:val="none" w:sz="0" w:space="0" w:color="auto"/>
        <w:right w:val="none" w:sz="0" w:space="0" w:color="auto"/>
      </w:divBdr>
      <w:divsChild>
        <w:div w:id="1626278979">
          <w:marLeft w:val="0"/>
          <w:marRight w:val="0"/>
          <w:marTop w:val="0"/>
          <w:marBottom w:val="0"/>
          <w:divBdr>
            <w:top w:val="none" w:sz="0" w:space="0" w:color="auto"/>
            <w:left w:val="none" w:sz="0" w:space="0" w:color="auto"/>
            <w:bottom w:val="none" w:sz="0" w:space="0" w:color="auto"/>
            <w:right w:val="none" w:sz="0" w:space="0" w:color="auto"/>
          </w:divBdr>
        </w:div>
        <w:div w:id="2023818612">
          <w:marLeft w:val="0"/>
          <w:marRight w:val="0"/>
          <w:marTop w:val="0"/>
          <w:marBottom w:val="0"/>
          <w:divBdr>
            <w:top w:val="none" w:sz="0" w:space="0" w:color="auto"/>
            <w:left w:val="none" w:sz="0" w:space="0" w:color="auto"/>
            <w:bottom w:val="none" w:sz="0" w:space="0" w:color="auto"/>
            <w:right w:val="none" w:sz="0" w:space="0" w:color="auto"/>
          </w:divBdr>
        </w:div>
        <w:div w:id="1166821342">
          <w:marLeft w:val="0"/>
          <w:marRight w:val="0"/>
          <w:marTop w:val="0"/>
          <w:marBottom w:val="0"/>
          <w:divBdr>
            <w:top w:val="none" w:sz="0" w:space="0" w:color="auto"/>
            <w:left w:val="none" w:sz="0" w:space="0" w:color="auto"/>
            <w:bottom w:val="none" w:sz="0" w:space="0" w:color="auto"/>
            <w:right w:val="none" w:sz="0" w:space="0" w:color="auto"/>
          </w:divBdr>
        </w:div>
        <w:div w:id="882211904">
          <w:marLeft w:val="0"/>
          <w:marRight w:val="0"/>
          <w:marTop w:val="0"/>
          <w:marBottom w:val="0"/>
          <w:divBdr>
            <w:top w:val="none" w:sz="0" w:space="0" w:color="auto"/>
            <w:left w:val="none" w:sz="0" w:space="0" w:color="auto"/>
            <w:bottom w:val="none" w:sz="0" w:space="0" w:color="auto"/>
            <w:right w:val="none" w:sz="0" w:space="0" w:color="auto"/>
          </w:divBdr>
        </w:div>
      </w:divsChild>
    </w:div>
    <w:div w:id="1215969406">
      <w:bodyDiv w:val="1"/>
      <w:marLeft w:val="0"/>
      <w:marRight w:val="0"/>
      <w:marTop w:val="0"/>
      <w:marBottom w:val="0"/>
      <w:divBdr>
        <w:top w:val="none" w:sz="0" w:space="0" w:color="auto"/>
        <w:left w:val="none" w:sz="0" w:space="0" w:color="auto"/>
        <w:bottom w:val="none" w:sz="0" w:space="0" w:color="auto"/>
        <w:right w:val="none" w:sz="0" w:space="0" w:color="auto"/>
      </w:divBdr>
    </w:div>
    <w:div w:id="1431900524">
      <w:bodyDiv w:val="1"/>
      <w:marLeft w:val="0"/>
      <w:marRight w:val="0"/>
      <w:marTop w:val="0"/>
      <w:marBottom w:val="0"/>
      <w:divBdr>
        <w:top w:val="none" w:sz="0" w:space="0" w:color="auto"/>
        <w:left w:val="none" w:sz="0" w:space="0" w:color="auto"/>
        <w:bottom w:val="none" w:sz="0" w:space="0" w:color="auto"/>
        <w:right w:val="none" w:sz="0" w:space="0" w:color="auto"/>
      </w:divBdr>
    </w:div>
    <w:div w:id="1536389534">
      <w:bodyDiv w:val="1"/>
      <w:marLeft w:val="0"/>
      <w:marRight w:val="0"/>
      <w:marTop w:val="0"/>
      <w:marBottom w:val="0"/>
      <w:divBdr>
        <w:top w:val="none" w:sz="0" w:space="0" w:color="auto"/>
        <w:left w:val="none" w:sz="0" w:space="0" w:color="auto"/>
        <w:bottom w:val="none" w:sz="0" w:space="0" w:color="auto"/>
        <w:right w:val="none" w:sz="0" w:space="0" w:color="auto"/>
      </w:divBdr>
    </w:div>
    <w:div w:id="1610313686">
      <w:bodyDiv w:val="1"/>
      <w:marLeft w:val="0"/>
      <w:marRight w:val="0"/>
      <w:marTop w:val="0"/>
      <w:marBottom w:val="0"/>
      <w:divBdr>
        <w:top w:val="none" w:sz="0" w:space="0" w:color="auto"/>
        <w:left w:val="none" w:sz="0" w:space="0" w:color="auto"/>
        <w:bottom w:val="none" w:sz="0" w:space="0" w:color="auto"/>
        <w:right w:val="none" w:sz="0" w:space="0" w:color="auto"/>
      </w:divBdr>
    </w:div>
    <w:div w:id="1629311199">
      <w:bodyDiv w:val="1"/>
      <w:marLeft w:val="0"/>
      <w:marRight w:val="0"/>
      <w:marTop w:val="0"/>
      <w:marBottom w:val="0"/>
      <w:divBdr>
        <w:top w:val="none" w:sz="0" w:space="0" w:color="auto"/>
        <w:left w:val="none" w:sz="0" w:space="0" w:color="auto"/>
        <w:bottom w:val="none" w:sz="0" w:space="0" w:color="auto"/>
        <w:right w:val="none" w:sz="0" w:space="0" w:color="auto"/>
      </w:divBdr>
    </w:div>
    <w:div w:id="1719818961">
      <w:bodyDiv w:val="1"/>
      <w:marLeft w:val="0"/>
      <w:marRight w:val="0"/>
      <w:marTop w:val="0"/>
      <w:marBottom w:val="0"/>
      <w:divBdr>
        <w:top w:val="none" w:sz="0" w:space="0" w:color="auto"/>
        <w:left w:val="none" w:sz="0" w:space="0" w:color="auto"/>
        <w:bottom w:val="none" w:sz="0" w:space="0" w:color="auto"/>
        <w:right w:val="none" w:sz="0" w:space="0" w:color="auto"/>
      </w:divBdr>
    </w:div>
    <w:div w:id="1724909765">
      <w:bodyDiv w:val="1"/>
      <w:marLeft w:val="0"/>
      <w:marRight w:val="0"/>
      <w:marTop w:val="0"/>
      <w:marBottom w:val="0"/>
      <w:divBdr>
        <w:top w:val="none" w:sz="0" w:space="0" w:color="auto"/>
        <w:left w:val="none" w:sz="0" w:space="0" w:color="auto"/>
        <w:bottom w:val="none" w:sz="0" w:space="0" w:color="auto"/>
        <w:right w:val="none" w:sz="0" w:space="0" w:color="auto"/>
      </w:divBdr>
    </w:div>
    <w:div w:id="1731884856">
      <w:bodyDiv w:val="1"/>
      <w:marLeft w:val="0"/>
      <w:marRight w:val="0"/>
      <w:marTop w:val="0"/>
      <w:marBottom w:val="0"/>
      <w:divBdr>
        <w:top w:val="none" w:sz="0" w:space="0" w:color="auto"/>
        <w:left w:val="none" w:sz="0" w:space="0" w:color="auto"/>
        <w:bottom w:val="none" w:sz="0" w:space="0" w:color="auto"/>
        <w:right w:val="none" w:sz="0" w:space="0" w:color="auto"/>
      </w:divBdr>
    </w:div>
    <w:div w:id="1762876484">
      <w:bodyDiv w:val="1"/>
      <w:marLeft w:val="0"/>
      <w:marRight w:val="0"/>
      <w:marTop w:val="0"/>
      <w:marBottom w:val="0"/>
      <w:divBdr>
        <w:top w:val="none" w:sz="0" w:space="0" w:color="auto"/>
        <w:left w:val="none" w:sz="0" w:space="0" w:color="auto"/>
        <w:bottom w:val="none" w:sz="0" w:space="0" w:color="auto"/>
        <w:right w:val="none" w:sz="0" w:space="0" w:color="auto"/>
      </w:divBdr>
    </w:div>
    <w:div w:id="1811435473">
      <w:bodyDiv w:val="1"/>
      <w:marLeft w:val="0"/>
      <w:marRight w:val="0"/>
      <w:marTop w:val="0"/>
      <w:marBottom w:val="0"/>
      <w:divBdr>
        <w:top w:val="none" w:sz="0" w:space="0" w:color="auto"/>
        <w:left w:val="none" w:sz="0" w:space="0" w:color="auto"/>
        <w:bottom w:val="none" w:sz="0" w:space="0" w:color="auto"/>
        <w:right w:val="none" w:sz="0" w:space="0" w:color="auto"/>
      </w:divBdr>
    </w:div>
    <w:div w:id="1821270550">
      <w:bodyDiv w:val="1"/>
      <w:marLeft w:val="0"/>
      <w:marRight w:val="0"/>
      <w:marTop w:val="0"/>
      <w:marBottom w:val="0"/>
      <w:divBdr>
        <w:top w:val="none" w:sz="0" w:space="0" w:color="auto"/>
        <w:left w:val="none" w:sz="0" w:space="0" w:color="auto"/>
        <w:bottom w:val="none" w:sz="0" w:space="0" w:color="auto"/>
        <w:right w:val="none" w:sz="0" w:space="0" w:color="auto"/>
      </w:divBdr>
    </w:div>
    <w:div w:id="1840777587">
      <w:bodyDiv w:val="1"/>
      <w:marLeft w:val="0"/>
      <w:marRight w:val="0"/>
      <w:marTop w:val="0"/>
      <w:marBottom w:val="0"/>
      <w:divBdr>
        <w:top w:val="none" w:sz="0" w:space="0" w:color="auto"/>
        <w:left w:val="none" w:sz="0" w:space="0" w:color="auto"/>
        <w:bottom w:val="none" w:sz="0" w:space="0" w:color="auto"/>
        <w:right w:val="none" w:sz="0" w:space="0" w:color="auto"/>
      </w:divBdr>
    </w:div>
    <w:div w:id="1877935014">
      <w:bodyDiv w:val="1"/>
      <w:marLeft w:val="0"/>
      <w:marRight w:val="0"/>
      <w:marTop w:val="0"/>
      <w:marBottom w:val="0"/>
      <w:divBdr>
        <w:top w:val="none" w:sz="0" w:space="0" w:color="auto"/>
        <w:left w:val="none" w:sz="0" w:space="0" w:color="auto"/>
        <w:bottom w:val="none" w:sz="0" w:space="0" w:color="auto"/>
        <w:right w:val="none" w:sz="0" w:space="0" w:color="auto"/>
      </w:divBdr>
    </w:div>
    <w:div w:id="1914658766">
      <w:bodyDiv w:val="1"/>
      <w:marLeft w:val="0"/>
      <w:marRight w:val="0"/>
      <w:marTop w:val="0"/>
      <w:marBottom w:val="0"/>
      <w:divBdr>
        <w:top w:val="none" w:sz="0" w:space="0" w:color="auto"/>
        <w:left w:val="none" w:sz="0" w:space="0" w:color="auto"/>
        <w:bottom w:val="none" w:sz="0" w:space="0" w:color="auto"/>
        <w:right w:val="none" w:sz="0" w:space="0" w:color="auto"/>
      </w:divBdr>
    </w:div>
    <w:div w:id="1926258484">
      <w:bodyDiv w:val="1"/>
      <w:marLeft w:val="0"/>
      <w:marRight w:val="0"/>
      <w:marTop w:val="0"/>
      <w:marBottom w:val="0"/>
      <w:divBdr>
        <w:top w:val="none" w:sz="0" w:space="0" w:color="auto"/>
        <w:left w:val="none" w:sz="0" w:space="0" w:color="auto"/>
        <w:bottom w:val="none" w:sz="0" w:space="0" w:color="auto"/>
        <w:right w:val="none" w:sz="0" w:space="0" w:color="auto"/>
      </w:divBdr>
    </w:div>
    <w:div w:id="1939092104">
      <w:bodyDiv w:val="1"/>
      <w:marLeft w:val="0"/>
      <w:marRight w:val="0"/>
      <w:marTop w:val="0"/>
      <w:marBottom w:val="0"/>
      <w:divBdr>
        <w:top w:val="none" w:sz="0" w:space="0" w:color="auto"/>
        <w:left w:val="none" w:sz="0" w:space="0" w:color="auto"/>
        <w:bottom w:val="none" w:sz="0" w:space="0" w:color="auto"/>
        <w:right w:val="none" w:sz="0" w:space="0" w:color="auto"/>
      </w:divBdr>
    </w:div>
    <w:div w:id="1973906410">
      <w:bodyDiv w:val="1"/>
      <w:marLeft w:val="0"/>
      <w:marRight w:val="0"/>
      <w:marTop w:val="0"/>
      <w:marBottom w:val="0"/>
      <w:divBdr>
        <w:top w:val="none" w:sz="0" w:space="0" w:color="auto"/>
        <w:left w:val="none" w:sz="0" w:space="0" w:color="auto"/>
        <w:bottom w:val="none" w:sz="0" w:space="0" w:color="auto"/>
        <w:right w:val="none" w:sz="0" w:space="0" w:color="auto"/>
      </w:divBdr>
    </w:div>
    <w:div w:id="2012487609">
      <w:bodyDiv w:val="1"/>
      <w:marLeft w:val="0"/>
      <w:marRight w:val="0"/>
      <w:marTop w:val="0"/>
      <w:marBottom w:val="0"/>
      <w:divBdr>
        <w:top w:val="none" w:sz="0" w:space="0" w:color="auto"/>
        <w:left w:val="none" w:sz="0" w:space="0" w:color="auto"/>
        <w:bottom w:val="none" w:sz="0" w:space="0" w:color="auto"/>
        <w:right w:val="none" w:sz="0" w:space="0" w:color="auto"/>
      </w:divBdr>
    </w:div>
    <w:div w:id="2030830715">
      <w:bodyDiv w:val="1"/>
      <w:marLeft w:val="0"/>
      <w:marRight w:val="0"/>
      <w:marTop w:val="0"/>
      <w:marBottom w:val="0"/>
      <w:divBdr>
        <w:top w:val="none" w:sz="0" w:space="0" w:color="auto"/>
        <w:left w:val="none" w:sz="0" w:space="0" w:color="auto"/>
        <w:bottom w:val="none" w:sz="0" w:space="0" w:color="auto"/>
        <w:right w:val="none" w:sz="0" w:space="0" w:color="auto"/>
      </w:divBdr>
    </w:div>
    <w:div w:id="2047631855">
      <w:bodyDiv w:val="1"/>
      <w:marLeft w:val="0"/>
      <w:marRight w:val="0"/>
      <w:marTop w:val="0"/>
      <w:marBottom w:val="0"/>
      <w:divBdr>
        <w:top w:val="none" w:sz="0" w:space="0" w:color="auto"/>
        <w:left w:val="none" w:sz="0" w:space="0" w:color="auto"/>
        <w:bottom w:val="none" w:sz="0" w:space="0" w:color="auto"/>
        <w:right w:val="none" w:sz="0" w:space="0" w:color="auto"/>
      </w:divBdr>
      <w:divsChild>
        <w:div w:id="666094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52411216">
      <w:bodyDiv w:val="1"/>
      <w:marLeft w:val="0"/>
      <w:marRight w:val="0"/>
      <w:marTop w:val="0"/>
      <w:marBottom w:val="0"/>
      <w:divBdr>
        <w:top w:val="none" w:sz="0" w:space="0" w:color="auto"/>
        <w:left w:val="none" w:sz="0" w:space="0" w:color="auto"/>
        <w:bottom w:val="none" w:sz="0" w:space="0" w:color="auto"/>
        <w:right w:val="none" w:sz="0" w:space="0" w:color="auto"/>
      </w:divBdr>
    </w:div>
    <w:div w:id="2055958981">
      <w:bodyDiv w:val="1"/>
      <w:marLeft w:val="0"/>
      <w:marRight w:val="0"/>
      <w:marTop w:val="0"/>
      <w:marBottom w:val="0"/>
      <w:divBdr>
        <w:top w:val="none" w:sz="0" w:space="0" w:color="auto"/>
        <w:left w:val="none" w:sz="0" w:space="0" w:color="auto"/>
        <w:bottom w:val="none" w:sz="0" w:space="0" w:color="auto"/>
        <w:right w:val="none" w:sz="0" w:space="0" w:color="auto"/>
      </w:divBdr>
      <w:divsChild>
        <w:div w:id="1438016365">
          <w:marLeft w:val="0"/>
          <w:marRight w:val="-13770"/>
          <w:marTop w:val="0"/>
          <w:marBottom w:val="0"/>
          <w:divBdr>
            <w:top w:val="none" w:sz="0" w:space="0" w:color="auto"/>
            <w:left w:val="none" w:sz="0" w:space="0" w:color="auto"/>
            <w:bottom w:val="none" w:sz="0" w:space="0" w:color="auto"/>
            <w:right w:val="none" w:sz="0" w:space="0" w:color="auto"/>
          </w:divBdr>
        </w:div>
        <w:div w:id="1741173450">
          <w:marLeft w:val="0"/>
          <w:marRight w:val="-13770"/>
          <w:marTop w:val="0"/>
          <w:marBottom w:val="0"/>
          <w:divBdr>
            <w:top w:val="none" w:sz="0" w:space="0" w:color="auto"/>
            <w:left w:val="none" w:sz="0" w:space="0" w:color="auto"/>
            <w:bottom w:val="none" w:sz="0" w:space="0" w:color="auto"/>
            <w:right w:val="none" w:sz="0" w:space="0" w:color="auto"/>
          </w:divBdr>
        </w:div>
      </w:divsChild>
    </w:div>
    <w:div w:id="2107919717">
      <w:bodyDiv w:val="1"/>
      <w:marLeft w:val="0"/>
      <w:marRight w:val="0"/>
      <w:marTop w:val="0"/>
      <w:marBottom w:val="0"/>
      <w:divBdr>
        <w:top w:val="none" w:sz="0" w:space="0" w:color="auto"/>
        <w:left w:val="none" w:sz="0" w:space="0" w:color="auto"/>
        <w:bottom w:val="none" w:sz="0" w:space="0" w:color="auto"/>
        <w:right w:val="none" w:sz="0" w:space="0" w:color="auto"/>
      </w:divBdr>
    </w:div>
    <w:div w:id="214303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www.youtube.com/watch?v=NIWwJbo-9_8" TargetMode="External"/><Relationship Id="rId42" Type="http://schemas.openxmlformats.org/officeDocument/2006/relationships/hyperlink" Target="https://docs.python.org/2/library/pickle.html" TargetMode="External"/><Relationship Id="rId47" Type="http://schemas.openxmlformats.org/officeDocument/2006/relationships/hyperlink" Target="https://docs.python.org/2.0/lib/module-marshal.html" TargetMode="External"/><Relationship Id="rId63" Type="http://schemas.openxmlformats.org/officeDocument/2006/relationships/hyperlink" Target="https://docs.python.org/2/library/exceptions.html" TargetMode="External"/><Relationship Id="rId68" Type="http://schemas.openxmlformats.org/officeDocument/2006/relationships/hyperlink" Target="https://www.geeksforgeeks.org/pickle-python-object-serialization/" TargetMode="External"/><Relationship Id="rId16" Type="http://schemas.openxmlformats.org/officeDocument/2006/relationships/hyperlink" Target="https://www.youtube.com/redirect?q=https%3A%2F%2Fgithub.com%2FCoreyMSchafer%2Fcode_snippets%2Ftree%2Fmaster%2FExceptions&amp;event=video_description&amp;v=NIWwJbo-9_8&amp;redir_token=xVJvI7xsA5txpuMJMcr_Z2-gkJB8MTU3NDQ4MTIxM0AxNTc0Mzk0ODEz" TargetMode="External"/><Relationship Id="rId11" Type="http://schemas.openxmlformats.org/officeDocument/2006/relationships/hyperlink" Target="https://youtu.be/4IkIdXJBC6o" TargetMode="External"/><Relationship Id="rId24" Type="http://schemas.openxmlformats.org/officeDocument/2006/relationships/image" Target="media/image3.png"/><Relationship Id="rId32" Type="http://schemas.openxmlformats.org/officeDocument/2006/relationships/hyperlink" Target="https://www.youtube.com/watch?v=NIWwJbo-9_8" TargetMode="External"/><Relationship Id="rId37" Type="http://schemas.openxmlformats.org/officeDocument/2006/relationships/hyperlink" Target="https://docs.python.org/2/library/pickle.html" TargetMode="External"/><Relationship Id="rId40" Type="http://schemas.openxmlformats.org/officeDocument/2006/relationships/hyperlink" Target="https://docs.python.org/2/library/pickle.html" TargetMode="External"/><Relationship Id="rId45" Type="http://schemas.openxmlformats.org/officeDocument/2006/relationships/hyperlink" Target="https://docs.python.org/2.0/lib/module-copyreg.html" TargetMode="External"/><Relationship Id="rId53" Type="http://schemas.openxmlformats.org/officeDocument/2006/relationships/hyperlink" Target="https://docs.python.org/3/library/pickle.html" TargetMode="External"/><Relationship Id="rId58" Type="http://schemas.openxmlformats.org/officeDocument/2006/relationships/hyperlink" Target="https://docs.python.org/2/library/pickle.html" TargetMode="External"/><Relationship Id="rId66" Type="http://schemas.openxmlformats.org/officeDocument/2006/relationships/hyperlink" Target="https://docs.python.org/3/library/pickle.html" TargetMode="External"/><Relationship Id="rId74"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s://docs.python.org/2/library/exceptions.html" TargetMode="External"/><Relationship Id="rId19" Type="http://schemas.microsoft.com/office/2016/09/relationships/commentsIds" Target="commentsIds.xml"/><Relationship Id="rId14" Type="http://schemas.openxmlformats.org/officeDocument/2006/relationships/hyperlink" Target="https://youtu.be/4IkIdXJBC6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docs.python.org/2/library/pickle.html" TargetMode="External"/><Relationship Id="rId48" Type="http://schemas.openxmlformats.org/officeDocument/2006/relationships/hyperlink" Target="https://docs.python.org/3/library/hmac.html" TargetMode="External"/><Relationship Id="rId56" Type="http://schemas.openxmlformats.org/officeDocument/2006/relationships/hyperlink" Target="https://docs.python.org/2/library/pickle.html" TargetMode="External"/><Relationship Id="rId64" Type="http://schemas.openxmlformats.org/officeDocument/2006/relationships/hyperlink" Target="https://docs.python.org/2/library/pickle.html" TargetMode="External"/><Relationship Id="rId69" Type="http://schemas.openxmlformats.org/officeDocument/2006/relationships/image" Target="media/image16.png"/><Relationship Id="rId77" Type="http://schemas.microsoft.com/office/2011/relationships/people" Target="people.xml"/><Relationship Id="rId8" Type="http://schemas.openxmlformats.org/officeDocument/2006/relationships/hyperlink" Target="https://canvas.uw.edu/courses/1342958/modules/items/9973247" TargetMode="External"/><Relationship Id="rId51" Type="http://schemas.openxmlformats.org/officeDocument/2006/relationships/hyperlink" Target="https://docs.python.org/3/library/hmac.html" TargetMode="External"/><Relationship Id="rId72"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canvas.uw.edu/courses/1342958/modules/items/9973247" TargetMode="External"/><Relationship Id="rId17" Type="http://schemas.openxmlformats.org/officeDocument/2006/relationships/comments" Target="comments.xm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docs.python.org/2/library/pickle.html" TargetMode="External"/><Relationship Id="rId46" Type="http://schemas.openxmlformats.org/officeDocument/2006/relationships/hyperlink" Target="https://docs.python.org/2.0/lib/module-copy.html" TargetMode="External"/><Relationship Id="rId59" Type="http://schemas.openxmlformats.org/officeDocument/2006/relationships/hyperlink" Target="https://docs.python.org/2/library/pickle.html" TargetMode="External"/><Relationship Id="rId67" Type="http://schemas.openxmlformats.org/officeDocument/2006/relationships/hyperlink" Target="https://pythonprogramming.net/pickle-classifier-save-nltk-tutorial/" TargetMode="External"/><Relationship Id="rId20" Type="http://schemas.openxmlformats.org/officeDocument/2006/relationships/hyperlink" Target="https://www.youtube.com/watch?v=NIWwJbo-9_8" TargetMode="External"/><Relationship Id="rId41" Type="http://schemas.openxmlformats.org/officeDocument/2006/relationships/image" Target="media/image14.wmf"/><Relationship Id="rId54" Type="http://schemas.openxmlformats.org/officeDocument/2006/relationships/hyperlink" Target="https://docs.python.org/3/library/pickle.html" TargetMode="External"/><Relationship Id="rId62" Type="http://schemas.openxmlformats.org/officeDocument/2006/relationships/hyperlink" Target="https://docs.python.org/2/library/pickle.html" TargetMode="External"/><Relationship Id="rId70" Type="http://schemas.openxmlformats.org/officeDocument/2006/relationships/image" Target="media/image17.png"/><Relationship Id="rId75"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NIWwJbo-9_8" TargetMode="External"/><Relationship Id="rId23" Type="http://schemas.openxmlformats.org/officeDocument/2006/relationships/image" Target="media/image2.png"/><Relationship Id="rId28" Type="http://schemas.openxmlformats.org/officeDocument/2006/relationships/hyperlink" Target="https://www.youtube.com/watch?v=NIWwJbo-9_8" TargetMode="External"/><Relationship Id="rId36" Type="http://schemas.openxmlformats.org/officeDocument/2006/relationships/image" Target="media/image13.png"/><Relationship Id="rId49" Type="http://schemas.openxmlformats.org/officeDocument/2006/relationships/hyperlink" Target="https://docs.python.org/3/library/json.html" TargetMode="External"/><Relationship Id="rId57" Type="http://schemas.openxmlformats.org/officeDocument/2006/relationships/hyperlink" Target="https://docs.python.org/2/library/copy_reg.html" TargetMode="External"/><Relationship Id="rId10" Type="http://schemas.openxmlformats.org/officeDocument/2006/relationships/hyperlink" Target="https://help.github.com/en/github/writing-on-github/basic-writing-and-formatting-syntax" TargetMode="External"/><Relationship Id="rId31" Type="http://schemas.openxmlformats.org/officeDocument/2006/relationships/image" Target="media/image9.png"/><Relationship Id="rId44" Type="http://schemas.openxmlformats.org/officeDocument/2006/relationships/hyperlink" Target="https://docs.python.org/3/library/pickle.html" TargetMode="External"/><Relationship Id="rId52" Type="http://schemas.openxmlformats.org/officeDocument/2006/relationships/hyperlink" Target="https://docs.python.org/3/library/json.html" TargetMode="External"/><Relationship Id="rId60" Type="http://schemas.openxmlformats.org/officeDocument/2006/relationships/hyperlink" Target="https://docs.python.org/2/library/copy.html" TargetMode="External"/><Relationship Id="rId65" Type="http://schemas.openxmlformats.org/officeDocument/2006/relationships/image" Target="media/image15.PNG"/><Relationship Id="rId73" Type="http://schemas.openxmlformats.org/officeDocument/2006/relationships/image" Target="media/image2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uw.edu/courses/1342958/modules/items/9973246" TargetMode="External"/><Relationship Id="rId13" Type="http://schemas.openxmlformats.org/officeDocument/2006/relationships/hyperlink" Target="https://canvas.uw.edu/courses/1342958/modules/items/9973246" TargetMode="External"/><Relationship Id="rId18" Type="http://schemas.microsoft.com/office/2011/relationships/commentsExtended" Target="commentsExtended.xml"/><Relationship Id="rId39" Type="http://schemas.openxmlformats.org/officeDocument/2006/relationships/hyperlink" Target="https://docs.python.org/2/library/pickle.html" TargetMode="External"/><Relationship Id="rId34" Type="http://schemas.openxmlformats.org/officeDocument/2006/relationships/image" Target="media/image11.png"/><Relationship Id="rId50" Type="http://schemas.openxmlformats.org/officeDocument/2006/relationships/hyperlink" Target="https://docs.python.org/3/library/pickle.html" TargetMode="External"/><Relationship Id="rId55" Type="http://schemas.openxmlformats.org/officeDocument/2006/relationships/hyperlink" Target="https://docs.python.org/2/library/copy_reg.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2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72F40-8863-421D-BFE1-A69D5759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44</Pages>
  <Words>8917</Words>
  <Characters>50831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Stevens</dc:creator>
  <cp:lastModifiedBy>Kate Stevens</cp:lastModifiedBy>
  <cp:revision>2</cp:revision>
  <dcterms:created xsi:type="dcterms:W3CDTF">2019-11-25T23:01:00Z</dcterms:created>
  <dcterms:modified xsi:type="dcterms:W3CDTF">2019-11-25T23:01:00Z</dcterms:modified>
</cp:coreProperties>
</file>